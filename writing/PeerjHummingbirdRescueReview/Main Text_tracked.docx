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EFEE9" w14:textId="1C4EBC30" w:rsidR="00A02EAD" w:rsidRPr="00AE6D46" w:rsidRDefault="000659C3" w:rsidP="00105B29">
      <w:pPr>
        <w:pStyle w:val="NoSpacing"/>
        <w:rPr>
          <w:rFonts w:ascii="Times New Roman" w:hAnsi="Times New Roman" w:cs="Times New Roman"/>
          <w:sz w:val="28"/>
          <w:szCs w:val="28"/>
        </w:rPr>
      </w:pPr>
      <w:bookmarkStart w:id="0" w:name="_Hlk62499501"/>
      <w:r w:rsidRPr="00AE6D46">
        <w:rPr>
          <w:rFonts w:ascii="Times New Roman" w:hAnsi="Times New Roman" w:cs="Times New Roman"/>
          <w:sz w:val="28"/>
          <w:szCs w:val="28"/>
        </w:rPr>
        <w:t>R</w:t>
      </w:r>
      <w:r w:rsidR="00A02EAD" w:rsidRPr="00AE6D46">
        <w:rPr>
          <w:rFonts w:ascii="Times New Roman" w:hAnsi="Times New Roman" w:cs="Times New Roman"/>
          <w:sz w:val="28"/>
          <w:szCs w:val="28"/>
        </w:rPr>
        <w:t>etrospective study on admission trends</w:t>
      </w:r>
      <w:r w:rsidR="00924D84" w:rsidRPr="00AE6D46">
        <w:rPr>
          <w:rFonts w:ascii="Times New Roman" w:hAnsi="Times New Roman" w:cs="Times New Roman"/>
          <w:sz w:val="28"/>
          <w:szCs w:val="28"/>
        </w:rPr>
        <w:t xml:space="preserve"> </w:t>
      </w:r>
      <w:r w:rsidR="00A02EAD" w:rsidRPr="00AE6D46">
        <w:rPr>
          <w:rFonts w:ascii="Times New Roman" w:hAnsi="Times New Roman" w:cs="Times New Roman"/>
          <w:sz w:val="28"/>
          <w:szCs w:val="28"/>
        </w:rPr>
        <w:t>of</w:t>
      </w:r>
      <w:r w:rsidRPr="00AE6D46">
        <w:rPr>
          <w:rFonts w:ascii="Times New Roman" w:hAnsi="Times New Roman" w:cs="Times New Roman"/>
          <w:sz w:val="28"/>
          <w:szCs w:val="28"/>
        </w:rPr>
        <w:t xml:space="preserve"> Californian </w:t>
      </w:r>
      <w:ins w:id="1" w:author="Pranav Sudhir Pandit" w:date="2021-01-27T12:29:00Z">
        <w:r w:rsidR="005F554F">
          <w:rPr>
            <w:rFonts w:ascii="Times New Roman" w:hAnsi="Times New Roman" w:cs="Times New Roman"/>
            <w:sz w:val="28"/>
            <w:szCs w:val="28"/>
          </w:rPr>
          <w:t>h</w:t>
        </w:r>
      </w:ins>
      <w:del w:id="2" w:author="Pranav Sudhir Pandit" w:date="2021-01-27T12:29:00Z">
        <w:r w:rsidR="00A02EAD" w:rsidRPr="00AE6D46" w:rsidDel="005F554F">
          <w:rPr>
            <w:rFonts w:ascii="Times New Roman" w:hAnsi="Times New Roman" w:cs="Times New Roman"/>
            <w:sz w:val="28"/>
            <w:szCs w:val="28"/>
          </w:rPr>
          <w:delText>H</w:delText>
        </w:r>
      </w:del>
      <w:r w:rsidR="00A02EAD" w:rsidRPr="00AE6D46">
        <w:rPr>
          <w:rFonts w:ascii="Times New Roman" w:hAnsi="Times New Roman" w:cs="Times New Roman"/>
          <w:sz w:val="28"/>
          <w:szCs w:val="28"/>
        </w:rPr>
        <w:t xml:space="preserve">ummingbirds </w:t>
      </w:r>
      <w:ins w:id="3" w:author="Pranav Sudhir Pandit" w:date="2021-01-27T12:12:00Z">
        <w:r w:rsidR="005F554F">
          <w:rPr>
            <w:rFonts w:ascii="Times New Roman" w:hAnsi="Times New Roman" w:cs="Times New Roman"/>
            <w:sz w:val="28"/>
            <w:szCs w:val="28"/>
          </w:rPr>
          <w:t xml:space="preserve">found in urban habitats </w:t>
        </w:r>
      </w:ins>
      <w:r w:rsidR="00A02EAD" w:rsidRPr="00AE6D46">
        <w:rPr>
          <w:rFonts w:ascii="Times New Roman" w:hAnsi="Times New Roman" w:cs="Times New Roman"/>
          <w:sz w:val="28"/>
          <w:szCs w:val="28"/>
        </w:rPr>
        <w:t>(1991-2016)  </w:t>
      </w:r>
    </w:p>
    <w:bookmarkEnd w:id="0"/>
    <w:p w14:paraId="6F1BB7C0" w14:textId="34CC5C8D" w:rsidR="00486245" w:rsidRPr="00486245" w:rsidRDefault="00486245" w:rsidP="00B66573">
      <w:pPr>
        <w:spacing w:before="200" w:after="0" w:line="480" w:lineRule="auto"/>
        <w:rPr>
          <w:rFonts w:ascii="Times New Roman" w:eastAsia="Times New Roman" w:hAnsi="Times New Roman" w:cs="Times New Roman"/>
          <w:color w:val="000000"/>
          <w:sz w:val="24"/>
          <w:szCs w:val="24"/>
        </w:rPr>
      </w:pPr>
      <w:r w:rsidRPr="00486245">
        <w:rPr>
          <w:rFonts w:ascii="Times New Roman" w:eastAsia="Times New Roman" w:hAnsi="Times New Roman" w:cs="Times New Roman"/>
          <w:color w:val="000000"/>
          <w:sz w:val="24"/>
          <w:szCs w:val="24"/>
        </w:rPr>
        <w:t xml:space="preserve">Pranav </w:t>
      </w:r>
      <w:r>
        <w:rPr>
          <w:rFonts w:ascii="Times New Roman" w:eastAsia="Times New Roman" w:hAnsi="Times New Roman" w:cs="Times New Roman"/>
          <w:color w:val="000000"/>
          <w:sz w:val="24"/>
          <w:szCs w:val="24"/>
        </w:rPr>
        <w:t>S</w:t>
      </w:r>
      <w:r w:rsidRPr="00486245">
        <w:rPr>
          <w:rFonts w:ascii="Times New Roman" w:eastAsia="Times New Roman" w:hAnsi="Times New Roman" w:cs="Times New Roman"/>
          <w:color w:val="000000"/>
          <w:sz w:val="24"/>
          <w:szCs w:val="24"/>
        </w:rPr>
        <w:t>. Pandit</w:t>
      </w:r>
      <w:r w:rsidRPr="00250B1C">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vertAlign w:val="superscript"/>
        </w:rPr>
        <w:t>*ǂ</w:t>
      </w:r>
      <w:r w:rsidRPr="004862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w:t>
      </w:r>
      <w:r w:rsidRPr="00486245">
        <w:rPr>
          <w:rFonts w:ascii="Times New Roman" w:eastAsia="Times New Roman" w:hAnsi="Times New Roman" w:cs="Times New Roman"/>
          <w:color w:val="000000"/>
          <w:sz w:val="24"/>
          <w:szCs w:val="24"/>
        </w:rPr>
        <w:t xml:space="preserve">uta </w:t>
      </w:r>
      <w:r>
        <w:rPr>
          <w:rFonts w:ascii="Times New Roman" w:eastAsia="Times New Roman" w:hAnsi="Times New Roman" w:cs="Times New Roman"/>
          <w:color w:val="000000"/>
          <w:sz w:val="24"/>
          <w:szCs w:val="24"/>
        </w:rPr>
        <w:t>R</w:t>
      </w:r>
      <w:r w:rsidRPr="00486245">
        <w:rPr>
          <w:rFonts w:ascii="Times New Roman" w:eastAsia="Times New Roman" w:hAnsi="Times New Roman" w:cs="Times New Roman"/>
          <w:color w:val="000000"/>
          <w:sz w:val="24"/>
          <w:szCs w:val="24"/>
        </w:rPr>
        <w:t>. Bandivadekar</w:t>
      </w:r>
      <w:r w:rsidRPr="00250B1C">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vertAlign w:val="superscript"/>
        </w:rPr>
        <w:t>ǂ</w:t>
      </w:r>
      <w:r w:rsidRPr="004862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w:t>
      </w:r>
      <w:r w:rsidRPr="00486245">
        <w:rPr>
          <w:rFonts w:ascii="Times New Roman" w:eastAsia="Times New Roman" w:hAnsi="Times New Roman" w:cs="Times New Roman"/>
          <w:color w:val="000000"/>
          <w:sz w:val="24"/>
          <w:szCs w:val="24"/>
        </w:rPr>
        <w:t xml:space="preserve">hristine </w:t>
      </w:r>
      <w:r>
        <w:rPr>
          <w:rFonts w:ascii="Times New Roman" w:eastAsia="Times New Roman" w:hAnsi="Times New Roman" w:cs="Times New Roman"/>
          <w:color w:val="000000"/>
          <w:sz w:val="24"/>
          <w:szCs w:val="24"/>
        </w:rPr>
        <w:t>K</w:t>
      </w:r>
      <w:r w:rsidRPr="00486245">
        <w:rPr>
          <w:rFonts w:ascii="Times New Roman" w:eastAsia="Times New Roman" w:hAnsi="Times New Roman" w:cs="Times New Roman"/>
          <w:color w:val="000000"/>
          <w:sz w:val="24"/>
          <w:szCs w:val="24"/>
        </w:rPr>
        <w:t>. Johnson</w:t>
      </w:r>
      <w:r w:rsidRPr="00250B1C">
        <w:rPr>
          <w:rFonts w:ascii="Times New Roman" w:eastAsia="Times New Roman" w:hAnsi="Times New Roman" w:cs="Times New Roman"/>
          <w:color w:val="000000"/>
          <w:sz w:val="24"/>
          <w:szCs w:val="24"/>
          <w:vertAlign w:val="superscript"/>
        </w:rPr>
        <w:t>1</w:t>
      </w:r>
      <w:r w:rsidRPr="004862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w:t>
      </w:r>
      <w:r w:rsidRPr="00486245">
        <w:rPr>
          <w:rFonts w:ascii="Times New Roman" w:eastAsia="Times New Roman" w:hAnsi="Times New Roman" w:cs="Times New Roman"/>
          <w:color w:val="000000"/>
          <w:sz w:val="24"/>
          <w:szCs w:val="24"/>
        </w:rPr>
        <w:t xml:space="preserve">icole </w:t>
      </w:r>
      <w:r>
        <w:rPr>
          <w:rFonts w:ascii="Times New Roman" w:eastAsia="Times New Roman" w:hAnsi="Times New Roman" w:cs="Times New Roman"/>
          <w:color w:val="000000"/>
          <w:sz w:val="24"/>
          <w:szCs w:val="24"/>
        </w:rPr>
        <w:t>M</w:t>
      </w:r>
      <w:r w:rsidRPr="00486245">
        <w:rPr>
          <w:rFonts w:ascii="Times New Roman" w:eastAsia="Times New Roman" w:hAnsi="Times New Roman" w:cs="Times New Roman"/>
          <w:color w:val="000000"/>
          <w:sz w:val="24"/>
          <w:szCs w:val="24"/>
        </w:rPr>
        <w:t>ikoni</w:t>
      </w:r>
      <w:r w:rsidRPr="00250B1C">
        <w:rPr>
          <w:rFonts w:ascii="Times New Roman" w:eastAsia="Times New Roman" w:hAnsi="Times New Roman" w:cs="Times New Roman"/>
          <w:color w:val="000000"/>
          <w:sz w:val="24"/>
          <w:szCs w:val="24"/>
          <w:vertAlign w:val="superscript"/>
        </w:rPr>
        <w:t>2</w:t>
      </w:r>
      <w:r w:rsidRPr="00486245">
        <w:rPr>
          <w:rFonts w:ascii="Times New Roman" w:eastAsia="Times New Roman" w:hAnsi="Times New Roman" w:cs="Times New Roman"/>
          <w:color w:val="000000"/>
          <w:sz w:val="24"/>
          <w:szCs w:val="24"/>
        </w:rPr>
        <w:t>, Michelle Mah</w:t>
      </w:r>
      <w:r w:rsidRPr="00250B1C">
        <w:rPr>
          <w:rFonts w:ascii="Times New Roman" w:eastAsia="Times New Roman" w:hAnsi="Times New Roman" w:cs="Times New Roman"/>
          <w:color w:val="000000"/>
          <w:sz w:val="24"/>
          <w:szCs w:val="24"/>
          <w:vertAlign w:val="superscript"/>
        </w:rPr>
        <w:t>3</w:t>
      </w:r>
      <w:r w:rsidRPr="00486245">
        <w:rPr>
          <w:rFonts w:ascii="Times New Roman" w:eastAsia="Times New Roman" w:hAnsi="Times New Roman" w:cs="Times New Roman"/>
          <w:color w:val="000000"/>
          <w:sz w:val="24"/>
          <w:szCs w:val="24"/>
        </w:rPr>
        <w:t xml:space="preserve">, </w:t>
      </w:r>
      <w:proofErr w:type="spellStart"/>
      <w:r w:rsidRPr="00486245">
        <w:rPr>
          <w:rFonts w:ascii="Times New Roman" w:eastAsia="Times New Roman" w:hAnsi="Times New Roman" w:cs="Times New Roman"/>
          <w:color w:val="000000"/>
          <w:sz w:val="24"/>
          <w:szCs w:val="24"/>
        </w:rPr>
        <w:t>Guthrum</w:t>
      </w:r>
      <w:proofErr w:type="spellEnd"/>
      <w:r w:rsidRPr="00486245">
        <w:rPr>
          <w:rFonts w:ascii="Times New Roman" w:eastAsia="Times New Roman" w:hAnsi="Times New Roman" w:cs="Times New Roman"/>
          <w:color w:val="000000"/>
          <w:sz w:val="24"/>
          <w:szCs w:val="24"/>
        </w:rPr>
        <w:t xml:space="preserve"> Purdin</w:t>
      </w:r>
      <w:r w:rsidRPr="00250B1C">
        <w:rPr>
          <w:rFonts w:ascii="Times New Roman" w:eastAsia="Times New Roman" w:hAnsi="Times New Roman" w:cs="Times New Roman"/>
          <w:color w:val="000000"/>
          <w:sz w:val="24"/>
          <w:szCs w:val="24"/>
          <w:vertAlign w:val="superscript"/>
        </w:rPr>
        <w:t>4</w:t>
      </w:r>
      <w:r w:rsidRPr="00486245">
        <w:rPr>
          <w:rFonts w:ascii="Times New Roman" w:eastAsia="Times New Roman" w:hAnsi="Times New Roman" w:cs="Times New Roman"/>
          <w:color w:val="000000"/>
          <w:sz w:val="24"/>
          <w:szCs w:val="24"/>
        </w:rPr>
        <w:t>, Elaine Ibarra</w:t>
      </w:r>
      <w:r w:rsidRPr="00250B1C">
        <w:rPr>
          <w:rFonts w:ascii="Times New Roman" w:eastAsia="Times New Roman" w:hAnsi="Times New Roman" w:cs="Times New Roman"/>
          <w:color w:val="000000"/>
          <w:sz w:val="24"/>
          <w:szCs w:val="24"/>
          <w:vertAlign w:val="superscript"/>
        </w:rPr>
        <w:t>5</w:t>
      </w:r>
      <w:r w:rsidRPr="00486245">
        <w:rPr>
          <w:rFonts w:ascii="Times New Roman" w:eastAsia="Times New Roman" w:hAnsi="Times New Roman" w:cs="Times New Roman"/>
          <w:color w:val="000000"/>
          <w:sz w:val="24"/>
          <w:szCs w:val="24"/>
        </w:rPr>
        <w:t>, Duane Tom</w:t>
      </w:r>
      <w:r w:rsidRPr="00250B1C">
        <w:rPr>
          <w:rFonts w:ascii="Times New Roman" w:eastAsia="Times New Roman" w:hAnsi="Times New Roman" w:cs="Times New Roman"/>
          <w:color w:val="000000"/>
          <w:sz w:val="24"/>
          <w:szCs w:val="24"/>
          <w:vertAlign w:val="superscript"/>
        </w:rPr>
        <w:t>6</w:t>
      </w:r>
      <w:r w:rsidRPr="00486245">
        <w:rPr>
          <w:rFonts w:ascii="Times New Roman" w:eastAsia="Times New Roman" w:hAnsi="Times New Roman" w:cs="Times New Roman"/>
          <w:color w:val="000000"/>
          <w:sz w:val="24"/>
          <w:szCs w:val="24"/>
        </w:rPr>
        <w:t>, Allison Daugherty</w:t>
      </w:r>
      <w:r w:rsidRPr="00250B1C">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M</w:t>
      </w:r>
      <w:r w:rsidRPr="00486245">
        <w:rPr>
          <w:rFonts w:ascii="Times New Roman" w:eastAsia="Times New Roman" w:hAnsi="Times New Roman" w:cs="Times New Roman"/>
          <w:color w:val="000000"/>
          <w:sz w:val="24"/>
          <w:szCs w:val="24"/>
        </w:rPr>
        <w:t xml:space="preserve">ax </w:t>
      </w:r>
      <w:r>
        <w:rPr>
          <w:rFonts w:ascii="Times New Roman" w:eastAsia="Times New Roman" w:hAnsi="Times New Roman" w:cs="Times New Roman"/>
          <w:color w:val="000000"/>
          <w:sz w:val="24"/>
          <w:szCs w:val="24"/>
        </w:rPr>
        <w:t>W</w:t>
      </w:r>
      <w:r w:rsidRPr="00486245">
        <w:rPr>
          <w:rFonts w:ascii="Times New Roman" w:eastAsia="Times New Roman" w:hAnsi="Times New Roman" w:cs="Times New Roman"/>
          <w:color w:val="000000"/>
          <w:sz w:val="24"/>
          <w:szCs w:val="24"/>
        </w:rPr>
        <w:t>. Lipman</w:t>
      </w:r>
      <w:r w:rsidRPr="00250B1C">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w:t>
      </w:r>
      <w:r w:rsidRPr="00486245">
        <w:rPr>
          <w:rFonts w:ascii="Times New Roman" w:eastAsia="Times New Roman" w:hAnsi="Times New Roman" w:cs="Times New Roman"/>
          <w:color w:val="000000"/>
          <w:sz w:val="24"/>
          <w:szCs w:val="24"/>
        </w:rPr>
        <w:t>Krystal Woo</w:t>
      </w:r>
      <w:r w:rsidRPr="00250B1C">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L</w:t>
      </w:r>
      <w:r w:rsidRPr="00486245">
        <w:rPr>
          <w:rFonts w:ascii="Times New Roman" w:eastAsia="Times New Roman" w:hAnsi="Times New Roman" w:cs="Times New Roman"/>
          <w:color w:val="000000"/>
          <w:sz w:val="24"/>
          <w:szCs w:val="24"/>
        </w:rPr>
        <w:t xml:space="preserve">isa </w:t>
      </w:r>
      <w:r>
        <w:rPr>
          <w:rFonts w:ascii="Times New Roman" w:eastAsia="Times New Roman" w:hAnsi="Times New Roman" w:cs="Times New Roman"/>
          <w:color w:val="000000"/>
          <w:sz w:val="24"/>
          <w:szCs w:val="24"/>
        </w:rPr>
        <w:t>A</w:t>
      </w:r>
      <w:r w:rsidRPr="00486245">
        <w:rPr>
          <w:rFonts w:ascii="Times New Roman" w:eastAsia="Times New Roman" w:hAnsi="Times New Roman" w:cs="Times New Roman"/>
          <w:color w:val="000000"/>
          <w:sz w:val="24"/>
          <w:szCs w:val="24"/>
        </w:rPr>
        <w:t>. Tell</w:t>
      </w:r>
      <w:r w:rsidRPr="00250B1C">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vertAlign w:val="superscript"/>
        </w:rPr>
        <w:t>ǂ</w:t>
      </w:r>
    </w:p>
    <w:p w14:paraId="5F20BE2D" w14:textId="0F77731A" w:rsidR="00250B1C" w:rsidRDefault="00250B1C" w:rsidP="00B66573">
      <w:pPr>
        <w:spacing w:before="20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1</w:t>
      </w:r>
      <w:r w:rsidRPr="00AE6D46">
        <w:rPr>
          <w:rFonts w:ascii="Times New Roman" w:eastAsia="Times New Roman" w:hAnsi="Times New Roman" w:cs="Times New Roman"/>
          <w:color w:val="000000"/>
          <w:sz w:val="24"/>
          <w:szCs w:val="24"/>
        </w:rPr>
        <w:t>EpiCenter for Disease Dynamics, One Health Institute, School of Veterinary Medicine, University of California, Davis, CA 95616, USA.</w:t>
      </w:r>
    </w:p>
    <w:p w14:paraId="502B4450" w14:textId="015630CE" w:rsidR="00EF532A" w:rsidRPr="00AE6D46" w:rsidRDefault="00250B1C" w:rsidP="00B66573">
      <w:pPr>
        <w:spacing w:before="200" w:after="0" w:line="48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vertAlign w:val="superscript"/>
        </w:rPr>
        <w:t>2</w:t>
      </w:r>
      <w:r w:rsidR="00EF532A" w:rsidRPr="00AE6D46">
        <w:rPr>
          <w:rFonts w:ascii="Times New Roman" w:eastAsia="Times New Roman" w:hAnsi="Times New Roman" w:cs="Times New Roman"/>
          <w:color w:val="000000"/>
          <w:sz w:val="24"/>
          <w:szCs w:val="24"/>
        </w:rPr>
        <w:t xml:space="preserve">Department of Medicine and Epidemiology, School of Veterinary Medicine, University of California, Davis, </w:t>
      </w:r>
      <w:r w:rsidR="00FF2DAF" w:rsidRPr="00AE6D46">
        <w:rPr>
          <w:rFonts w:ascii="Times New Roman" w:eastAsia="Times New Roman" w:hAnsi="Times New Roman" w:cs="Times New Roman"/>
          <w:color w:val="000000"/>
          <w:sz w:val="24"/>
          <w:szCs w:val="24"/>
        </w:rPr>
        <w:t>CA 95616, USA</w:t>
      </w:r>
      <w:r w:rsidR="00EF532A" w:rsidRPr="00AE6D46">
        <w:rPr>
          <w:rFonts w:ascii="Times New Roman" w:eastAsia="Times New Roman" w:hAnsi="Times New Roman" w:cs="Times New Roman"/>
          <w:color w:val="000000"/>
          <w:sz w:val="24"/>
          <w:szCs w:val="24"/>
        </w:rPr>
        <w:t>.</w:t>
      </w:r>
    </w:p>
    <w:p w14:paraId="12374C8A" w14:textId="3AB87283" w:rsidR="00EF532A" w:rsidRPr="00AE6D46" w:rsidRDefault="00AA4044" w:rsidP="00B66573">
      <w:pPr>
        <w:spacing w:before="200"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vertAlign w:val="superscript"/>
        </w:rPr>
        <w:t>3</w:t>
      </w:r>
      <w:r w:rsidR="00FF2DAF" w:rsidRPr="00AE6D46">
        <w:rPr>
          <w:rFonts w:ascii="Times New Roman" w:eastAsia="Times New Roman" w:hAnsi="Times New Roman" w:cs="Times New Roman"/>
          <w:color w:val="000000"/>
          <w:sz w:val="24"/>
          <w:szCs w:val="24"/>
        </w:rPr>
        <w:t>Department of Wildlife Fish and Conservation Biology, University of California, Davis, CA 95616, USA.</w:t>
      </w:r>
    </w:p>
    <w:p w14:paraId="3A55DC55" w14:textId="727CDBA7" w:rsidR="00EF532A" w:rsidRPr="00E67677" w:rsidRDefault="00AA4044" w:rsidP="00B66573">
      <w:pPr>
        <w:spacing w:before="200"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vertAlign w:val="superscript"/>
        </w:rPr>
        <w:t>4</w:t>
      </w:r>
      <w:r w:rsidR="00E67677" w:rsidRPr="00AE6D46">
        <w:rPr>
          <w:rFonts w:ascii="Times New Roman" w:eastAsia="Times New Roman" w:hAnsi="Times New Roman" w:cs="Times New Roman"/>
          <w:color w:val="000000"/>
          <w:sz w:val="24"/>
          <w:szCs w:val="24"/>
        </w:rPr>
        <w:t>Lindsay Wildlife Experience, Walnut Creek, CA 94597, USA.</w:t>
      </w:r>
    </w:p>
    <w:p w14:paraId="50450D86" w14:textId="4F1EAB4A" w:rsidR="00EF532A" w:rsidRPr="00AE6D46" w:rsidRDefault="00AA4044" w:rsidP="00B66573">
      <w:pPr>
        <w:spacing w:after="0" w:line="48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vertAlign w:val="superscript"/>
          <w:lang w:val="es-ES"/>
        </w:rPr>
        <w:t>5</w:t>
      </w:r>
      <w:r w:rsidR="00C94E87" w:rsidRPr="00AE6D46">
        <w:rPr>
          <w:rFonts w:ascii="Times New Roman" w:eastAsia="Times New Roman" w:hAnsi="Times New Roman" w:cs="Times New Roman"/>
          <w:color w:val="000000"/>
          <w:sz w:val="24"/>
          <w:szCs w:val="24"/>
          <w:lang w:val="es-ES"/>
        </w:rPr>
        <w:t xml:space="preserve">Santa Barbara </w:t>
      </w:r>
      <w:proofErr w:type="spellStart"/>
      <w:r w:rsidR="00C94E87" w:rsidRPr="00AE6D46">
        <w:rPr>
          <w:rFonts w:ascii="Times New Roman" w:eastAsia="Times New Roman" w:hAnsi="Times New Roman" w:cs="Times New Roman"/>
          <w:color w:val="000000"/>
          <w:sz w:val="24"/>
          <w:szCs w:val="24"/>
          <w:lang w:val="es-ES"/>
        </w:rPr>
        <w:t>Wildlife</w:t>
      </w:r>
      <w:proofErr w:type="spellEnd"/>
      <w:r w:rsidR="00C94E87" w:rsidRPr="00AE6D46">
        <w:rPr>
          <w:rFonts w:ascii="Times New Roman" w:eastAsia="Times New Roman" w:hAnsi="Times New Roman" w:cs="Times New Roman"/>
          <w:color w:val="000000"/>
          <w:sz w:val="24"/>
          <w:szCs w:val="24"/>
          <w:lang w:val="es-ES"/>
        </w:rPr>
        <w:t xml:space="preserve"> </w:t>
      </w:r>
      <w:proofErr w:type="spellStart"/>
      <w:r w:rsidR="00C94E87" w:rsidRPr="00AE6D46">
        <w:rPr>
          <w:rFonts w:ascii="Times New Roman" w:eastAsia="Times New Roman" w:hAnsi="Times New Roman" w:cs="Times New Roman"/>
          <w:color w:val="000000"/>
          <w:sz w:val="24"/>
          <w:szCs w:val="24"/>
          <w:lang w:val="es-ES"/>
        </w:rPr>
        <w:t>Care</w:t>
      </w:r>
      <w:proofErr w:type="spellEnd"/>
      <w:r w:rsidR="00C94E87" w:rsidRPr="00AE6D46">
        <w:rPr>
          <w:rFonts w:ascii="Times New Roman" w:eastAsia="Times New Roman" w:hAnsi="Times New Roman" w:cs="Times New Roman"/>
          <w:color w:val="000000"/>
          <w:sz w:val="24"/>
          <w:szCs w:val="24"/>
          <w:lang w:val="es-ES"/>
        </w:rPr>
        <w:t xml:space="preserve"> Network, P.O. Box 6594, Santa Barbara, CA 93160, USA</w:t>
      </w:r>
    </w:p>
    <w:p w14:paraId="4E0A7CE0" w14:textId="4B68F580" w:rsidR="00EF532A" w:rsidRPr="00AE6D46" w:rsidRDefault="00AA4044" w:rsidP="00B66573">
      <w:pPr>
        <w:spacing w:after="0" w:line="48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vertAlign w:val="superscript"/>
          <w:lang w:val="es-ES"/>
        </w:rPr>
        <w:t>6</w:t>
      </w:r>
      <w:r w:rsidR="008F6A3C" w:rsidRPr="00AE6D46">
        <w:rPr>
          <w:rFonts w:ascii="Times New Roman" w:eastAsia="Times New Roman" w:hAnsi="Times New Roman" w:cs="Times New Roman"/>
          <w:color w:val="000000"/>
          <w:sz w:val="24"/>
          <w:szCs w:val="24"/>
          <w:lang w:val="es-ES"/>
        </w:rPr>
        <w:t xml:space="preserve">LAWild, Los </w:t>
      </w:r>
      <w:r w:rsidR="009A0C61" w:rsidRPr="00AE6D46">
        <w:rPr>
          <w:rFonts w:ascii="Times New Roman" w:eastAsia="Times New Roman" w:hAnsi="Times New Roman" w:cs="Times New Roman"/>
          <w:color w:val="000000"/>
          <w:sz w:val="24"/>
          <w:szCs w:val="24"/>
          <w:lang w:val="es-ES"/>
        </w:rPr>
        <w:t>Ángeles</w:t>
      </w:r>
      <w:r w:rsidR="008F6A3C" w:rsidRPr="00AE6D46">
        <w:rPr>
          <w:rFonts w:ascii="Times New Roman" w:eastAsia="Times New Roman" w:hAnsi="Times New Roman" w:cs="Times New Roman"/>
          <w:color w:val="000000"/>
          <w:sz w:val="24"/>
          <w:szCs w:val="24"/>
          <w:lang w:val="es-ES"/>
        </w:rPr>
        <w:t xml:space="preserve">, </w:t>
      </w:r>
      <w:r w:rsidR="009A0C61" w:rsidRPr="00AE6D46">
        <w:rPr>
          <w:rFonts w:ascii="Times New Roman" w:eastAsia="Times New Roman" w:hAnsi="Times New Roman" w:cs="Times New Roman"/>
          <w:color w:val="000000"/>
          <w:sz w:val="24"/>
          <w:szCs w:val="24"/>
          <w:lang w:val="es-ES"/>
        </w:rPr>
        <w:t>CA, USA</w:t>
      </w:r>
    </w:p>
    <w:p w14:paraId="19642E1B" w14:textId="04AE56C0" w:rsidR="0001215E" w:rsidRPr="00250B1C" w:rsidRDefault="00250B1C" w:rsidP="00A02EAD">
      <w:pPr>
        <w:spacing w:after="0" w:line="480" w:lineRule="auto"/>
        <w:jc w:val="both"/>
        <w:rPr>
          <w:rFonts w:ascii="Times New Roman" w:eastAsia="Times New Roman" w:hAnsi="Times New Roman" w:cs="Times New Roman"/>
          <w:color w:val="000000"/>
          <w:sz w:val="24"/>
          <w:szCs w:val="24"/>
        </w:rPr>
      </w:pPr>
      <w:r w:rsidRPr="00250B1C">
        <w:rPr>
          <w:rFonts w:ascii="Times New Roman" w:eastAsia="Times New Roman" w:hAnsi="Times New Roman" w:cs="Times New Roman"/>
          <w:color w:val="000000"/>
          <w:sz w:val="24"/>
          <w:szCs w:val="24"/>
        </w:rPr>
        <w:t xml:space="preserve">*Corresponding Author: </w:t>
      </w:r>
      <w:r>
        <w:rPr>
          <w:rFonts w:ascii="Times New Roman" w:eastAsia="Times New Roman" w:hAnsi="Times New Roman" w:cs="Times New Roman"/>
          <w:color w:val="000000"/>
          <w:sz w:val="24"/>
          <w:szCs w:val="24"/>
        </w:rPr>
        <w:t>Pranav S Pandit</w:t>
      </w:r>
      <w:r w:rsidRPr="00250B1C">
        <w:rPr>
          <w:rFonts w:ascii="Times New Roman" w:eastAsia="Times New Roman" w:hAnsi="Times New Roman" w:cs="Times New Roman"/>
          <w:color w:val="000000"/>
          <w:sz w:val="24"/>
          <w:szCs w:val="24"/>
        </w:rPr>
        <w:t xml:space="preserve">; email address: </w:t>
      </w:r>
      <w:r>
        <w:rPr>
          <w:rFonts w:ascii="Times New Roman" w:eastAsia="Times New Roman" w:hAnsi="Times New Roman" w:cs="Times New Roman"/>
          <w:color w:val="000000"/>
          <w:sz w:val="24"/>
          <w:szCs w:val="24"/>
        </w:rPr>
        <w:t>pspandit@ucdavis.edu</w:t>
      </w:r>
    </w:p>
    <w:p w14:paraId="1BF6E0EC" w14:textId="0099A174" w:rsidR="00250B1C" w:rsidRDefault="00250B1C" w:rsidP="00A02EAD">
      <w:pPr>
        <w:spacing w:after="0" w:line="480" w:lineRule="auto"/>
        <w:jc w:val="both"/>
        <w:rPr>
          <w:rFonts w:ascii="Times New Roman" w:eastAsia="Times New Roman" w:hAnsi="Times New Roman" w:cs="Times New Roman"/>
          <w:b/>
          <w:bCs/>
          <w:color w:val="000000"/>
          <w:sz w:val="24"/>
          <w:szCs w:val="24"/>
        </w:rPr>
      </w:pPr>
      <w:proofErr w:type="spellStart"/>
      <w:r w:rsidRPr="00250B1C">
        <w:rPr>
          <w:rFonts w:ascii="Times New Roman" w:eastAsia="Times New Roman" w:hAnsi="Times New Roman" w:cs="Times New Roman"/>
          <w:color w:val="000000"/>
          <w:sz w:val="24"/>
          <w:szCs w:val="24"/>
        </w:rPr>
        <w:t>ǂContributed</w:t>
      </w:r>
      <w:proofErr w:type="spellEnd"/>
      <w:r w:rsidRPr="00250B1C">
        <w:rPr>
          <w:rFonts w:ascii="Times New Roman" w:eastAsia="Times New Roman" w:hAnsi="Times New Roman" w:cs="Times New Roman"/>
          <w:color w:val="000000"/>
          <w:sz w:val="24"/>
          <w:szCs w:val="24"/>
        </w:rPr>
        <w:t xml:space="preserve"> equally to this work</w:t>
      </w:r>
    </w:p>
    <w:p w14:paraId="68D9BE48" w14:textId="5ED53583"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3472D2D5" w14:textId="06DBBD0C"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36F01A73"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548E345E"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2AD13C5F"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788AA7D8"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72D1F99F"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60403D35" w14:textId="0A762E11" w:rsidR="00A02EAD" w:rsidRPr="00AE6D46" w:rsidRDefault="00A02EAD" w:rsidP="00A02EAD">
      <w:pPr>
        <w:spacing w:after="0" w:line="480" w:lineRule="auto"/>
        <w:jc w:val="both"/>
        <w:rPr>
          <w:rFonts w:ascii="Times New Roman" w:eastAsia="Times New Roman" w:hAnsi="Times New Roman" w:cs="Times New Roman"/>
          <w:sz w:val="24"/>
          <w:szCs w:val="24"/>
        </w:rPr>
      </w:pPr>
      <w:r w:rsidRPr="00AE6D46">
        <w:rPr>
          <w:rFonts w:ascii="Times New Roman" w:eastAsia="Times New Roman" w:hAnsi="Times New Roman" w:cs="Times New Roman"/>
          <w:b/>
          <w:bCs/>
          <w:color w:val="000000"/>
          <w:sz w:val="24"/>
          <w:szCs w:val="24"/>
        </w:rPr>
        <w:lastRenderedPageBreak/>
        <w:t>ABSTRACT</w:t>
      </w:r>
    </w:p>
    <w:p w14:paraId="3181ECD4" w14:textId="7B4E3F90" w:rsidR="006246A6" w:rsidRDefault="006246A6" w:rsidP="00A02EAD">
      <w:pPr>
        <w:spacing w:after="0" w:line="480" w:lineRule="auto"/>
        <w:jc w:val="both"/>
        <w:rPr>
          <w:rFonts w:ascii="Times New Roman" w:eastAsia="Times New Roman" w:hAnsi="Times New Roman" w:cs="Times New Roman"/>
          <w:color w:val="000000"/>
          <w:sz w:val="24"/>
          <w:szCs w:val="24"/>
        </w:rPr>
      </w:pPr>
      <w:r w:rsidRPr="002A150B">
        <w:rPr>
          <w:rFonts w:ascii="Times" w:hAnsi="Times"/>
          <w:b/>
          <w:bCs/>
          <w:sz w:val="24"/>
        </w:rPr>
        <w:t>Background</w:t>
      </w:r>
      <w:r w:rsidRPr="002A150B">
        <w:rPr>
          <w:rFonts w:ascii="Times" w:hAnsi="Times"/>
          <w:sz w:val="24"/>
        </w:rPr>
        <w:t>:</w:t>
      </w:r>
      <w:r>
        <w:rPr>
          <w:rFonts w:ascii="Times" w:hAnsi="Times"/>
          <w:sz w:val="24"/>
        </w:rPr>
        <w:t xml:space="preserve"> </w:t>
      </w:r>
      <w:r w:rsidR="00A02EAD" w:rsidRPr="00AE6D46">
        <w:rPr>
          <w:rFonts w:ascii="Times New Roman" w:eastAsia="Times New Roman" w:hAnsi="Times New Roman" w:cs="Times New Roman"/>
          <w:color w:val="000000"/>
          <w:sz w:val="24"/>
          <w:szCs w:val="24"/>
        </w:rPr>
        <w:t xml:space="preserve">Hummingbirds </w:t>
      </w:r>
      <w:r w:rsidR="001901F2" w:rsidRPr="00AE6D46">
        <w:rPr>
          <w:rFonts w:ascii="Times New Roman" w:eastAsia="Times New Roman" w:hAnsi="Times New Roman" w:cs="Times New Roman"/>
          <w:color w:val="000000"/>
          <w:sz w:val="24"/>
          <w:szCs w:val="24"/>
        </w:rPr>
        <w:t xml:space="preserve">frequently </w:t>
      </w:r>
      <w:r w:rsidR="00A02EAD" w:rsidRPr="00AE6D46">
        <w:rPr>
          <w:rFonts w:ascii="Times New Roman" w:eastAsia="Times New Roman" w:hAnsi="Times New Roman" w:cs="Times New Roman"/>
          <w:color w:val="000000"/>
          <w:sz w:val="24"/>
          <w:szCs w:val="24"/>
        </w:rPr>
        <w:t xml:space="preserve">present to California </w:t>
      </w:r>
      <w:r w:rsidR="004A2CC6">
        <w:rPr>
          <w:rFonts w:ascii="Times New Roman" w:eastAsia="Times New Roman" w:hAnsi="Times New Roman" w:cs="Times New Roman"/>
          <w:color w:val="000000"/>
          <w:sz w:val="24"/>
          <w:szCs w:val="24"/>
        </w:rPr>
        <w:t xml:space="preserve">wildlife </w:t>
      </w:r>
      <w:r w:rsidR="00A02EAD" w:rsidRPr="00AE6D46">
        <w:rPr>
          <w:rFonts w:ascii="Times New Roman" w:eastAsia="Times New Roman" w:hAnsi="Times New Roman" w:cs="Times New Roman"/>
          <w:color w:val="000000"/>
          <w:sz w:val="24"/>
          <w:szCs w:val="24"/>
        </w:rPr>
        <w:t>rehabilitation centers</w:t>
      </w:r>
      <w:r w:rsidR="00C56396" w:rsidRPr="00AE6D46">
        <w:rPr>
          <w:rFonts w:ascii="Times New Roman" w:eastAsia="Times New Roman" w:hAnsi="Times New Roman" w:cs="Times New Roman"/>
          <w:color w:val="000000"/>
          <w:sz w:val="24"/>
          <w:szCs w:val="24"/>
        </w:rPr>
        <w:t xml:space="preserve"> for medical care</w:t>
      </w:r>
      <w:r w:rsidR="00A02EAD" w:rsidRPr="00AE6D46">
        <w:rPr>
          <w:rFonts w:ascii="Times New Roman" w:eastAsia="Times New Roman" w:hAnsi="Times New Roman" w:cs="Times New Roman"/>
          <w:color w:val="000000"/>
          <w:sz w:val="24"/>
          <w:szCs w:val="24"/>
        </w:rPr>
        <w:t xml:space="preserve">, accounting for </w:t>
      </w:r>
      <w:r w:rsidR="00A02EAD" w:rsidRPr="00670A61">
        <w:rPr>
          <w:rFonts w:ascii="Times New Roman" w:eastAsia="Times New Roman" w:hAnsi="Times New Roman" w:cs="Times New Roman"/>
          <w:color w:val="000000"/>
          <w:sz w:val="24"/>
          <w:szCs w:val="24"/>
        </w:rPr>
        <w:t xml:space="preserve">approximately 5% of </w:t>
      </w:r>
      <w:r w:rsidR="00EA3149">
        <w:rPr>
          <w:rFonts w:ascii="Times New Roman" w:eastAsia="Times New Roman" w:hAnsi="Times New Roman" w:cs="Times New Roman"/>
          <w:color w:val="000000"/>
          <w:sz w:val="24"/>
          <w:szCs w:val="24"/>
        </w:rPr>
        <w:t xml:space="preserve">overall </w:t>
      </w:r>
      <w:r w:rsidR="00A02EAD" w:rsidRPr="00670A61">
        <w:rPr>
          <w:rFonts w:ascii="Times New Roman" w:eastAsia="Times New Roman" w:hAnsi="Times New Roman" w:cs="Times New Roman"/>
          <w:color w:val="000000"/>
          <w:sz w:val="24"/>
          <w:szCs w:val="24"/>
        </w:rPr>
        <w:t>admissions.</w:t>
      </w:r>
      <w:r w:rsidR="00297C2B" w:rsidRPr="00670A61">
        <w:rPr>
          <w:rFonts w:ascii="Times New Roman" w:eastAsia="Times New Roman" w:hAnsi="Times New Roman" w:cs="Times New Roman"/>
          <w:color w:val="000000"/>
          <w:sz w:val="24"/>
          <w:szCs w:val="24"/>
        </w:rPr>
        <w:t xml:space="preserve"> </w:t>
      </w:r>
      <w:r w:rsidR="00F212BF">
        <w:rPr>
          <w:rFonts w:ascii="Times New Roman" w:eastAsia="Times New Roman" w:hAnsi="Times New Roman" w:cs="Times New Roman"/>
          <w:color w:val="000000"/>
          <w:sz w:val="24"/>
          <w:szCs w:val="24"/>
        </w:rPr>
        <w:t>A</w:t>
      </w:r>
      <w:r w:rsidR="00A02EAD" w:rsidRPr="00670A61">
        <w:rPr>
          <w:rFonts w:ascii="Times New Roman" w:eastAsia="Times New Roman" w:hAnsi="Times New Roman" w:cs="Times New Roman"/>
          <w:color w:val="000000"/>
          <w:sz w:val="24"/>
          <w:szCs w:val="24"/>
        </w:rPr>
        <w:t xml:space="preserve">ge, sex, and reason for </w:t>
      </w:r>
      <w:r w:rsidR="009A47BB">
        <w:rPr>
          <w:rFonts w:ascii="Times New Roman" w:eastAsia="Times New Roman" w:hAnsi="Times New Roman" w:cs="Times New Roman"/>
          <w:color w:val="000000"/>
          <w:sz w:val="24"/>
          <w:szCs w:val="24"/>
        </w:rPr>
        <w:t>admission</w:t>
      </w:r>
      <w:r w:rsidR="009A47BB"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could impact </w:t>
      </w:r>
      <w:r w:rsidR="004A2CC6">
        <w:rPr>
          <w:rFonts w:ascii="Times New Roman" w:eastAsia="Times New Roman" w:hAnsi="Times New Roman" w:cs="Times New Roman"/>
          <w:color w:val="000000"/>
          <w:sz w:val="24"/>
          <w:szCs w:val="24"/>
        </w:rPr>
        <w:t xml:space="preserve">hummingbird </w:t>
      </w:r>
      <w:r w:rsidR="00A02EAD" w:rsidRPr="00670A61">
        <w:rPr>
          <w:rFonts w:ascii="Times New Roman" w:eastAsia="Times New Roman" w:hAnsi="Times New Roman" w:cs="Times New Roman"/>
          <w:color w:val="000000"/>
          <w:sz w:val="24"/>
          <w:szCs w:val="24"/>
        </w:rPr>
        <w:t>survivability</w:t>
      </w:r>
      <w:r w:rsidR="004A2CC6">
        <w:rPr>
          <w:rFonts w:ascii="Times New Roman" w:eastAsia="Times New Roman" w:hAnsi="Times New Roman" w:cs="Times New Roman"/>
          <w:color w:val="000000"/>
          <w:sz w:val="24"/>
          <w:szCs w:val="24"/>
        </w:rPr>
        <w:t xml:space="preserve">, therefore </w:t>
      </w:r>
      <w:r w:rsidR="00F212BF">
        <w:rPr>
          <w:rFonts w:ascii="Times New Roman" w:eastAsia="Times New Roman" w:hAnsi="Times New Roman" w:cs="Times New Roman"/>
          <w:color w:val="000000"/>
          <w:sz w:val="24"/>
          <w:szCs w:val="24"/>
        </w:rPr>
        <w:t xml:space="preserve">identification of these factors </w:t>
      </w:r>
      <w:r w:rsidR="004A2CC6">
        <w:rPr>
          <w:rFonts w:ascii="Times New Roman" w:eastAsia="Times New Roman" w:hAnsi="Times New Roman" w:cs="Times New Roman"/>
          <w:color w:val="000000"/>
          <w:sz w:val="24"/>
          <w:szCs w:val="24"/>
        </w:rPr>
        <w:t xml:space="preserve">could </w:t>
      </w:r>
      <w:r w:rsidR="00A02EAD" w:rsidRPr="00670A61">
        <w:rPr>
          <w:rFonts w:ascii="Times New Roman" w:eastAsia="Times New Roman" w:hAnsi="Times New Roman" w:cs="Times New Roman"/>
          <w:color w:val="000000"/>
          <w:sz w:val="24"/>
          <w:szCs w:val="24"/>
        </w:rPr>
        <w:t>help maximize rehabilitation</w:t>
      </w:r>
      <w:r w:rsidR="0081384D" w:rsidRPr="00670A61">
        <w:rPr>
          <w:rFonts w:ascii="Times New Roman" w:eastAsia="Times New Roman" w:hAnsi="Times New Roman" w:cs="Times New Roman"/>
          <w:color w:val="000000"/>
          <w:sz w:val="24"/>
          <w:szCs w:val="24"/>
        </w:rPr>
        <w:t xml:space="preserve"> effort</w:t>
      </w:r>
      <w:r w:rsidR="00AA4044">
        <w:rPr>
          <w:rFonts w:ascii="Times New Roman" w:eastAsia="Times New Roman" w:hAnsi="Times New Roman" w:cs="Times New Roman"/>
          <w:color w:val="000000"/>
          <w:sz w:val="24"/>
          <w:szCs w:val="24"/>
        </w:rPr>
        <w:t>s</w:t>
      </w:r>
      <w:r w:rsidR="00A02EAD" w:rsidRPr="00670A61">
        <w:rPr>
          <w:rFonts w:ascii="Times New Roman" w:eastAsia="Times New Roman" w:hAnsi="Times New Roman" w:cs="Times New Roman"/>
          <w:color w:val="000000"/>
          <w:sz w:val="24"/>
          <w:szCs w:val="24"/>
        </w:rPr>
        <w:t xml:space="preserve">. </w:t>
      </w:r>
    </w:p>
    <w:p w14:paraId="1B78F512" w14:textId="2FB54ACA" w:rsidR="00A02EAD" w:rsidRPr="00AE6D46" w:rsidRDefault="006246A6" w:rsidP="00A02EAD">
      <w:pPr>
        <w:spacing w:after="0" w:line="480" w:lineRule="auto"/>
        <w:jc w:val="both"/>
        <w:rPr>
          <w:rFonts w:ascii="Times New Roman" w:eastAsia="Times New Roman" w:hAnsi="Times New Roman" w:cs="Times New Roman"/>
          <w:sz w:val="24"/>
          <w:szCs w:val="24"/>
        </w:rPr>
      </w:pPr>
      <w:r w:rsidRPr="002A150B">
        <w:rPr>
          <w:rFonts w:ascii="Times" w:hAnsi="Times"/>
          <w:b/>
          <w:bCs/>
          <w:sz w:val="24"/>
        </w:rPr>
        <w:t>Methods</w:t>
      </w:r>
      <w:r>
        <w:rPr>
          <w:rFonts w:ascii="Times" w:hAnsi="Times"/>
          <w:b/>
          <w:bCs/>
          <w:sz w:val="24"/>
        </w:rPr>
        <w:t>:</w:t>
      </w:r>
      <w:r w:rsidRPr="00670A61">
        <w:rPr>
          <w:rFonts w:ascii="Times New Roman" w:eastAsia="Times New Roman" w:hAnsi="Times New Roman" w:cs="Times New Roman"/>
          <w:color w:val="000000"/>
          <w:sz w:val="24"/>
          <w:szCs w:val="24"/>
        </w:rPr>
        <w:t xml:space="preserve"> </w:t>
      </w:r>
      <w:r w:rsidR="00A53660" w:rsidRPr="00670A61">
        <w:rPr>
          <w:rFonts w:ascii="Times New Roman" w:eastAsia="Times New Roman" w:hAnsi="Times New Roman" w:cs="Times New Roman"/>
          <w:color w:val="000000"/>
          <w:sz w:val="24"/>
          <w:szCs w:val="24"/>
        </w:rPr>
        <w:t>Mixed-</w:t>
      </w:r>
      <w:r w:rsidR="00A02EAD" w:rsidRPr="00670A61">
        <w:rPr>
          <w:rFonts w:ascii="Times New Roman" w:eastAsia="Times New Roman" w:hAnsi="Times New Roman" w:cs="Times New Roman"/>
          <w:color w:val="000000"/>
          <w:sz w:val="24"/>
          <w:szCs w:val="24"/>
        </w:rPr>
        <w:t xml:space="preserve">effects logistic regression models were used to identify specific threats to the </w:t>
      </w:r>
      <w:r w:rsidR="00A02EAD" w:rsidRPr="00AE6D46">
        <w:rPr>
          <w:rFonts w:ascii="Times New Roman" w:eastAsia="Times New Roman" w:hAnsi="Times New Roman" w:cs="Times New Roman"/>
          <w:color w:val="000000"/>
          <w:sz w:val="24"/>
          <w:szCs w:val="24"/>
        </w:rPr>
        <w:t>survival of 6,9</w:t>
      </w:r>
      <w:r w:rsidR="0089479B" w:rsidRPr="00AE6D46">
        <w:rPr>
          <w:rFonts w:ascii="Times New Roman" w:eastAsia="Times New Roman" w:hAnsi="Times New Roman" w:cs="Times New Roman"/>
          <w:color w:val="000000"/>
          <w:sz w:val="24"/>
          <w:szCs w:val="24"/>
        </w:rPr>
        <w:t>08</w:t>
      </w:r>
      <w:r w:rsidR="00A02EAD" w:rsidRPr="00AE6D46">
        <w:rPr>
          <w:rFonts w:ascii="Times New Roman" w:eastAsia="Times New Roman" w:hAnsi="Times New Roman" w:cs="Times New Roman"/>
          <w:color w:val="000000"/>
          <w:sz w:val="24"/>
          <w:szCs w:val="24"/>
        </w:rPr>
        <w:t xml:space="preserve"> hummingbirds (</w:t>
      </w:r>
      <w:r w:rsidR="0089479B" w:rsidRPr="00AE6D46">
        <w:rPr>
          <w:rFonts w:ascii="Times New Roman" w:eastAsia="Times New Roman" w:hAnsi="Times New Roman" w:cs="Times New Roman"/>
          <w:color w:val="000000"/>
          <w:sz w:val="24"/>
          <w:szCs w:val="24"/>
        </w:rPr>
        <w:t xml:space="preserve">1,645 </w:t>
      </w:r>
      <w:r w:rsidR="00A02EAD" w:rsidRPr="00AE6D46">
        <w:rPr>
          <w:rFonts w:ascii="Times New Roman" w:eastAsia="Times New Roman" w:hAnsi="Times New Roman" w:cs="Times New Roman"/>
          <w:color w:val="000000"/>
          <w:sz w:val="24"/>
          <w:szCs w:val="24"/>
        </w:rPr>
        <w:t>nestlings</w:t>
      </w:r>
      <w:r w:rsidR="0089479B" w:rsidRPr="00AE6D46">
        <w:rPr>
          <w:rFonts w:ascii="Times New Roman" w:eastAsia="Times New Roman" w:hAnsi="Times New Roman" w:cs="Times New Roman"/>
          <w:color w:val="000000"/>
          <w:sz w:val="24"/>
          <w:szCs w:val="24"/>
        </w:rPr>
        <w:t xml:space="preserve"> and</w:t>
      </w:r>
      <w:r w:rsidR="00A02EAD" w:rsidRPr="00AE6D46">
        <w:rPr>
          <w:rFonts w:ascii="Times New Roman" w:eastAsia="Times New Roman" w:hAnsi="Times New Roman" w:cs="Times New Roman"/>
          <w:color w:val="000000"/>
          <w:sz w:val="24"/>
          <w:szCs w:val="24"/>
        </w:rPr>
        <w:t xml:space="preserve"> 5,</w:t>
      </w:r>
      <w:r w:rsidR="00B42004" w:rsidRPr="00AE6D46">
        <w:rPr>
          <w:rFonts w:ascii="Times New Roman" w:eastAsia="Times New Roman" w:hAnsi="Times New Roman" w:cs="Times New Roman"/>
          <w:color w:val="000000"/>
          <w:sz w:val="24"/>
          <w:szCs w:val="24"/>
        </w:rPr>
        <w:t>2</w:t>
      </w:r>
      <w:r w:rsidR="0089479B" w:rsidRPr="00AE6D46">
        <w:rPr>
          <w:rFonts w:ascii="Times New Roman" w:eastAsia="Times New Roman" w:hAnsi="Times New Roman" w:cs="Times New Roman"/>
          <w:color w:val="000000"/>
          <w:sz w:val="24"/>
          <w:szCs w:val="24"/>
        </w:rPr>
        <w:t xml:space="preserve">63 </w:t>
      </w:r>
      <w:r w:rsidR="00A02EAD" w:rsidRPr="00AE6D46">
        <w:rPr>
          <w:rFonts w:ascii="Times New Roman" w:eastAsia="Times New Roman" w:hAnsi="Times New Roman" w:cs="Times New Roman"/>
          <w:color w:val="000000"/>
          <w:sz w:val="24"/>
          <w:szCs w:val="24"/>
        </w:rPr>
        <w:t>non-nestlings)</w:t>
      </w:r>
      <w:r w:rsidR="004A2CC6">
        <w:rPr>
          <w:rFonts w:ascii="Times New Roman" w:eastAsia="Times New Roman" w:hAnsi="Times New Roman" w:cs="Times New Roman"/>
          <w:color w:val="000000"/>
          <w:sz w:val="24"/>
          <w:szCs w:val="24"/>
        </w:rPr>
        <w:t xml:space="preserve"> </w:t>
      </w:r>
      <w:r w:rsidR="009F42A4" w:rsidRPr="00AE6D46">
        <w:rPr>
          <w:rFonts w:ascii="Times New Roman" w:eastAsia="Times New Roman" w:hAnsi="Times New Roman" w:cs="Times New Roman"/>
          <w:color w:val="000000"/>
          <w:sz w:val="24"/>
          <w:szCs w:val="24"/>
        </w:rPr>
        <w:t>consisting</w:t>
      </w:r>
      <w:r w:rsidR="00A02EAD" w:rsidRPr="00AE6D46">
        <w:rPr>
          <w:rFonts w:ascii="Times New Roman" w:eastAsia="Times New Roman" w:hAnsi="Times New Roman" w:cs="Times New Roman"/>
          <w:color w:val="000000"/>
          <w:sz w:val="24"/>
          <w:szCs w:val="24"/>
        </w:rPr>
        <w:t xml:space="preserve"> of </w:t>
      </w:r>
      <w:r w:rsidR="009A0C61" w:rsidRPr="00AE6D46">
        <w:rPr>
          <w:rFonts w:ascii="Times New Roman" w:eastAsia="Times New Roman" w:hAnsi="Times New Roman" w:cs="Times New Roman"/>
          <w:color w:val="000000"/>
          <w:sz w:val="24"/>
          <w:szCs w:val="24"/>
        </w:rPr>
        <w:t>five</w:t>
      </w:r>
      <w:r w:rsidR="00A02EAD" w:rsidRPr="00AE6D46">
        <w:rPr>
          <w:rFonts w:ascii="Times New Roman" w:eastAsia="Times New Roman" w:hAnsi="Times New Roman" w:cs="Times New Roman"/>
          <w:color w:val="000000"/>
          <w:sz w:val="24"/>
          <w:szCs w:val="24"/>
        </w:rPr>
        <w:t xml:space="preserve"> species</w:t>
      </w:r>
      <w:r w:rsidR="009A47BB">
        <w:rPr>
          <w:rFonts w:ascii="Times New Roman" w:eastAsia="Times New Roman" w:hAnsi="Times New Roman" w:cs="Times New Roman"/>
          <w:color w:val="000000"/>
          <w:sz w:val="24"/>
          <w:szCs w:val="24"/>
        </w:rPr>
        <w:t xml:space="preserve"> (</w:t>
      </w:r>
      <w:r w:rsidR="009A47BB" w:rsidRPr="009A47BB">
        <w:rPr>
          <w:rFonts w:ascii="Times New Roman" w:eastAsia="Times New Roman" w:hAnsi="Times New Roman" w:cs="Times New Roman"/>
          <w:i/>
          <w:iCs/>
          <w:color w:val="000000"/>
          <w:sz w:val="24"/>
          <w:szCs w:val="24"/>
        </w:rPr>
        <w:t xml:space="preserve">Calypte anna, Calypte costa, Selasphorus rufous, Selasphorus sasin, Archilochus </w:t>
      </w:r>
      <w:proofErr w:type="spellStart"/>
      <w:r w:rsidR="009A47BB" w:rsidRPr="009A47BB">
        <w:rPr>
          <w:rFonts w:ascii="Times New Roman" w:eastAsia="Times New Roman" w:hAnsi="Times New Roman" w:cs="Times New Roman"/>
          <w:i/>
          <w:iCs/>
          <w:color w:val="000000"/>
          <w:sz w:val="24"/>
          <w:szCs w:val="24"/>
        </w:rPr>
        <w:t>alexandri</w:t>
      </w:r>
      <w:proofErr w:type="spellEnd"/>
      <w:r w:rsidR="009A47BB">
        <w:rPr>
          <w:rFonts w:ascii="Times New Roman" w:eastAsia="Times New Roman" w:hAnsi="Times New Roman" w:cs="Times New Roman"/>
          <w:color w:val="000000"/>
          <w:sz w:val="24"/>
          <w:szCs w:val="24"/>
        </w:rPr>
        <w:t>)</w:t>
      </w:r>
      <w:r w:rsidR="00A02EAD" w:rsidRPr="00AE6D46">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found in urban settings, and </w:t>
      </w:r>
      <w:r w:rsidR="00A02EAD" w:rsidRPr="00AE6D46">
        <w:rPr>
          <w:rFonts w:ascii="Times New Roman" w:eastAsia="Times New Roman" w:hAnsi="Times New Roman" w:cs="Times New Roman"/>
          <w:color w:val="000000"/>
          <w:sz w:val="24"/>
          <w:szCs w:val="24"/>
        </w:rPr>
        <w:t xml:space="preserve">admitted to </w:t>
      </w:r>
      <w:r w:rsidR="007F6792" w:rsidRPr="00AE6D46">
        <w:rPr>
          <w:rFonts w:ascii="Times New Roman" w:eastAsia="Times New Roman" w:hAnsi="Times New Roman" w:cs="Times New Roman"/>
          <w:color w:val="000000"/>
          <w:sz w:val="24"/>
          <w:szCs w:val="24"/>
        </w:rPr>
        <w:t xml:space="preserve">California </w:t>
      </w:r>
      <w:r w:rsidR="00A02EAD" w:rsidRPr="00AE6D46">
        <w:rPr>
          <w:rFonts w:ascii="Times New Roman" w:eastAsia="Times New Roman" w:hAnsi="Times New Roman" w:cs="Times New Roman"/>
          <w:color w:val="000000"/>
          <w:sz w:val="24"/>
          <w:szCs w:val="24"/>
        </w:rPr>
        <w:t>wildlife rehabilitation centers over 26 years.</w:t>
      </w:r>
    </w:p>
    <w:p w14:paraId="4D67AE40" w14:textId="72943532" w:rsidR="006246A6" w:rsidRDefault="006246A6" w:rsidP="00A02EAD">
      <w:pPr>
        <w:spacing w:after="0" w:line="480" w:lineRule="auto"/>
        <w:jc w:val="both"/>
        <w:rPr>
          <w:rFonts w:ascii="Times New Roman" w:eastAsia="Times New Roman" w:hAnsi="Times New Roman" w:cs="Times New Roman"/>
          <w:sz w:val="24"/>
          <w:szCs w:val="24"/>
        </w:rPr>
      </w:pPr>
      <w:r w:rsidRPr="009D6C89">
        <w:rPr>
          <w:rFonts w:ascii="Times" w:hAnsi="Times"/>
          <w:b/>
          <w:bCs/>
          <w:sz w:val="24"/>
        </w:rPr>
        <w:t>Results</w:t>
      </w:r>
      <w:r>
        <w:rPr>
          <w:rFonts w:ascii="Times" w:hAnsi="Times"/>
          <w:b/>
          <w:bCs/>
          <w:sz w:val="24"/>
        </w:rPr>
        <w:t xml:space="preserve">: </w:t>
      </w:r>
      <w:r w:rsidR="00A02EAD" w:rsidRPr="00AE6D46">
        <w:rPr>
          <w:rFonts w:ascii="Times New Roman" w:eastAsia="Times New Roman" w:hAnsi="Times New Roman" w:cs="Times New Roman"/>
          <w:color w:val="000000"/>
          <w:sz w:val="24"/>
          <w:szCs w:val="24"/>
        </w:rPr>
        <w:t xml:space="preserve">In total, </w:t>
      </w:r>
      <w:r w:rsidR="00C41704">
        <w:rPr>
          <w:rFonts w:ascii="Times New Roman" w:eastAsia="Times New Roman" w:hAnsi="Times New Roman" w:cs="Times New Roman"/>
          <w:color w:val="000000"/>
          <w:sz w:val="24"/>
          <w:szCs w:val="24"/>
        </w:rPr>
        <w:t>36</w:t>
      </w:r>
      <w:r w:rsidR="00A02EAD" w:rsidRPr="00AE6D46">
        <w:rPr>
          <w:rFonts w:ascii="Times New Roman" w:eastAsia="Times New Roman" w:hAnsi="Times New Roman" w:cs="Times New Roman"/>
          <w:color w:val="000000"/>
          <w:sz w:val="24"/>
          <w:szCs w:val="24"/>
        </w:rPr>
        <w:t>%</w:t>
      </w:r>
      <w:r w:rsidR="00A53660" w:rsidRPr="00AE6D46">
        <w:rPr>
          <w:rFonts w:ascii="Times New Roman" w:eastAsia="Times New Roman" w:hAnsi="Times New Roman" w:cs="Times New Roman"/>
          <w:color w:val="000000"/>
          <w:sz w:val="24"/>
          <w:szCs w:val="24"/>
        </w:rPr>
        <w:t xml:space="preserve"> of</w:t>
      </w:r>
      <w:r w:rsidR="00A02EAD" w:rsidRPr="00AE6D46">
        <w:rPr>
          <w:rFonts w:ascii="Times New Roman" w:eastAsia="Times New Roman" w:hAnsi="Times New Roman" w:cs="Times New Roman"/>
          <w:color w:val="000000"/>
          <w:sz w:val="24"/>
          <w:szCs w:val="24"/>
        </w:rPr>
        <w:t xml:space="preserve"> birds survived </w:t>
      </w:r>
      <w:r w:rsidR="007F6792" w:rsidRPr="00AE6D46">
        <w:rPr>
          <w:rFonts w:ascii="Times New Roman" w:eastAsia="Times New Roman" w:hAnsi="Times New Roman" w:cs="Times New Roman"/>
          <w:color w:val="000000"/>
          <w:sz w:val="24"/>
          <w:szCs w:val="24"/>
        </w:rPr>
        <w:t>and were</w:t>
      </w:r>
      <w:r w:rsidR="00A02EAD" w:rsidRPr="00AE6D46">
        <w:rPr>
          <w:rFonts w:ascii="Times New Roman" w:eastAsia="Times New Roman" w:hAnsi="Times New Roman" w:cs="Times New Roman"/>
          <w:color w:val="000000"/>
          <w:sz w:val="24"/>
          <w:szCs w:val="24"/>
        </w:rPr>
        <w:t xml:space="preserve"> transferred to flight cage facilities for further rehabilitation and/or release. Nestlings were more likely to be transferred </w:t>
      </w:r>
      <w:r w:rsidR="009A47BB" w:rsidRPr="00AE6D46">
        <w:rPr>
          <w:rFonts w:ascii="Times New Roman" w:eastAsia="Times New Roman" w:hAnsi="Times New Roman" w:cs="Times New Roman"/>
          <w:color w:val="000000"/>
          <w:sz w:val="24"/>
          <w:szCs w:val="24"/>
        </w:rPr>
        <w:t>and/or release</w:t>
      </w:r>
      <w:r w:rsidR="004A2CC6">
        <w:rPr>
          <w:rFonts w:ascii="Times New Roman" w:eastAsia="Times New Roman" w:hAnsi="Times New Roman" w:cs="Times New Roman"/>
          <w:color w:val="000000"/>
          <w:sz w:val="24"/>
          <w:szCs w:val="24"/>
        </w:rPr>
        <w:t>d</w:t>
      </w:r>
      <w:r w:rsidR="009A47BB" w:rsidRPr="00AE6D46">
        <w:rPr>
          <w:rFonts w:ascii="Times New Roman" w:eastAsia="Times New Roman" w:hAnsi="Times New Roman" w:cs="Times New Roman"/>
          <w:color w:val="000000"/>
          <w:sz w:val="24"/>
          <w:szCs w:val="24"/>
        </w:rPr>
        <w:t xml:space="preserve"> </w:t>
      </w:r>
      <w:r w:rsidR="00A02EAD" w:rsidRPr="00AE6D46">
        <w:rPr>
          <w:rFonts w:ascii="Times New Roman" w:eastAsia="Times New Roman" w:hAnsi="Times New Roman" w:cs="Times New Roman"/>
          <w:color w:val="000000"/>
          <w:sz w:val="24"/>
          <w:szCs w:val="24"/>
        </w:rPr>
        <w:t xml:space="preserve">compared to </w:t>
      </w:r>
      <w:r w:rsidR="000F125A">
        <w:rPr>
          <w:rFonts w:ascii="Times New Roman" w:eastAsia="Times New Roman" w:hAnsi="Times New Roman" w:cs="Times New Roman"/>
          <w:color w:val="000000"/>
          <w:sz w:val="24"/>
          <w:szCs w:val="24"/>
        </w:rPr>
        <w:t>adult hummingbirds</w:t>
      </w:r>
      <w:r w:rsidR="00A02EAD" w:rsidRPr="00AE6D46">
        <w:rPr>
          <w:rFonts w:ascii="Times New Roman" w:eastAsia="Times New Roman" w:hAnsi="Times New Roman" w:cs="Times New Roman"/>
          <w:color w:val="000000"/>
          <w:sz w:val="24"/>
          <w:szCs w:val="24"/>
        </w:rPr>
        <w:t xml:space="preserve">. After accounting for age, </w:t>
      </w:r>
      <w:r w:rsidR="000F125A" w:rsidRPr="00777C62">
        <w:rPr>
          <w:rFonts w:ascii="Times New Roman" w:hAnsi="Times New Roman" w:cs="Times New Roman"/>
          <w:sz w:val="24"/>
          <w:szCs w:val="24"/>
        </w:rPr>
        <w:t xml:space="preserve">birds rescued in </w:t>
      </w:r>
      <w:r w:rsidR="000F125A">
        <w:rPr>
          <w:rFonts w:ascii="Times New Roman" w:hAnsi="Times New Roman" w:cs="Times New Roman"/>
          <w:sz w:val="24"/>
          <w:szCs w:val="24"/>
        </w:rPr>
        <w:t>s</w:t>
      </w:r>
      <w:r w:rsidR="000F125A" w:rsidRPr="00777C62">
        <w:rPr>
          <w:rFonts w:ascii="Times New Roman" w:hAnsi="Times New Roman" w:cs="Times New Roman"/>
          <w:sz w:val="24"/>
          <w:szCs w:val="24"/>
        </w:rPr>
        <w:t xml:space="preserve">pring </w:t>
      </w:r>
      <w:r w:rsidR="000F125A">
        <w:rPr>
          <w:rFonts w:ascii="Times New Roman" w:hAnsi="Times New Roman" w:cs="Times New Roman"/>
          <w:sz w:val="24"/>
          <w:szCs w:val="24"/>
        </w:rPr>
        <w:t xml:space="preserve">and summer </w:t>
      </w:r>
      <w:r w:rsidR="000F125A" w:rsidRPr="00777C62">
        <w:rPr>
          <w:rFonts w:ascii="Times New Roman" w:hAnsi="Times New Roman" w:cs="Times New Roman"/>
          <w:sz w:val="24"/>
          <w:szCs w:val="24"/>
        </w:rPr>
        <w:t xml:space="preserve">were twice </w:t>
      </w:r>
      <w:r w:rsidR="00F212BF">
        <w:rPr>
          <w:rFonts w:ascii="Times New Roman" w:hAnsi="Times New Roman" w:cs="Times New Roman"/>
          <w:sz w:val="24"/>
          <w:szCs w:val="24"/>
        </w:rPr>
        <w:t xml:space="preserve">as </w:t>
      </w:r>
      <w:r w:rsidR="000F125A" w:rsidRPr="00777C62">
        <w:rPr>
          <w:rFonts w:ascii="Times New Roman" w:hAnsi="Times New Roman" w:cs="Times New Roman"/>
          <w:sz w:val="24"/>
          <w:szCs w:val="24"/>
        </w:rPr>
        <w:t xml:space="preserve">likely to be released compared to birds rescued in </w:t>
      </w:r>
      <w:r w:rsidR="00F212BF">
        <w:rPr>
          <w:rFonts w:ascii="Times New Roman" w:hAnsi="Times New Roman" w:cs="Times New Roman"/>
          <w:sz w:val="24"/>
          <w:szCs w:val="24"/>
        </w:rPr>
        <w:t xml:space="preserve">the </w:t>
      </w:r>
      <w:r w:rsidR="000F125A">
        <w:rPr>
          <w:rFonts w:ascii="Times New Roman" w:hAnsi="Times New Roman" w:cs="Times New Roman"/>
          <w:sz w:val="24"/>
          <w:szCs w:val="24"/>
        </w:rPr>
        <w:t>f</w:t>
      </w:r>
      <w:r w:rsidR="000F125A" w:rsidRPr="00777C62">
        <w:rPr>
          <w:rFonts w:ascii="Times New Roman" w:hAnsi="Times New Roman" w:cs="Times New Roman"/>
          <w:sz w:val="24"/>
          <w:szCs w:val="24"/>
        </w:rPr>
        <w:t>all</w:t>
      </w:r>
      <w:r w:rsidR="00187590" w:rsidRPr="00AE6D46">
        <w:rPr>
          <w:rFonts w:ascii="Times New Roman" w:eastAsia="Times New Roman" w:hAnsi="Times New Roman" w:cs="Times New Roman"/>
          <w:color w:val="000000"/>
          <w:sz w:val="24"/>
          <w:szCs w:val="24"/>
        </w:rPr>
        <w:t xml:space="preserve">. </w:t>
      </w:r>
      <w:r w:rsidR="00F212BF">
        <w:rPr>
          <w:rFonts w:ascii="Times New Roman" w:eastAsia="Times New Roman" w:hAnsi="Times New Roman" w:cs="Times New Roman"/>
          <w:color w:val="000000"/>
          <w:sz w:val="24"/>
          <w:szCs w:val="24"/>
        </w:rPr>
        <w:t>N</w:t>
      </w:r>
      <w:r w:rsidR="00A02EAD" w:rsidRPr="00AE6D46">
        <w:rPr>
          <w:rFonts w:ascii="Times New Roman" w:eastAsia="Times New Roman" w:hAnsi="Times New Roman" w:cs="Times New Roman"/>
          <w:color w:val="000000"/>
          <w:sz w:val="24"/>
          <w:szCs w:val="24"/>
        </w:rPr>
        <w:t xml:space="preserve">estlings were </w:t>
      </w:r>
      <w:r w:rsidR="007F6792" w:rsidRPr="00AE6D46">
        <w:rPr>
          <w:rFonts w:ascii="Times New Roman" w:eastAsia="Times New Roman" w:hAnsi="Times New Roman" w:cs="Times New Roman"/>
          <w:color w:val="000000"/>
          <w:sz w:val="24"/>
          <w:szCs w:val="24"/>
        </w:rPr>
        <w:t xml:space="preserve">presented to the rehabilitation centers </w:t>
      </w:r>
      <w:r w:rsidR="00A02EAD" w:rsidRPr="00AE6D46">
        <w:rPr>
          <w:rFonts w:ascii="Times New Roman" w:eastAsia="Times New Roman" w:hAnsi="Times New Roman" w:cs="Times New Roman"/>
          <w:color w:val="000000"/>
          <w:sz w:val="24"/>
          <w:szCs w:val="24"/>
        </w:rPr>
        <w:t>during spring</w:t>
      </w:r>
      <w:r w:rsidR="00187590" w:rsidRPr="00670A61">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which coincides with the nesting season </w:t>
      </w:r>
      <w:r w:rsidR="00B933B0" w:rsidRPr="00670A61">
        <w:rPr>
          <w:rFonts w:ascii="Times New Roman" w:eastAsia="Times New Roman" w:hAnsi="Times New Roman" w:cs="Times New Roman"/>
          <w:color w:val="000000"/>
          <w:sz w:val="24"/>
          <w:szCs w:val="24"/>
        </w:rPr>
        <w:t>for</w:t>
      </w:r>
      <w:r w:rsidR="00A02EAD" w:rsidRPr="00670A61">
        <w:rPr>
          <w:rFonts w:ascii="Times New Roman" w:eastAsia="Times New Roman" w:hAnsi="Times New Roman" w:cs="Times New Roman"/>
          <w:color w:val="000000"/>
          <w:sz w:val="24"/>
          <w:szCs w:val="24"/>
        </w:rPr>
        <w:t xml:space="preserve"> hummingbirds in California</w:t>
      </w:r>
      <w:r w:rsidR="00187590" w:rsidRPr="00670A61">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with </w:t>
      </w:r>
      <w:r w:rsidR="00187590" w:rsidRPr="00670A61">
        <w:rPr>
          <w:rFonts w:ascii="Times New Roman" w:eastAsia="Times New Roman" w:hAnsi="Times New Roman" w:cs="Times New Roman"/>
          <w:color w:val="000000"/>
          <w:sz w:val="24"/>
          <w:szCs w:val="24"/>
        </w:rPr>
        <w:t xml:space="preserve">the </w:t>
      </w:r>
      <w:r w:rsidR="007746D1" w:rsidRPr="00670A61">
        <w:rPr>
          <w:rFonts w:ascii="Times New Roman" w:eastAsia="Times New Roman" w:hAnsi="Times New Roman" w:cs="Times New Roman"/>
          <w:color w:val="000000"/>
          <w:sz w:val="24"/>
          <w:szCs w:val="24"/>
        </w:rPr>
        <w:t xml:space="preserve">lowest </w:t>
      </w:r>
      <w:r w:rsidR="00A02EAD" w:rsidRPr="00670A61">
        <w:rPr>
          <w:rFonts w:ascii="Times New Roman" w:eastAsia="Times New Roman" w:hAnsi="Times New Roman" w:cs="Times New Roman"/>
          <w:color w:val="000000"/>
          <w:sz w:val="24"/>
          <w:szCs w:val="24"/>
        </w:rPr>
        <w:t xml:space="preserve">number of </w:t>
      </w:r>
      <w:r w:rsidR="004A2CC6">
        <w:rPr>
          <w:rFonts w:ascii="Times New Roman" w:eastAsia="Times New Roman" w:hAnsi="Times New Roman" w:cs="Times New Roman"/>
          <w:color w:val="000000"/>
          <w:sz w:val="24"/>
          <w:szCs w:val="24"/>
        </w:rPr>
        <w:t>nestlings</w:t>
      </w:r>
      <w:r w:rsidR="004A2CC6" w:rsidRPr="00670A61">
        <w:rPr>
          <w:rFonts w:ascii="Times New Roman" w:eastAsia="Times New Roman" w:hAnsi="Times New Roman" w:cs="Times New Roman"/>
          <w:color w:val="000000"/>
          <w:sz w:val="24"/>
          <w:szCs w:val="24"/>
        </w:rPr>
        <w:t xml:space="preserve"> </w:t>
      </w:r>
      <w:r w:rsidR="007F6792" w:rsidRPr="00670A61">
        <w:rPr>
          <w:rFonts w:ascii="Times New Roman" w:eastAsia="Times New Roman" w:hAnsi="Times New Roman" w:cs="Times New Roman"/>
          <w:color w:val="000000"/>
          <w:sz w:val="24"/>
          <w:szCs w:val="24"/>
        </w:rPr>
        <w:t xml:space="preserve">presented </w:t>
      </w:r>
      <w:r w:rsidR="00A02EAD" w:rsidRPr="00E07CCC">
        <w:rPr>
          <w:rFonts w:ascii="Times New Roman" w:eastAsia="Times New Roman" w:hAnsi="Times New Roman" w:cs="Times New Roman"/>
          <w:color w:val="000000"/>
          <w:sz w:val="24"/>
          <w:szCs w:val="24"/>
        </w:rPr>
        <w:t xml:space="preserve">in fall. Reasons for presentation to rehabilitation centers included several anthropogenic factors such as window </w:t>
      </w:r>
      <w:r w:rsidR="00A02EAD" w:rsidRPr="00256908">
        <w:rPr>
          <w:rFonts w:ascii="Times New Roman" w:eastAsia="Times New Roman" w:hAnsi="Times New Roman" w:cs="Times New Roman"/>
          <w:color w:val="000000"/>
          <w:sz w:val="24"/>
          <w:szCs w:val="24"/>
        </w:rPr>
        <w:t>collisions (9.</w:t>
      </w:r>
      <w:r w:rsidR="00EA0B04" w:rsidRPr="00256908">
        <w:rPr>
          <w:rFonts w:ascii="Times New Roman" w:eastAsia="Times New Roman" w:hAnsi="Times New Roman" w:cs="Times New Roman"/>
          <w:color w:val="000000"/>
          <w:sz w:val="24"/>
          <w:szCs w:val="24"/>
        </w:rPr>
        <w:t>6</w:t>
      </w:r>
      <w:r w:rsidR="00A02EAD" w:rsidRPr="00256908">
        <w:rPr>
          <w:rFonts w:ascii="Times New Roman" w:eastAsia="Times New Roman" w:hAnsi="Times New Roman" w:cs="Times New Roman"/>
          <w:color w:val="000000"/>
          <w:sz w:val="24"/>
          <w:szCs w:val="24"/>
        </w:rPr>
        <w:t xml:space="preserve">%) and </w:t>
      </w:r>
      <w:r w:rsidR="00913D52">
        <w:rPr>
          <w:rFonts w:ascii="Times New Roman" w:eastAsia="Times New Roman" w:hAnsi="Times New Roman" w:cs="Times New Roman"/>
          <w:color w:val="000000"/>
          <w:sz w:val="24"/>
          <w:szCs w:val="24"/>
        </w:rPr>
        <w:t>interactions</w:t>
      </w:r>
      <w:r w:rsidR="007F6792" w:rsidRPr="00256908">
        <w:rPr>
          <w:rFonts w:ascii="Times New Roman" w:eastAsia="Times New Roman" w:hAnsi="Times New Roman" w:cs="Times New Roman"/>
          <w:color w:val="000000"/>
          <w:sz w:val="24"/>
          <w:szCs w:val="24"/>
        </w:rPr>
        <w:t xml:space="preserve"> </w:t>
      </w:r>
      <w:r w:rsidR="00A02EAD" w:rsidRPr="00256908">
        <w:rPr>
          <w:rFonts w:ascii="Times New Roman" w:eastAsia="Times New Roman" w:hAnsi="Times New Roman" w:cs="Times New Roman"/>
          <w:color w:val="000000"/>
          <w:sz w:val="24"/>
          <w:szCs w:val="24"/>
        </w:rPr>
        <w:t xml:space="preserve">with </w:t>
      </w:r>
      <w:r w:rsidR="00881DDA" w:rsidRPr="00256908">
        <w:rPr>
          <w:rFonts w:ascii="Times New Roman" w:eastAsia="Times New Roman" w:hAnsi="Times New Roman" w:cs="Times New Roman"/>
          <w:color w:val="000000"/>
          <w:sz w:val="24"/>
          <w:szCs w:val="24"/>
        </w:rPr>
        <w:t>domesticated</w:t>
      </w:r>
      <w:r w:rsidR="00A02EAD" w:rsidRPr="00256908">
        <w:rPr>
          <w:rFonts w:ascii="Times New Roman" w:eastAsia="Times New Roman" w:hAnsi="Times New Roman" w:cs="Times New Roman"/>
          <w:color w:val="000000"/>
          <w:sz w:val="24"/>
          <w:szCs w:val="24"/>
        </w:rPr>
        <w:t xml:space="preserve"> animals (12.</w:t>
      </w:r>
      <w:r w:rsidR="00EA0B04" w:rsidRPr="00256908">
        <w:rPr>
          <w:rFonts w:ascii="Times New Roman" w:eastAsia="Times New Roman" w:hAnsi="Times New Roman" w:cs="Times New Roman"/>
          <w:color w:val="000000"/>
          <w:sz w:val="24"/>
          <w:szCs w:val="24"/>
        </w:rPr>
        <w:t>9</w:t>
      </w:r>
      <w:r w:rsidR="00A02EAD" w:rsidRPr="00256908">
        <w:rPr>
          <w:rFonts w:ascii="Times New Roman" w:eastAsia="Times New Roman" w:hAnsi="Times New Roman" w:cs="Times New Roman"/>
          <w:color w:val="000000"/>
          <w:sz w:val="24"/>
          <w:szCs w:val="24"/>
        </w:rPr>
        <w:t xml:space="preserve">%). </w:t>
      </w:r>
      <w:r w:rsidR="00C41704">
        <w:rPr>
          <w:rFonts w:ascii="Times New Roman" w:eastAsia="Times New Roman" w:hAnsi="Times New Roman" w:cs="Times New Roman"/>
          <w:color w:val="000000"/>
          <w:sz w:val="24"/>
          <w:szCs w:val="24"/>
        </w:rPr>
        <w:t>S</w:t>
      </w:r>
      <w:r w:rsidR="00C224B0">
        <w:rPr>
          <w:rFonts w:ascii="Times New Roman" w:eastAsia="Times New Roman" w:hAnsi="Times New Roman" w:cs="Times New Roman"/>
          <w:color w:val="000000"/>
          <w:sz w:val="24"/>
          <w:szCs w:val="24"/>
        </w:rPr>
        <w:t>urvival</w:t>
      </w:r>
      <w:r w:rsidR="00C41704">
        <w:rPr>
          <w:rFonts w:ascii="Times New Roman" w:eastAsia="Times New Roman" w:hAnsi="Times New Roman" w:cs="Times New Roman"/>
          <w:color w:val="000000"/>
          <w:sz w:val="24"/>
          <w:szCs w:val="24"/>
        </w:rPr>
        <w:t xml:space="preserve"> odds</w:t>
      </w:r>
      <w:r w:rsidR="00C224B0">
        <w:rPr>
          <w:rFonts w:ascii="Times New Roman" w:eastAsia="Times New Roman" w:hAnsi="Times New Roman" w:cs="Times New Roman"/>
          <w:color w:val="000000"/>
          <w:sz w:val="24"/>
          <w:szCs w:val="24"/>
        </w:rPr>
        <w:t xml:space="preserve"> </w:t>
      </w:r>
      <w:r w:rsidR="00A02EAD" w:rsidRPr="007E5FA8">
        <w:rPr>
          <w:rFonts w:ascii="Times New Roman" w:eastAsia="Times New Roman" w:hAnsi="Times New Roman" w:cs="Times New Roman"/>
          <w:color w:val="000000"/>
          <w:sz w:val="24"/>
          <w:szCs w:val="24"/>
        </w:rPr>
        <w:t xml:space="preserve">were </w:t>
      </w:r>
      <w:r w:rsidR="000A22D9" w:rsidRPr="007E5FA8">
        <w:rPr>
          <w:rFonts w:ascii="Times New Roman" w:eastAsia="Times New Roman" w:hAnsi="Times New Roman" w:cs="Times New Roman"/>
          <w:color w:val="000000"/>
          <w:sz w:val="24"/>
          <w:szCs w:val="24"/>
        </w:rPr>
        <w:t>l</w:t>
      </w:r>
      <w:r w:rsidR="000A22D9">
        <w:rPr>
          <w:rFonts w:ascii="Times New Roman" w:eastAsia="Times New Roman" w:hAnsi="Times New Roman" w:cs="Times New Roman"/>
          <w:color w:val="000000"/>
          <w:sz w:val="24"/>
          <w:szCs w:val="24"/>
        </w:rPr>
        <w:t>ower</w:t>
      </w:r>
      <w:r w:rsidR="000A22D9" w:rsidRPr="007E5FA8">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if</w:t>
      </w:r>
      <w:r w:rsidR="00A02EAD" w:rsidRPr="007E5FA8">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a hummingbird was </w:t>
      </w:r>
      <w:r w:rsidR="00A02EAD" w:rsidRPr="007E5FA8">
        <w:rPr>
          <w:rFonts w:ascii="Times New Roman" w:eastAsia="Times New Roman" w:hAnsi="Times New Roman" w:cs="Times New Roman"/>
          <w:color w:val="000000"/>
          <w:sz w:val="24"/>
          <w:szCs w:val="24"/>
        </w:rPr>
        <w:t>rescued in a</w:t>
      </w:r>
      <w:r w:rsidR="00C1762F" w:rsidRPr="007E5FA8">
        <w:rPr>
          <w:rFonts w:ascii="Times New Roman" w:eastAsia="Times New Roman" w:hAnsi="Times New Roman" w:cs="Times New Roman"/>
          <w:color w:val="000000"/>
          <w:sz w:val="24"/>
          <w:szCs w:val="24"/>
        </w:rPr>
        <w:t xml:space="preserve"> “</w:t>
      </w:r>
      <w:r w:rsidR="00A02EAD" w:rsidRPr="007E5FA8">
        <w:rPr>
          <w:rFonts w:ascii="Times New Roman" w:eastAsia="Times New Roman" w:hAnsi="Times New Roman" w:cs="Times New Roman"/>
          <w:color w:val="000000"/>
          <w:sz w:val="24"/>
          <w:szCs w:val="24"/>
        </w:rPr>
        <w:t>torpor</w:t>
      </w:r>
      <w:r w:rsidR="00C1762F" w:rsidRPr="007E5FA8">
        <w:rPr>
          <w:rFonts w:ascii="Times New Roman" w:eastAsia="Times New Roman" w:hAnsi="Times New Roman" w:cs="Times New Roman"/>
          <w:color w:val="000000"/>
          <w:sz w:val="24"/>
          <w:szCs w:val="24"/>
        </w:rPr>
        <w:t>-like</w:t>
      </w:r>
      <w:r w:rsidR="00A02EAD" w:rsidRPr="007E5FA8">
        <w:rPr>
          <w:rFonts w:ascii="Times New Roman" w:eastAsia="Times New Roman" w:hAnsi="Times New Roman" w:cs="Times New Roman"/>
          <w:color w:val="000000"/>
          <w:sz w:val="24"/>
          <w:szCs w:val="24"/>
        </w:rPr>
        <w:t xml:space="preserve"> state</w:t>
      </w:r>
      <w:r w:rsidR="00420EE8">
        <w:rPr>
          <w:rFonts w:ascii="Times New Roman" w:eastAsia="Times New Roman" w:hAnsi="Times New Roman" w:cs="Times New Roman"/>
          <w:color w:val="000000"/>
          <w:sz w:val="24"/>
          <w:szCs w:val="24"/>
        </w:rPr>
        <w:t>” and</w:t>
      </w:r>
      <w:r w:rsidR="00C224B0">
        <w:rPr>
          <w:rFonts w:ascii="Times New Roman" w:eastAsia="Times New Roman" w:hAnsi="Times New Roman" w:cs="Times New Roman"/>
          <w:color w:val="000000"/>
          <w:sz w:val="24"/>
          <w:szCs w:val="24"/>
        </w:rPr>
        <w:t xml:space="preserve"> were </w:t>
      </w:r>
      <w:r w:rsidR="000A22D9">
        <w:rPr>
          <w:rFonts w:ascii="Times New Roman" w:eastAsia="Times New Roman" w:hAnsi="Times New Roman" w:cs="Times New Roman"/>
          <w:color w:val="000000"/>
          <w:sz w:val="24"/>
          <w:szCs w:val="24"/>
        </w:rPr>
        <w:t>higher if</w:t>
      </w:r>
      <w:r w:rsidR="00C224B0">
        <w:rPr>
          <w:rFonts w:ascii="Times New Roman" w:eastAsia="Times New Roman" w:hAnsi="Times New Roman" w:cs="Times New Roman"/>
          <w:color w:val="000000"/>
          <w:sz w:val="24"/>
          <w:szCs w:val="24"/>
        </w:rPr>
        <w:t xml:space="preserve"> </w:t>
      </w:r>
      <w:r w:rsidR="00100650">
        <w:rPr>
          <w:rFonts w:ascii="Times New Roman" w:eastAsia="Times New Roman" w:hAnsi="Times New Roman" w:cs="Times New Roman"/>
          <w:color w:val="000000"/>
          <w:sz w:val="24"/>
          <w:szCs w:val="24"/>
        </w:rPr>
        <w:t xml:space="preserve">rescued </w:t>
      </w:r>
      <w:r w:rsidR="00C224B0">
        <w:rPr>
          <w:rFonts w:ascii="Times New Roman" w:eastAsia="Times New Roman" w:hAnsi="Times New Roman" w:cs="Times New Roman"/>
          <w:color w:val="000000"/>
          <w:sz w:val="24"/>
          <w:szCs w:val="24"/>
        </w:rPr>
        <w:t>for “</w:t>
      </w:r>
      <w:r w:rsidR="00100650">
        <w:rPr>
          <w:rFonts w:ascii="Times New Roman" w:eastAsia="Times New Roman" w:hAnsi="Times New Roman" w:cs="Times New Roman"/>
          <w:color w:val="000000"/>
          <w:sz w:val="24"/>
          <w:szCs w:val="24"/>
        </w:rPr>
        <w:t>nest-related</w:t>
      </w:r>
      <w:r w:rsidR="00C224B0">
        <w:rPr>
          <w:rFonts w:ascii="Times New Roman" w:eastAsia="Times New Roman" w:hAnsi="Times New Roman" w:cs="Times New Roman"/>
          <w:color w:val="000000"/>
          <w:sz w:val="24"/>
          <w:szCs w:val="24"/>
        </w:rPr>
        <w:t>” reason</w:t>
      </w:r>
      <w:r w:rsidR="000A22D9">
        <w:rPr>
          <w:rFonts w:ascii="Times New Roman" w:eastAsia="Times New Roman" w:hAnsi="Times New Roman" w:cs="Times New Roman"/>
          <w:color w:val="000000"/>
          <w:sz w:val="24"/>
          <w:szCs w:val="24"/>
        </w:rPr>
        <w:t>s</w:t>
      </w:r>
      <w:r w:rsidR="00A02EAD" w:rsidRPr="00AE6D46">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Evaluation of</w:t>
      </w:r>
      <w:r w:rsidR="007F6792" w:rsidRPr="00AE6D46">
        <w:rPr>
          <w:rFonts w:ascii="Times New Roman" w:eastAsia="Times New Roman" w:hAnsi="Times New Roman" w:cs="Times New Roman"/>
          <w:color w:val="000000"/>
          <w:sz w:val="24"/>
          <w:szCs w:val="24"/>
        </w:rPr>
        <w:t xml:space="preserve"> </w:t>
      </w:r>
      <w:r w:rsidR="007E5FA8">
        <w:rPr>
          <w:rFonts w:ascii="Times New Roman" w:eastAsia="Times New Roman" w:hAnsi="Times New Roman" w:cs="Times New Roman"/>
          <w:color w:val="000000"/>
          <w:sz w:val="24"/>
          <w:szCs w:val="24"/>
        </w:rPr>
        <w:t>treatment</w:t>
      </w:r>
      <w:r w:rsidR="004A2CC6">
        <w:rPr>
          <w:rFonts w:ascii="Times New Roman" w:eastAsia="Times New Roman" w:hAnsi="Times New Roman" w:cs="Times New Roman"/>
          <w:color w:val="000000"/>
          <w:sz w:val="24"/>
          <w:szCs w:val="24"/>
        </w:rPr>
        <w:t xml:space="preserve"> regimens administered at wildlife rehabilitation centers </w:t>
      </w:r>
      <w:r w:rsidR="00A02EAD" w:rsidRPr="00AE6D46">
        <w:rPr>
          <w:rFonts w:ascii="Times New Roman" w:eastAsia="Times New Roman" w:hAnsi="Times New Roman" w:cs="Times New Roman"/>
          <w:color w:val="000000"/>
          <w:sz w:val="24"/>
          <w:szCs w:val="24"/>
        </w:rPr>
        <w:t xml:space="preserve">identified </w:t>
      </w:r>
      <w:r w:rsidR="00C41704">
        <w:rPr>
          <w:rFonts w:ascii="Times New Roman" w:eastAsia="Times New Roman" w:hAnsi="Times New Roman" w:cs="Times New Roman"/>
          <w:color w:val="000000"/>
          <w:sz w:val="24"/>
          <w:szCs w:val="24"/>
        </w:rPr>
        <w:t>supportive care</w:t>
      </w:r>
      <w:r w:rsidR="00A02EAD" w:rsidRPr="00AE6D46">
        <w:rPr>
          <w:rFonts w:ascii="Times New Roman" w:eastAsia="Times New Roman" w:hAnsi="Times New Roman" w:cs="Times New Roman"/>
          <w:color w:val="000000"/>
          <w:sz w:val="24"/>
          <w:szCs w:val="24"/>
        </w:rPr>
        <w:t>, including providing</w:t>
      </w:r>
      <w:r w:rsidR="00881DDA" w:rsidRPr="00AE6D46">
        <w:rPr>
          <w:rFonts w:ascii="Times New Roman" w:eastAsia="Times New Roman" w:hAnsi="Times New Roman" w:cs="Times New Roman"/>
          <w:color w:val="000000"/>
          <w:sz w:val="24"/>
          <w:szCs w:val="24"/>
        </w:rPr>
        <w:t xml:space="preserve"> commercial </w:t>
      </w:r>
      <w:r w:rsidR="00A53660" w:rsidRPr="00AE6D46">
        <w:rPr>
          <w:rFonts w:ascii="Times New Roman" w:eastAsia="Times New Roman" w:hAnsi="Times New Roman" w:cs="Times New Roman"/>
          <w:color w:val="000000"/>
          <w:sz w:val="24"/>
          <w:szCs w:val="24"/>
        </w:rPr>
        <w:t>nutrient-</w:t>
      </w:r>
      <w:r w:rsidR="00881DDA" w:rsidRPr="00AE6D46">
        <w:rPr>
          <w:rFonts w:ascii="Times New Roman" w:eastAsia="Times New Roman" w:hAnsi="Times New Roman" w:cs="Times New Roman"/>
          <w:color w:val="000000"/>
          <w:sz w:val="24"/>
          <w:szCs w:val="24"/>
        </w:rPr>
        <w:t>rich</w:t>
      </w:r>
      <w:r w:rsidR="00A02EAD" w:rsidRPr="00AE6D46">
        <w:rPr>
          <w:rFonts w:ascii="Times New Roman" w:eastAsia="Times New Roman" w:hAnsi="Times New Roman" w:cs="Times New Roman"/>
          <w:color w:val="000000"/>
          <w:sz w:val="24"/>
          <w:szCs w:val="24"/>
        </w:rPr>
        <w:t xml:space="preserve"> </w:t>
      </w:r>
      <w:r w:rsidR="007B6F37" w:rsidRPr="00AE6D46">
        <w:rPr>
          <w:rFonts w:ascii="Times New Roman" w:eastAsia="Times New Roman" w:hAnsi="Times New Roman" w:cs="Times New Roman"/>
          <w:color w:val="000000"/>
          <w:sz w:val="24"/>
          <w:szCs w:val="24"/>
        </w:rPr>
        <w:t>nectar plus solution</w:t>
      </w:r>
      <w:r w:rsidR="00A02EAD" w:rsidRPr="00AE6D46">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to </w:t>
      </w:r>
      <w:r w:rsidR="00A02EAD" w:rsidRPr="00AE6D46">
        <w:rPr>
          <w:rFonts w:ascii="Times New Roman" w:eastAsia="Times New Roman" w:hAnsi="Times New Roman" w:cs="Times New Roman"/>
          <w:color w:val="000000"/>
          <w:sz w:val="24"/>
          <w:szCs w:val="24"/>
        </w:rPr>
        <w:t xml:space="preserve">significantly </w:t>
      </w:r>
      <w:r w:rsidR="00793678" w:rsidRPr="00AE6D46">
        <w:rPr>
          <w:rFonts w:ascii="Times New Roman" w:eastAsia="Times New Roman" w:hAnsi="Times New Roman" w:cs="Times New Roman"/>
          <w:color w:val="000000"/>
          <w:sz w:val="24"/>
          <w:szCs w:val="24"/>
        </w:rPr>
        <w:t xml:space="preserve">increase </w:t>
      </w:r>
      <w:r w:rsidR="00A02EAD" w:rsidRPr="00AE6D46">
        <w:rPr>
          <w:rFonts w:ascii="Times New Roman" w:eastAsia="Times New Roman" w:hAnsi="Times New Roman" w:cs="Times New Roman"/>
          <w:color w:val="000000"/>
          <w:sz w:val="24"/>
          <w:szCs w:val="24"/>
        </w:rPr>
        <w:t>hummingbird survivability.</w:t>
      </w:r>
      <w:r w:rsidR="009A0C61" w:rsidRPr="00AE6D46">
        <w:rPr>
          <w:rFonts w:ascii="Times New Roman" w:eastAsia="Times New Roman" w:hAnsi="Times New Roman" w:cs="Times New Roman"/>
          <w:sz w:val="24"/>
          <w:szCs w:val="24"/>
        </w:rPr>
        <w:t xml:space="preserve"> </w:t>
      </w:r>
    </w:p>
    <w:p w14:paraId="18AAA71A" w14:textId="43378A7B" w:rsidR="00E61A5B" w:rsidRPr="00670A61" w:rsidRDefault="006246A6" w:rsidP="00A02EAD">
      <w:pPr>
        <w:spacing w:after="0" w:line="480" w:lineRule="auto"/>
        <w:jc w:val="both"/>
        <w:rPr>
          <w:rFonts w:ascii="Times New Roman" w:eastAsia="Times New Roman" w:hAnsi="Times New Roman" w:cs="Times New Roman"/>
          <w:b/>
          <w:bCs/>
          <w:color w:val="000000"/>
          <w:sz w:val="24"/>
          <w:szCs w:val="24"/>
        </w:rPr>
      </w:pPr>
      <w:r w:rsidRPr="009D6C89">
        <w:rPr>
          <w:rFonts w:ascii="Times" w:hAnsi="Times"/>
          <w:b/>
          <w:bCs/>
          <w:sz w:val="24"/>
        </w:rPr>
        <w:lastRenderedPageBreak/>
        <w:t>Discussion</w:t>
      </w:r>
      <w:r>
        <w:rPr>
          <w:rFonts w:ascii="Times" w:hAnsi="Times"/>
          <w:b/>
          <w:bCs/>
          <w:sz w:val="24"/>
        </w:rPr>
        <w:t xml:space="preserve">: </w:t>
      </w:r>
      <w:r w:rsidR="00A02EAD" w:rsidRPr="00AE6D46">
        <w:rPr>
          <w:rFonts w:ascii="Times New Roman" w:eastAsia="Times New Roman" w:hAnsi="Times New Roman" w:cs="Times New Roman"/>
          <w:color w:val="000000"/>
          <w:sz w:val="24"/>
          <w:szCs w:val="24"/>
        </w:rPr>
        <w:t>Our results pr</w:t>
      </w:r>
      <w:r w:rsidR="00A02EAD" w:rsidRPr="00670A61">
        <w:rPr>
          <w:rFonts w:ascii="Times New Roman" w:eastAsia="Times New Roman" w:hAnsi="Times New Roman" w:cs="Times New Roman"/>
          <w:color w:val="000000"/>
          <w:sz w:val="24"/>
          <w:szCs w:val="24"/>
        </w:rPr>
        <w:t xml:space="preserve">ovide evidence of </w:t>
      </w:r>
      <w:r w:rsidR="000A22D9">
        <w:rPr>
          <w:rFonts w:ascii="Times New Roman" w:eastAsia="Times New Roman" w:hAnsi="Times New Roman" w:cs="Times New Roman"/>
          <w:color w:val="000000"/>
          <w:sz w:val="24"/>
          <w:szCs w:val="24"/>
        </w:rPr>
        <w:t>threats</w:t>
      </w:r>
      <w:r w:rsidR="000A22D9" w:rsidRPr="00670A61">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to</w:t>
      </w:r>
      <w:r w:rsidR="000A22D9"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hummingbirds </w:t>
      </w:r>
      <w:r w:rsidR="00881DDA" w:rsidRPr="00670A61">
        <w:rPr>
          <w:rFonts w:ascii="Times New Roman" w:eastAsia="Times New Roman" w:hAnsi="Times New Roman" w:cs="Times New Roman"/>
          <w:color w:val="000000"/>
          <w:sz w:val="24"/>
          <w:szCs w:val="24"/>
        </w:rPr>
        <w:t xml:space="preserve">in urban </w:t>
      </w:r>
      <w:r w:rsidR="00793678" w:rsidRPr="00670A61">
        <w:rPr>
          <w:rFonts w:ascii="Times New Roman" w:eastAsia="Times New Roman" w:hAnsi="Times New Roman" w:cs="Times New Roman"/>
          <w:color w:val="000000"/>
          <w:sz w:val="24"/>
          <w:szCs w:val="24"/>
        </w:rPr>
        <w:t>habitats</w:t>
      </w:r>
      <w:r w:rsidR="000A544D">
        <w:rPr>
          <w:rFonts w:ascii="Times New Roman" w:eastAsia="Times New Roman" w:hAnsi="Times New Roman" w:cs="Times New Roman"/>
          <w:color w:val="000000"/>
          <w:sz w:val="24"/>
          <w:szCs w:val="24"/>
        </w:rPr>
        <w:t>,</w:t>
      </w:r>
      <w:r w:rsidR="00793678" w:rsidRPr="00670A61">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based</w:t>
      </w:r>
      <w:r w:rsidR="009A0C61" w:rsidRPr="00670A61">
        <w:rPr>
          <w:rFonts w:ascii="Times New Roman" w:eastAsia="Times New Roman" w:hAnsi="Times New Roman" w:cs="Times New Roman"/>
          <w:color w:val="000000"/>
          <w:sz w:val="24"/>
          <w:szCs w:val="24"/>
        </w:rPr>
        <w:t xml:space="preserve"> </w:t>
      </w:r>
      <w:r w:rsidR="000A544D">
        <w:rPr>
          <w:rFonts w:ascii="Times New Roman" w:eastAsia="Times New Roman" w:hAnsi="Times New Roman" w:cs="Times New Roman"/>
          <w:color w:val="000000"/>
          <w:sz w:val="24"/>
          <w:szCs w:val="24"/>
        </w:rPr>
        <w:t xml:space="preserve">on </w:t>
      </w:r>
      <w:r w:rsidR="009A0C61" w:rsidRPr="00670A61">
        <w:rPr>
          <w:rFonts w:ascii="Times New Roman" w:eastAsia="Times New Roman" w:hAnsi="Times New Roman" w:cs="Times New Roman"/>
          <w:color w:val="000000"/>
          <w:sz w:val="24"/>
          <w:szCs w:val="24"/>
        </w:rPr>
        <w:t xml:space="preserve">reasons for </w:t>
      </w:r>
      <w:r w:rsidR="00793678" w:rsidRPr="00670A61">
        <w:rPr>
          <w:rFonts w:ascii="Times New Roman" w:eastAsia="Times New Roman" w:hAnsi="Times New Roman" w:cs="Times New Roman"/>
          <w:color w:val="000000"/>
          <w:sz w:val="24"/>
          <w:szCs w:val="24"/>
        </w:rPr>
        <w:t xml:space="preserve">rescue and </w:t>
      </w:r>
      <w:r w:rsidR="000A22D9" w:rsidRPr="00670A61">
        <w:rPr>
          <w:rFonts w:ascii="Times New Roman" w:eastAsia="Times New Roman" w:hAnsi="Times New Roman" w:cs="Times New Roman"/>
          <w:color w:val="000000"/>
          <w:sz w:val="24"/>
          <w:szCs w:val="24"/>
        </w:rPr>
        <w:t>present</w:t>
      </w:r>
      <w:r w:rsidR="000A22D9">
        <w:rPr>
          <w:rFonts w:ascii="Times New Roman" w:eastAsia="Times New Roman" w:hAnsi="Times New Roman" w:cs="Times New Roman"/>
          <w:color w:val="000000"/>
          <w:sz w:val="24"/>
          <w:szCs w:val="24"/>
        </w:rPr>
        <w:t>ation</w:t>
      </w:r>
      <w:r w:rsidR="000A22D9" w:rsidRPr="00670A61">
        <w:rPr>
          <w:rFonts w:ascii="Times New Roman" w:eastAsia="Times New Roman" w:hAnsi="Times New Roman" w:cs="Times New Roman"/>
          <w:color w:val="000000"/>
          <w:sz w:val="24"/>
          <w:szCs w:val="24"/>
        </w:rPr>
        <w:t xml:space="preserve"> </w:t>
      </w:r>
      <w:r w:rsidR="00793678" w:rsidRPr="00670A61">
        <w:rPr>
          <w:rFonts w:ascii="Times New Roman" w:eastAsia="Times New Roman" w:hAnsi="Times New Roman" w:cs="Times New Roman"/>
          <w:color w:val="000000"/>
          <w:sz w:val="24"/>
          <w:szCs w:val="24"/>
        </w:rPr>
        <w:t>to rehabilitation centers</w:t>
      </w:r>
      <w:r w:rsidR="009A0C61" w:rsidRPr="00670A61">
        <w:rPr>
          <w:rFonts w:ascii="Times New Roman" w:eastAsia="Times New Roman" w:hAnsi="Times New Roman" w:cs="Times New Roman"/>
          <w:color w:val="000000"/>
          <w:sz w:val="24"/>
          <w:szCs w:val="24"/>
        </w:rPr>
        <w:t>.</w:t>
      </w:r>
      <w:r w:rsidR="00881DDA" w:rsidRPr="00670A61">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 </w:t>
      </w:r>
      <w:bookmarkStart w:id="4" w:name="_Hlk62038809"/>
      <w:r w:rsidR="004A2CC6">
        <w:rPr>
          <w:rFonts w:ascii="Times New Roman" w:eastAsia="Times New Roman" w:hAnsi="Times New Roman" w:cs="Times New Roman"/>
          <w:color w:val="000000"/>
          <w:sz w:val="24"/>
          <w:szCs w:val="24"/>
        </w:rPr>
        <w:t>Reasons for hummingbird admissions to three California wildlife rehabilitation centers</w:t>
      </w:r>
      <w:r w:rsidR="003E315E">
        <w:rPr>
          <w:rFonts w:ascii="Times New Roman" w:eastAsia="Times New Roman" w:hAnsi="Times New Roman" w:cs="Times New Roman"/>
          <w:color w:val="000000"/>
          <w:sz w:val="24"/>
          <w:szCs w:val="24"/>
        </w:rPr>
        <w:t xml:space="preserve"> were anthropogenic in nature </w:t>
      </w:r>
      <w:r w:rsidR="003E315E" w:rsidRPr="006246A6">
        <w:rPr>
          <w:rFonts w:ascii="Times New Roman" w:eastAsia="Times New Roman" w:hAnsi="Times New Roman" w:cs="Times New Roman"/>
          <w:color w:val="000000"/>
          <w:sz w:val="24"/>
          <w:szCs w:val="24"/>
        </w:rPr>
        <w:t>(</w:t>
      </w:r>
      <w:r w:rsidR="003E315E">
        <w:rPr>
          <w:rFonts w:ascii="Times New Roman" w:eastAsia="Times New Roman" w:hAnsi="Times New Roman" w:cs="Times New Roman"/>
          <w:color w:val="000000"/>
          <w:sz w:val="24"/>
          <w:szCs w:val="24"/>
        </w:rPr>
        <w:t xml:space="preserve">i.e., </w:t>
      </w:r>
      <w:r w:rsidR="003E315E" w:rsidRPr="006246A6">
        <w:rPr>
          <w:rFonts w:ascii="Times New Roman" w:eastAsia="Times New Roman" w:hAnsi="Times New Roman" w:cs="Times New Roman"/>
          <w:color w:val="000000"/>
          <w:sz w:val="24"/>
          <w:szCs w:val="24"/>
        </w:rPr>
        <w:t>being associated with domestic animals, window collisions, and found inside</w:t>
      </w:r>
      <w:ins w:id="5" w:author="Pranav Sudhir Pandit" w:date="2021-01-20T12:38:00Z">
        <w:r w:rsidR="00E877B6">
          <w:rPr>
            <w:rFonts w:ascii="Times New Roman" w:eastAsia="Times New Roman" w:hAnsi="Times New Roman" w:cs="Times New Roman"/>
            <w:color w:val="000000"/>
            <w:sz w:val="24"/>
            <w:szCs w:val="24"/>
          </w:rPr>
          <w:t xml:space="preserve"> </w:t>
        </w:r>
        <w:r w:rsidR="00E877B6" w:rsidRPr="00E877B6">
          <w:rPr>
            <w:rFonts w:ascii="Times New Roman" w:eastAsia="Times New Roman" w:hAnsi="Times New Roman" w:cs="Times New Roman"/>
            <w:color w:val="000000"/>
            <w:sz w:val="24"/>
            <w:szCs w:val="24"/>
          </w:rPr>
          <w:t xml:space="preserve">a </w:t>
        </w:r>
        <w:r w:rsidR="00E877B6">
          <w:rPr>
            <w:rFonts w:ascii="Times New Roman" w:eastAsia="Times New Roman" w:hAnsi="Times New Roman" w:cs="Times New Roman"/>
            <w:color w:val="000000"/>
            <w:sz w:val="24"/>
            <w:szCs w:val="24"/>
          </w:rPr>
          <w:t>man-made</w:t>
        </w:r>
        <w:r w:rsidR="00E877B6" w:rsidRPr="00E877B6">
          <w:rPr>
            <w:rFonts w:ascii="Times New Roman" w:eastAsia="Times New Roman" w:hAnsi="Times New Roman" w:cs="Times New Roman"/>
            <w:color w:val="000000"/>
            <w:sz w:val="24"/>
            <w:szCs w:val="24"/>
          </w:rPr>
          <w:t xml:space="preserve"> structure</w:t>
        </w:r>
      </w:ins>
      <w:r w:rsidR="003E315E">
        <w:rPr>
          <w:rFonts w:ascii="Times New Roman" w:eastAsia="Times New Roman" w:hAnsi="Times New Roman" w:cs="Times New Roman"/>
          <w:color w:val="000000"/>
          <w:sz w:val="24"/>
          <w:szCs w:val="24"/>
        </w:rPr>
        <w:t>) and constituted 25% of total admissions.</w:t>
      </w:r>
      <w:bookmarkEnd w:id="4"/>
      <w:del w:id="6" w:author="Pranav Sudhir Pandit" w:date="2021-01-20T12:38:00Z">
        <w:r w:rsidR="003E315E" w:rsidDel="00E877B6">
          <w:rPr>
            <w:rFonts w:ascii="Times New Roman" w:eastAsia="Times New Roman" w:hAnsi="Times New Roman" w:cs="Times New Roman"/>
            <w:color w:val="000000"/>
            <w:sz w:val="24"/>
            <w:szCs w:val="24"/>
          </w:rPr>
          <w:delText xml:space="preserve">  </w:delText>
        </w:r>
        <w:r w:rsidRPr="006246A6" w:rsidDel="00E877B6">
          <w:rPr>
            <w:rFonts w:ascii="Times New Roman" w:eastAsia="Times New Roman" w:hAnsi="Times New Roman" w:cs="Times New Roman"/>
            <w:color w:val="000000"/>
            <w:sz w:val="24"/>
            <w:szCs w:val="24"/>
          </w:rPr>
          <w:delText xml:space="preserve"> </w:delText>
        </w:r>
      </w:del>
      <w:ins w:id="7" w:author="Pranav Sudhir Pandit" w:date="2021-01-20T12:38:00Z">
        <w:r w:rsidR="00E877B6">
          <w:rPr>
            <w:rFonts w:ascii="Times New Roman" w:eastAsia="Times New Roman" w:hAnsi="Times New Roman" w:cs="Times New Roman"/>
            <w:color w:val="000000"/>
            <w:sz w:val="24"/>
            <w:szCs w:val="24"/>
          </w:rPr>
          <w:t xml:space="preserve"> </w:t>
        </w:r>
      </w:ins>
      <w:r w:rsidR="003E315E">
        <w:rPr>
          <w:rFonts w:ascii="Times New Roman" w:eastAsia="Times New Roman" w:hAnsi="Times New Roman" w:cs="Times New Roman"/>
          <w:color w:val="000000"/>
          <w:sz w:val="24"/>
          <w:szCs w:val="24"/>
        </w:rPr>
        <w:t>There was a</w:t>
      </w:r>
      <w:r w:rsidRPr="006246A6">
        <w:rPr>
          <w:rFonts w:ascii="Times New Roman" w:eastAsia="Times New Roman" w:hAnsi="Times New Roman" w:cs="Times New Roman"/>
          <w:color w:val="000000"/>
          <w:sz w:val="24"/>
          <w:szCs w:val="24"/>
        </w:rPr>
        <w:t xml:space="preserve"> clear indication that </w:t>
      </w:r>
      <w:r w:rsidR="003E315E">
        <w:rPr>
          <w:rFonts w:ascii="Times New Roman" w:eastAsia="Times New Roman" w:hAnsi="Times New Roman" w:cs="Times New Roman"/>
          <w:color w:val="000000"/>
          <w:sz w:val="24"/>
          <w:szCs w:val="24"/>
        </w:rPr>
        <w:t>s</w:t>
      </w:r>
      <w:r w:rsidRPr="006246A6">
        <w:rPr>
          <w:rFonts w:ascii="Times New Roman" w:eastAsia="Times New Roman" w:hAnsi="Times New Roman" w:cs="Times New Roman"/>
          <w:color w:val="000000"/>
          <w:sz w:val="24"/>
          <w:szCs w:val="24"/>
        </w:rPr>
        <w:t xml:space="preserve">upportive </w:t>
      </w:r>
      <w:r w:rsidR="003E315E">
        <w:rPr>
          <w:rFonts w:ascii="Times New Roman" w:eastAsia="Times New Roman" w:hAnsi="Times New Roman" w:cs="Times New Roman"/>
          <w:color w:val="000000"/>
          <w:sz w:val="24"/>
          <w:szCs w:val="24"/>
        </w:rPr>
        <w:t>care, such as feeding a commercial nectar solution,</w:t>
      </w:r>
      <w:r w:rsidRPr="006246A6">
        <w:rPr>
          <w:rFonts w:ascii="Times New Roman" w:eastAsia="Times New Roman" w:hAnsi="Times New Roman" w:cs="Times New Roman"/>
          <w:color w:val="000000"/>
          <w:sz w:val="24"/>
          <w:szCs w:val="24"/>
        </w:rPr>
        <w:t xml:space="preserve"> and medical</w:t>
      </w:r>
      <w:r w:rsidR="003E315E">
        <w:rPr>
          <w:rFonts w:ascii="Times New Roman" w:eastAsia="Times New Roman" w:hAnsi="Times New Roman" w:cs="Times New Roman"/>
          <w:color w:val="000000"/>
          <w:sz w:val="24"/>
          <w:szCs w:val="24"/>
        </w:rPr>
        <w:t xml:space="preserve"> treatment</w:t>
      </w:r>
      <w:r w:rsidRPr="006246A6">
        <w:rPr>
          <w:rFonts w:ascii="Times New Roman" w:eastAsia="Times New Roman" w:hAnsi="Times New Roman" w:cs="Times New Roman"/>
          <w:color w:val="000000"/>
          <w:sz w:val="24"/>
          <w:szCs w:val="24"/>
        </w:rPr>
        <w:t xml:space="preserve"> significantly increase</w:t>
      </w:r>
      <w:r w:rsidR="003E315E">
        <w:rPr>
          <w:rFonts w:ascii="Times New Roman" w:eastAsia="Times New Roman" w:hAnsi="Times New Roman" w:cs="Times New Roman"/>
          <w:color w:val="000000"/>
          <w:sz w:val="24"/>
          <w:szCs w:val="24"/>
        </w:rPr>
        <w:t>d</w:t>
      </w:r>
      <w:r w:rsidRPr="006246A6">
        <w:rPr>
          <w:rFonts w:ascii="Times New Roman" w:eastAsia="Times New Roman" w:hAnsi="Times New Roman" w:cs="Times New Roman"/>
          <w:color w:val="000000"/>
          <w:sz w:val="24"/>
          <w:szCs w:val="24"/>
        </w:rPr>
        <w:t xml:space="preserve"> the odds of survival </w:t>
      </w:r>
      <w:r w:rsidR="003E315E">
        <w:rPr>
          <w:rFonts w:ascii="Times New Roman" w:eastAsia="Times New Roman" w:hAnsi="Times New Roman" w:cs="Times New Roman"/>
          <w:color w:val="000000"/>
          <w:sz w:val="24"/>
          <w:szCs w:val="24"/>
        </w:rPr>
        <w:t>for</w:t>
      </w:r>
      <w:r w:rsidRPr="006246A6">
        <w:rPr>
          <w:rFonts w:ascii="Times New Roman" w:eastAsia="Times New Roman" w:hAnsi="Times New Roman" w:cs="Times New Roman"/>
          <w:color w:val="000000"/>
          <w:sz w:val="24"/>
          <w:szCs w:val="24"/>
        </w:rPr>
        <w:t xml:space="preserve"> rescued hummingbirds.  </w:t>
      </w:r>
    </w:p>
    <w:p w14:paraId="517C2099" w14:textId="35304A99" w:rsidR="00A02EAD" w:rsidRPr="00670A61" w:rsidRDefault="00A02EAD" w:rsidP="00A02EAD">
      <w:pPr>
        <w:spacing w:after="0" w:line="480" w:lineRule="auto"/>
        <w:jc w:val="both"/>
        <w:rPr>
          <w:rFonts w:ascii="Times New Roman" w:eastAsia="Times New Roman" w:hAnsi="Times New Roman" w:cs="Times New Roman"/>
          <w:sz w:val="24"/>
          <w:szCs w:val="24"/>
        </w:rPr>
      </w:pPr>
      <w:r w:rsidRPr="00670A61">
        <w:rPr>
          <w:rFonts w:ascii="Times New Roman" w:eastAsia="Times New Roman" w:hAnsi="Times New Roman" w:cs="Times New Roman"/>
          <w:b/>
          <w:bCs/>
          <w:color w:val="000000"/>
          <w:sz w:val="24"/>
          <w:szCs w:val="24"/>
        </w:rPr>
        <w:t>KEYWORDS</w:t>
      </w:r>
    </w:p>
    <w:p w14:paraId="21FB6361" w14:textId="39C2DA9C" w:rsidR="00A02EAD" w:rsidRPr="00B12CF5" w:rsidRDefault="00924D84" w:rsidP="00A02EAD">
      <w:pPr>
        <w:spacing w:after="0" w:line="480" w:lineRule="auto"/>
        <w:jc w:val="both"/>
        <w:rPr>
          <w:rFonts w:ascii="Times New Roman" w:eastAsia="Times New Roman" w:hAnsi="Times New Roman" w:cs="Times New Roman"/>
          <w:color w:val="000000"/>
          <w:sz w:val="24"/>
          <w:szCs w:val="24"/>
        </w:rPr>
      </w:pPr>
      <w:r w:rsidRPr="00670A61">
        <w:rPr>
          <w:rFonts w:ascii="Times New Roman" w:eastAsia="Times New Roman" w:hAnsi="Times New Roman" w:cs="Times New Roman"/>
          <w:color w:val="000000"/>
          <w:sz w:val="24"/>
          <w:szCs w:val="24"/>
        </w:rPr>
        <w:t>Anthropogenic threats,</w:t>
      </w:r>
      <w:r w:rsidRPr="00670A61" w:rsidDel="00DE178A">
        <w:rPr>
          <w:rFonts w:ascii="Times New Roman" w:eastAsia="Times New Roman" w:hAnsi="Times New Roman" w:cs="Times New Roman"/>
          <w:color w:val="000000"/>
          <w:sz w:val="24"/>
          <w:szCs w:val="24"/>
        </w:rPr>
        <w:t xml:space="preserve"> </w:t>
      </w:r>
      <w:r w:rsidRPr="00670A61">
        <w:rPr>
          <w:rFonts w:ascii="Times New Roman" w:eastAsia="Times New Roman" w:hAnsi="Times New Roman" w:cs="Times New Roman"/>
          <w:i/>
          <w:iCs/>
          <w:color w:val="000000"/>
          <w:sz w:val="24"/>
          <w:szCs w:val="24"/>
        </w:rPr>
        <w:t xml:space="preserve">Archilochus </w:t>
      </w:r>
      <w:proofErr w:type="spellStart"/>
      <w:r w:rsidRPr="00670A61">
        <w:rPr>
          <w:rFonts w:ascii="Times New Roman" w:eastAsia="Times New Roman" w:hAnsi="Times New Roman" w:cs="Times New Roman"/>
          <w:i/>
          <w:iCs/>
          <w:color w:val="000000"/>
          <w:sz w:val="24"/>
          <w:szCs w:val="24"/>
        </w:rPr>
        <w:t>alexandri</w:t>
      </w:r>
      <w:proofErr w:type="spellEnd"/>
      <w:r w:rsidRPr="00E07CCC">
        <w:rPr>
          <w:rFonts w:ascii="Times New Roman" w:eastAsia="Times New Roman" w:hAnsi="Times New Roman" w:cs="Times New Roman"/>
          <w:i/>
          <w:iCs/>
          <w:color w:val="000000"/>
          <w:sz w:val="24"/>
          <w:szCs w:val="24"/>
        </w:rPr>
        <w:t>,</w:t>
      </w:r>
      <w:r w:rsidRPr="00E07CCC" w:rsidDel="00DE178A">
        <w:rPr>
          <w:rFonts w:ascii="Times New Roman" w:eastAsia="Times New Roman" w:hAnsi="Times New Roman" w:cs="Times New Roman"/>
          <w:color w:val="000000"/>
          <w:sz w:val="24"/>
          <w:szCs w:val="24"/>
        </w:rPr>
        <w:t xml:space="preserve"> </w:t>
      </w:r>
      <w:r w:rsidRPr="00E07CCC">
        <w:rPr>
          <w:rFonts w:ascii="Times New Roman" w:eastAsia="Times New Roman" w:hAnsi="Times New Roman" w:cs="Times New Roman"/>
          <w:i/>
          <w:iCs/>
          <w:color w:val="000000"/>
          <w:sz w:val="24"/>
          <w:szCs w:val="24"/>
        </w:rPr>
        <w:t xml:space="preserve">Calypte anna, Calypte costa, Selasphorus rufous, Selasphorus sasin, </w:t>
      </w:r>
      <w:r w:rsidR="00DE178A" w:rsidRPr="00E07CCC">
        <w:rPr>
          <w:rFonts w:ascii="Times New Roman" w:eastAsia="Times New Roman" w:hAnsi="Times New Roman" w:cs="Times New Roman"/>
          <w:color w:val="000000"/>
          <w:sz w:val="24"/>
          <w:szCs w:val="24"/>
        </w:rPr>
        <w:t>Wildlife rehabilitation</w:t>
      </w:r>
      <w:r w:rsidR="001901F2" w:rsidRPr="00E07CCC">
        <w:rPr>
          <w:rFonts w:ascii="Times New Roman" w:eastAsia="Times New Roman" w:hAnsi="Times New Roman" w:cs="Times New Roman"/>
          <w:color w:val="000000"/>
          <w:sz w:val="24"/>
          <w:szCs w:val="24"/>
        </w:rPr>
        <w:t xml:space="preserve">, </w:t>
      </w:r>
      <w:r w:rsidR="00EA0B04" w:rsidRPr="00B12CF5">
        <w:rPr>
          <w:rFonts w:ascii="Times New Roman" w:eastAsia="Times New Roman" w:hAnsi="Times New Roman" w:cs="Times New Roman"/>
          <w:color w:val="000000"/>
          <w:sz w:val="24"/>
          <w:szCs w:val="24"/>
        </w:rPr>
        <w:t>W</w:t>
      </w:r>
      <w:r w:rsidR="001901F2" w:rsidRPr="00B12CF5">
        <w:rPr>
          <w:rFonts w:ascii="Times New Roman" w:eastAsia="Times New Roman" w:hAnsi="Times New Roman" w:cs="Times New Roman"/>
          <w:color w:val="000000"/>
          <w:sz w:val="24"/>
          <w:szCs w:val="24"/>
        </w:rPr>
        <w:t>ildlife rescue</w:t>
      </w:r>
      <w:r w:rsidR="00EA0B04" w:rsidRPr="00B12CF5">
        <w:rPr>
          <w:rFonts w:ascii="Times New Roman" w:eastAsia="Times New Roman" w:hAnsi="Times New Roman" w:cs="Times New Roman"/>
          <w:color w:val="000000"/>
          <w:sz w:val="24"/>
          <w:szCs w:val="24"/>
        </w:rPr>
        <w:t>, California</w:t>
      </w:r>
    </w:p>
    <w:p w14:paraId="6B19D828" w14:textId="4B60729F" w:rsidR="00BB778D" w:rsidRPr="00AE6D46" w:rsidRDefault="00BB778D" w:rsidP="00A02EAD">
      <w:pPr>
        <w:spacing w:after="0" w:line="480" w:lineRule="auto"/>
        <w:jc w:val="both"/>
        <w:rPr>
          <w:rFonts w:ascii="Times New Roman" w:eastAsia="Times New Roman" w:hAnsi="Times New Roman" w:cs="Times New Roman"/>
          <w:sz w:val="24"/>
          <w:szCs w:val="24"/>
        </w:rPr>
      </w:pPr>
      <w:r w:rsidRPr="00AE6D46">
        <w:rPr>
          <w:rStyle w:val="FootnoteReference"/>
          <w:rFonts w:ascii="Times New Roman" w:eastAsia="Times New Roman" w:hAnsi="Times New Roman" w:cs="Times New Roman"/>
          <w:sz w:val="24"/>
          <w:szCs w:val="24"/>
        </w:rPr>
        <w:footnoteReference w:id="1"/>
      </w:r>
    </w:p>
    <w:p w14:paraId="5538FAC7" w14:textId="14632AB1" w:rsidR="000E0173" w:rsidRPr="00AE6D46" w:rsidRDefault="000E0173" w:rsidP="00A02EAD">
      <w:pPr>
        <w:spacing w:after="0" w:line="480" w:lineRule="auto"/>
        <w:jc w:val="both"/>
        <w:rPr>
          <w:rFonts w:ascii="Times New Roman" w:eastAsia="Times New Roman" w:hAnsi="Times New Roman" w:cs="Times New Roman"/>
          <w:sz w:val="24"/>
          <w:szCs w:val="24"/>
        </w:rPr>
      </w:pPr>
    </w:p>
    <w:p w14:paraId="3B6981C6" w14:textId="2426B589" w:rsidR="000E0173" w:rsidRPr="00670A61" w:rsidRDefault="000E0173" w:rsidP="00A02EAD">
      <w:pPr>
        <w:spacing w:after="0" w:line="480" w:lineRule="auto"/>
        <w:jc w:val="both"/>
        <w:rPr>
          <w:rFonts w:ascii="Times New Roman" w:eastAsia="Times New Roman" w:hAnsi="Times New Roman" w:cs="Times New Roman"/>
          <w:sz w:val="24"/>
          <w:szCs w:val="24"/>
        </w:rPr>
      </w:pPr>
    </w:p>
    <w:p w14:paraId="7C0F0B87" w14:textId="147A6815" w:rsidR="000E0173" w:rsidRPr="00670A61" w:rsidRDefault="000E0173" w:rsidP="00A02EAD">
      <w:pPr>
        <w:spacing w:after="0" w:line="480" w:lineRule="auto"/>
        <w:jc w:val="both"/>
        <w:rPr>
          <w:rFonts w:ascii="Times New Roman" w:eastAsia="Times New Roman" w:hAnsi="Times New Roman" w:cs="Times New Roman"/>
          <w:sz w:val="24"/>
          <w:szCs w:val="24"/>
        </w:rPr>
      </w:pPr>
    </w:p>
    <w:p w14:paraId="36F7B363" w14:textId="78095839" w:rsidR="000E0173" w:rsidRPr="00670A61" w:rsidRDefault="000E0173" w:rsidP="00A02EAD">
      <w:pPr>
        <w:spacing w:after="0" w:line="480" w:lineRule="auto"/>
        <w:jc w:val="both"/>
        <w:rPr>
          <w:rFonts w:ascii="Times New Roman" w:eastAsia="Times New Roman" w:hAnsi="Times New Roman" w:cs="Times New Roman"/>
          <w:sz w:val="24"/>
          <w:szCs w:val="24"/>
        </w:rPr>
      </w:pPr>
    </w:p>
    <w:p w14:paraId="198A8BE7" w14:textId="5C8F3CFB" w:rsidR="000E0173" w:rsidRPr="00670A61" w:rsidRDefault="000E0173" w:rsidP="00A02EAD">
      <w:pPr>
        <w:spacing w:after="0" w:line="480" w:lineRule="auto"/>
        <w:jc w:val="both"/>
        <w:rPr>
          <w:rFonts w:ascii="Times New Roman" w:eastAsia="Times New Roman" w:hAnsi="Times New Roman" w:cs="Times New Roman"/>
          <w:sz w:val="24"/>
          <w:szCs w:val="24"/>
        </w:rPr>
      </w:pPr>
    </w:p>
    <w:p w14:paraId="7E234ABD" w14:textId="2969BA00" w:rsidR="000E0173" w:rsidRPr="00670A61" w:rsidRDefault="000E0173" w:rsidP="00A02EAD">
      <w:pPr>
        <w:spacing w:after="0" w:line="480" w:lineRule="auto"/>
        <w:jc w:val="both"/>
        <w:rPr>
          <w:rFonts w:ascii="Times New Roman" w:eastAsia="Times New Roman" w:hAnsi="Times New Roman" w:cs="Times New Roman"/>
          <w:sz w:val="24"/>
          <w:szCs w:val="24"/>
        </w:rPr>
      </w:pPr>
    </w:p>
    <w:p w14:paraId="581158CE" w14:textId="58C58C8B" w:rsidR="000E0173" w:rsidRPr="00E07CCC" w:rsidRDefault="000E0173" w:rsidP="00A02EAD">
      <w:pPr>
        <w:spacing w:after="0" w:line="480" w:lineRule="auto"/>
        <w:jc w:val="both"/>
        <w:rPr>
          <w:rFonts w:ascii="Times New Roman" w:eastAsia="Times New Roman" w:hAnsi="Times New Roman" w:cs="Times New Roman"/>
          <w:sz w:val="24"/>
          <w:szCs w:val="24"/>
        </w:rPr>
      </w:pPr>
    </w:p>
    <w:p w14:paraId="2DAD84B8" w14:textId="7AE4FAE1" w:rsidR="000E0173" w:rsidRPr="00E07CCC" w:rsidRDefault="000E0173" w:rsidP="00A02EAD">
      <w:pPr>
        <w:spacing w:after="0" w:line="480" w:lineRule="auto"/>
        <w:jc w:val="both"/>
        <w:rPr>
          <w:rFonts w:ascii="Times New Roman" w:eastAsia="Times New Roman" w:hAnsi="Times New Roman" w:cs="Times New Roman"/>
          <w:sz w:val="24"/>
          <w:szCs w:val="24"/>
        </w:rPr>
      </w:pPr>
    </w:p>
    <w:p w14:paraId="3D7984EC" w14:textId="55BFBA62" w:rsidR="000E0173" w:rsidRPr="00E07CCC" w:rsidRDefault="000E0173" w:rsidP="00A02EAD">
      <w:pPr>
        <w:spacing w:after="0" w:line="480" w:lineRule="auto"/>
        <w:jc w:val="both"/>
        <w:rPr>
          <w:rFonts w:ascii="Times New Roman" w:eastAsia="Times New Roman" w:hAnsi="Times New Roman" w:cs="Times New Roman"/>
          <w:sz w:val="24"/>
          <w:szCs w:val="24"/>
        </w:rPr>
      </w:pPr>
    </w:p>
    <w:p w14:paraId="6A631F14" w14:textId="430081DC" w:rsidR="00682B67" w:rsidRPr="00670A61" w:rsidRDefault="00FF6244">
      <w:pPr>
        <w:spacing w:after="0" w:line="480" w:lineRule="auto"/>
        <w:ind w:firstLine="720"/>
        <w:jc w:val="both"/>
        <w:rPr>
          <w:rFonts w:ascii="Times New Roman" w:eastAsia="Times New Roman" w:hAnsi="Times New Roman" w:cs="Times New Roman"/>
          <w:color w:val="000000"/>
          <w:sz w:val="24"/>
          <w:szCs w:val="24"/>
        </w:rPr>
      </w:pPr>
      <w:bookmarkStart w:id="8" w:name="_Hlk62500135"/>
      <w:r w:rsidRPr="00670A61">
        <w:rPr>
          <w:rFonts w:ascii="Times New Roman" w:eastAsia="Times New Roman" w:hAnsi="Times New Roman" w:cs="Times New Roman"/>
          <w:color w:val="000000"/>
          <w:sz w:val="24"/>
          <w:szCs w:val="24"/>
        </w:rPr>
        <w:lastRenderedPageBreak/>
        <w:t xml:space="preserve">Hummingbirds, found only in the Americas, are </w:t>
      </w:r>
      <w:r w:rsidR="00BA0B2C" w:rsidRPr="00670A61">
        <w:rPr>
          <w:rFonts w:ascii="Times New Roman" w:eastAsia="Times New Roman" w:hAnsi="Times New Roman" w:cs="Times New Roman"/>
          <w:color w:val="000000"/>
          <w:sz w:val="24"/>
          <w:szCs w:val="24"/>
        </w:rPr>
        <w:t xml:space="preserve">commonly presented </w:t>
      </w:r>
      <w:r w:rsidRPr="00670A61">
        <w:rPr>
          <w:rFonts w:ascii="Times New Roman" w:eastAsia="Times New Roman" w:hAnsi="Times New Roman" w:cs="Times New Roman"/>
          <w:color w:val="000000"/>
          <w:sz w:val="24"/>
          <w:szCs w:val="24"/>
        </w:rPr>
        <w:t>to</w:t>
      </w:r>
      <w:r w:rsidR="00B1126D">
        <w:rPr>
          <w:rFonts w:ascii="Times New Roman" w:eastAsia="Times New Roman" w:hAnsi="Times New Roman" w:cs="Times New Roman"/>
          <w:color w:val="000000"/>
          <w:sz w:val="24"/>
          <w:szCs w:val="24"/>
        </w:rPr>
        <w:t xml:space="preserve"> </w:t>
      </w:r>
      <w:r w:rsidRPr="00670A61">
        <w:rPr>
          <w:rFonts w:ascii="Times New Roman" w:eastAsia="Times New Roman" w:hAnsi="Times New Roman" w:cs="Times New Roman"/>
          <w:color w:val="000000"/>
          <w:sz w:val="24"/>
          <w:szCs w:val="24"/>
        </w:rPr>
        <w:t>wildlife rehabilitation center</w:t>
      </w:r>
      <w:r w:rsidR="00B1126D">
        <w:rPr>
          <w:rFonts w:ascii="Times New Roman" w:eastAsia="Times New Roman" w:hAnsi="Times New Roman" w:cs="Times New Roman"/>
          <w:color w:val="000000"/>
          <w:sz w:val="24"/>
          <w:szCs w:val="24"/>
        </w:rPr>
        <w:t>s</w:t>
      </w:r>
      <w:r w:rsidRPr="00670A61">
        <w:rPr>
          <w:rFonts w:ascii="Times New Roman" w:eastAsia="Times New Roman" w:hAnsi="Times New Roman" w:cs="Times New Roman"/>
          <w:color w:val="000000"/>
          <w:sz w:val="24"/>
          <w:szCs w:val="24"/>
        </w:rPr>
        <w:t xml:space="preserve"> </w:t>
      </w:r>
      <w:r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&lt;EndNote&gt;&lt;Cite&gt;&lt;Author&gt;Heyden&lt;/Author&gt;&lt;Year&gt;2005&lt;/Year&gt;&lt;RecNum&gt;8321&lt;/RecNum&gt;&lt;DisplayText&gt;(Greenewalt 1990; Heyden 2005)&lt;/DisplayText&gt;&lt;record&gt;&lt;rec-number&gt;8321&lt;/rec-number&gt;&lt;foreign-keys&gt;&lt;key app="EN" db-id="rvw92vxxdps0tae22eovr99359dz2xext2zw" timestamp="1574447456"&gt;8321&lt;/key&gt;&lt;/foreign-keys&gt;&lt;ref-type name="Journal Article"&gt;17&lt;/ref-type&gt;&lt;contributors&gt;&lt;authors&gt;&lt;author&gt;Heyden, Kathryn G&lt;/author&gt;&lt;/authors&gt;&lt;/contributors&gt;&lt;titles&gt;&lt;title&gt;A comparison of avian data from two wildlife rehabilitation centers in Indiana: an honors thesis (HONRS 499)&lt;/title&gt;&lt;/titles&gt;&lt;dates&gt;&lt;year&gt;2005&lt;/year&gt;&lt;/dates&gt;&lt;urls&gt;&lt;/urls&gt;&lt;/record&gt;&lt;/Cite&gt;&lt;Cite&gt;&lt;Author&gt;Greenewalt&lt;/Author&gt;&lt;Year&gt;1990&lt;/Year&gt;&lt;RecNum&gt;8367&lt;/RecNum&gt;&lt;record&gt;&lt;rec-number&gt;8367&lt;/rec-number&gt;&lt;foreign-keys&gt;&lt;key app="EN" db-id="rvw92vxxdps0tae22eovr99359dz2xext2zw" timestamp="1583267585"&gt;8367&lt;/key&gt;&lt;/foreign-keys&gt;&lt;ref-type name="Book"&gt;6&lt;/ref-type&gt;&lt;contributors&gt;&lt;authors&gt;&lt;author&gt;Greenewalt, Crawford H&lt;/author&gt;&lt;/authors&gt;&lt;/contributors&gt;&lt;titles&gt;&lt;title&gt;Hummingbirds&lt;/title&gt;&lt;/titles&gt;&lt;dates&gt;&lt;year&gt;1990&lt;/year&gt;&lt;/dates&gt;&lt;publisher&gt;Courier Corporation&lt;/publisher&gt;&lt;isbn&gt;0486264319&lt;/isbn&gt;&lt;urls&gt;&lt;/urls&gt;&lt;/record&gt;&lt;/Cite&gt;&lt;/EndNote&gt;</w:instrText>
      </w:r>
      <w:r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(Greenewalt 1990; Heyden 2005)</w:t>
      </w:r>
      <w:r w:rsidRPr="00AE6D46">
        <w:rPr>
          <w:rFonts w:ascii="Times New Roman" w:eastAsia="Times New Roman" w:hAnsi="Times New Roman" w:cs="Times New Roman"/>
          <w:color w:val="000000"/>
          <w:sz w:val="24"/>
          <w:szCs w:val="24"/>
        </w:rPr>
        <w:fldChar w:fldCharType="end"/>
      </w:r>
      <w:r w:rsidRPr="00AE6D46">
        <w:rPr>
          <w:rFonts w:ascii="Times New Roman" w:eastAsia="Times New Roman" w:hAnsi="Times New Roman" w:cs="Times New Roman"/>
          <w:color w:val="000000"/>
          <w:sz w:val="24"/>
          <w:szCs w:val="24"/>
        </w:rPr>
        <w:t xml:space="preserve">. </w:t>
      </w:r>
      <w:del w:id="9" w:author="Pranav Sudhir Pandit" w:date="2021-01-25T14:54:00Z">
        <w:r w:rsidR="003E315E" w:rsidDel="00B74F04">
          <w:rPr>
            <w:rFonts w:ascii="Times New Roman" w:eastAsia="Times New Roman" w:hAnsi="Times New Roman" w:cs="Times New Roman"/>
            <w:color w:val="000000"/>
            <w:sz w:val="24"/>
            <w:szCs w:val="24"/>
          </w:rPr>
          <w:delText>These birds are c</w:delText>
        </w:r>
      </w:del>
      <w:ins w:id="10" w:author="Pranav Sudhir Pandit" w:date="2021-01-25T14:54:00Z">
        <w:r w:rsidR="00B74F04">
          <w:rPr>
            <w:rFonts w:ascii="Times New Roman" w:eastAsia="Times New Roman" w:hAnsi="Times New Roman" w:cs="Times New Roman"/>
            <w:color w:val="000000"/>
            <w:sz w:val="24"/>
            <w:szCs w:val="24"/>
          </w:rPr>
          <w:t>C</w:t>
        </w:r>
      </w:ins>
      <w:r w:rsidR="003E315E">
        <w:rPr>
          <w:rFonts w:ascii="Times New Roman" w:eastAsia="Times New Roman" w:hAnsi="Times New Roman" w:cs="Times New Roman"/>
          <w:color w:val="000000"/>
          <w:sz w:val="24"/>
          <w:szCs w:val="24"/>
        </w:rPr>
        <w:t xml:space="preserve">ommonly found in urban settings due to the use of </w:t>
      </w:r>
      <w:del w:id="11" w:author="Pranav Sudhir Pandit" w:date="2021-01-25T15:43:00Z">
        <w:r w:rsidR="003E315E" w:rsidDel="007E67D0">
          <w:rPr>
            <w:rFonts w:ascii="Times New Roman" w:eastAsia="Times New Roman" w:hAnsi="Times New Roman" w:cs="Times New Roman"/>
            <w:color w:val="000000"/>
            <w:sz w:val="24"/>
            <w:szCs w:val="24"/>
          </w:rPr>
          <w:delText>human-made</w:delText>
        </w:r>
      </w:del>
      <w:ins w:id="12" w:author="Pranav Sudhir Pandit" w:date="2021-01-25T15:43:00Z">
        <w:r w:rsidR="007E67D0">
          <w:rPr>
            <w:rFonts w:ascii="Times New Roman" w:eastAsia="Times New Roman" w:hAnsi="Times New Roman" w:cs="Times New Roman"/>
            <w:color w:val="000000"/>
            <w:sz w:val="24"/>
            <w:szCs w:val="24"/>
          </w:rPr>
          <w:t>man-made</w:t>
        </w:r>
      </w:ins>
      <w:r w:rsidR="003E315E">
        <w:rPr>
          <w:rFonts w:ascii="Times New Roman" w:eastAsia="Times New Roman" w:hAnsi="Times New Roman" w:cs="Times New Roman"/>
          <w:color w:val="000000"/>
          <w:sz w:val="24"/>
          <w:szCs w:val="24"/>
        </w:rPr>
        <w:t xml:space="preserve"> feeders,</w:t>
      </w:r>
      <w:ins w:id="13" w:author="Pranav Sudhir Pandit" w:date="2021-01-25T14:55:00Z">
        <w:r w:rsidR="00B74F04">
          <w:rPr>
            <w:rFonts w:ascii="Times New Roman" w:eastAsia="Times New Roman" w:hAnsi="Times New Roman" w:cs="Times New Roman"/>
            <w:color w:val="000000"/>
            <w:sz w:val="24"/>
            <w:szCs w:val="24"/>
          </w:rPr>
          <w:t xml:space="preserve"> hummingbirds are key pollinator species in</w:t>
        </w:r>
      </w:ins>
      <w:del w:id="14" w:author="Pranav Sudhir Pandit" w:date="2021-01-25T15:19:00Z">
        <w:r w:rsidR="003E315E" w:rsidDel="00431C69">
          <w:rPr>
            <w:rFonts w:ascii="Times New Roman" w:eastAsia="Times New Roman" w:hAnsi="Times New Roman" w:cs="Times New Roman"/>
            <w:color w:val="000000"/>
            <w:sz w:val="24"/>
            <w:szCs w:val="24"/>
          </w:rPr>
          <w:delText xml:space="preserve"> planting of pollinator friendly plants, and/or use of artificial water structures</w:delText>
        </w:r>
      </w:del>
      <w:ins w:id="15" w:author="Pranav Sudhir Pandit" w:date="2021-01-25T15:19:00Z">
        <w:r w:rsidR="00431C69">
          <w:rPr>
            <w:rFonts w:ascii="Times New Roman" w:eastAsia="Times New Roman" w:hAnsi="Times New Roman" w:cs="Times New Roman"/>
            <w:color w:val="000000"/>
            <w:sz w:val="24"/>
            <w:szCs w:val="24"/>
          </w:rPr>
          <w:t xml:space="preserve"> </w:t>
        </w:r>
      </w:ins>
      <w:ins w:id="16" w:author="Pranav Sudhir Pandit" w:date="2021-01-25T15:20:00Z">
        <w:r w:rsidR="00431C69">
          <w:rPr>
            <w:rFonts w:ascii="Times New Roman" w:eastAsia="Times New Roman" w:hAnsi="Times New Roman" w:cs="Times New Roman"/>
            <w:color w:val="000000"/>
            <w:sz w:val="24"/>
            <w:szCs w:val="24"/>
          </w:rPr>
          <w:t>urbanized areas</w:t>
        </w:r>
      </w:ins>
      <w:ins w:id="17" w:author="Pranav Sudhir Pandit" w:date="2021-01-25T15:22:00Z">
        <w:r w:rsidR="00431C69">
          <w:rPr>
            <w:rFonts w:ascii="Times New Roman" w:eastAsia="Times New Roman" w:hAnsi="Times New Roman" w:cs="Times New Roman"/>
            <w:color w:val="000000"/>
            <w:sz w:val="24"/>
            <w:szCs w:val="24"/>
          </w:rPr>
          <w:t xml:space="preserve"> </w:t>
        </w:r>
      </w:ins>
      <w:r w:rsidR="00431C69">
        <w:rPr>
          <w:rFonts w:ascii="Times New Roman" w:eastAsia="Times New Roman" w:hAnsi="Times New Roman" w:cs="Times New Roman"/>
          <w:color w:val="000000"/>
          <w:sz w:val="24"/>
          <w:szCs w:val="24"/>
        </w:rPr>
        <w:fldChar w:fldCharType="begin"/>
      </w:r>
      <w:r w:rsidR="00431C69">
        <w:rPr>
          <w:rFonts w:ascii="Times New Roman" w:eastAsia="Times New Roman" w:hAnsi="Times New Roman" w:cs="Times New Roman"/>
          <w:color w:val="000000"/>
          <w:sz w:val="24"/>
          <w:szCs w:val="24"/>
        </w:rPr>
        <w:instrText xml:space="preserve"> ADDIN EN.CITE &lt;EndNote&gt;&lt;Cite&gt;&lt;Author&gt;Maruyama&lt;/Author&gt;&lt;Year&gt;2019&lt;/Year&gt;&lt;RecNum&gt;120&lt;/RecNum&gt;&lt;DisplayText&gt;(Maruyama et al. 2019)&lt;/DisplayText&gt;&lt;record&gt;&lt;rec-number&gt;120&lt;/rec-number&gt;&lt;foreign-keys&gt;&lt;key app="EN" db-id="t9wzzrr9l9fpeberz2l5rdwwfdx0p0e9vtat" timestamp="1611616924"&gt;120&lt;/key&gt;&lt;/foreign-keys&gt;&lt;ref-type name="Journal Article"&gt;17&lt;/ref-type&gt;&lt;contributors&gt;&lt;authors&gt;&lt;author&gt;Maruyama, Pietro Kiyoshi&lt;/author&gt;&lt;author&gt;Bonizário, Camila&lt;/author&gt;&lt;author&gt;Marcon, Amanda Perin&lt;/author&gt;&lt;author&gt;D&amp;apos;Angelo, Giulia&lt;/author&gt;&lt;author&gt;da Silva, Monique Maianne&lt;/author&gt;&lt;author&gt;da Silva Neto, Edvaldo Nunes&lt;/author&gt;&lt;author&gt;Oliveira, Paulo Eugênio&lt;/author&gt;&lt;author&gt;Sazima, Ivan&lt;/author&gt;&lt;author&gt;Sazima, Marlies&lt;/author&gt;&lt;author&gt;Vizentin-Bugoni, Jeferson&lt;/author&gt;&lt;/authors&gt;&lt;/contributors&gt;&lt;titles&gt;&lt;title&gt;Plant-hummingbird interaction networks in urban areas: Generalization and the importance of trees with specialized flowers as a nectar resource for pollinator conservation&lt;/title&gt;&lt;secondary-title&gt;Biological conservation&lt;/secondary-title&gt;&lt;/titles&gt;&lt;periodical&gt;&lt;full-title&gt;Biological conservation&lt;/full-title&gt;&lt;/periodical&gt;&lt;pages&gt;187-194&lt;/pages&gt;&lt;volume&gt;230&lt;/volume&gt;&lt;dates&gt;&lt;year&gt;2019&lt;/year&gt;&lt;/dates&gt;&lt;isbn&gt;0006-3207&lt;/isbn&gt;&lt;urls&gt;&lt;/urls&gt;&lt;/record&gt;&lt;/Cite&gt;&lt;/EndNote&gt;</w:instrText>
      </w:r>
      <w:r w:rsidR="00431C69">
        <w:rPr>
          <w:rFonts w:ascii="Times New Roman" w:eastAsia="Times New Roman" w:hAnsi="Times New Roman" w:cs="Times New Roman"/>
          <w:color w:val="000000"/>
          <w:sz w:val="24"/>
          <w:szCs w:val="24"/>
        </w:rPr>
        <w:fldChar w:fldCharType="separate"/>
      </w:r>
      <w:r w:rsidR="00431C69">
        <w:rPr>
          <w:rFonts w:ascii="Times New Roman" w:eastAsia="Times New Roman" w:hAnsi="Times New Roman" w:cs="Times New Roman"/>
          <w:noProof/>
          <w:color w:val="000000"/>
          <w:sz w:val="24"/>
          <w:szCs w:val="24"/>
        </w:rPr>
        <w:t>(Maruyama et al. 2019)</w:t>
      </w:r>
      <w:r w:rsidR="00431C69">
        <w:rPr>
          <w:rFonts w:ascii="Times New Roman" w:eastAsia="Times New Roman" w:hAnsi="Times New Roman" w:cs="Times New Roman"/>
          <w:color w:val="000000"/>
          <w:sz w:val="24"/>
          <w:szCs w:val="24"/>
        </w:rPr>
        <w:fldChar w:fldCharType="end"/>
      </w:r>
      <w:r w:rsidR="003E315E">
        <w:rPr>
          <w:rFonts w:ascii="Times New Roman" w:eastAsia="Times New Roman" w:hAnsi="Times New Roman" w:cs="Times New Roman"/>
          <w:color w:val="000000"/>
          <w:sz w:val="24"/>
          <w:szCs w:val="24"/>
        </w:rPr>
        <w:t>.</w:t>
      </w:r>
      <w:ins w:id="18" w:author="Pranav Sudhir Pandit" w:date="2021-01-25T15:23:00Z">
        <w:r w:rsidR="00431C69">
          <w:rPr>
            <w:rFonts w:ascii="Times New Roman" w:eastAsia="Times New Roman" w:hAnsi="Times New Roman" w:cs="Times New Roman"/>
            <w:color w:val="000000"/>
            <w:sz w:val="24"/>
            <w:szCs w:val="24"/>
          </w:rPr>
          <w:t xml:space="preserve"> </w:t>
        </w:r>
      </w:ins>
      <w:del w:id="19" w:author="Pranav Sudhir Pandit" w:date="2021-01-25T15:23:00Z">
        <w:r w:rsidR="003E315E" w:rsidDel="00431C69">
          <w:rPr>
            <w:rFonts w:ascii="Times New Roman" w:eastAsia="Times New Roman" w:hAnsi="Times New Roman" w:cs="Times New Roman"/>
            <w:color w:val="000000"/>
            <w:sz w:val="24"/>
            <w:szCs w:val="24"/>
          </w:rPr>
          <w:delText xml:space="preserve">  </w:delText>
        </w:r>
      </w:del>
      <w:ins w:id="20" w:author="Pranav Sudhir Pandit" w:date="2021-01-25T15:23:00Z">
        <w:r w:rsidR="00431C69">
          <w:rPr>
            <w:rFonts w:ascii="Times New Roman" w:eastAsia="Times New Roman" w:hAnsi="Times New Roman" w:cs="Times New Roman"/>
            <w:color w:val="000000"/>
            <w:sz w:val="24"/>
            <w:szCs w:val="24"/>
          </w:rPr>
          <w:t xml:space="preserve">Hummingbird </w:t>
        </w:r>
      </w:ins>
      <w:ins w:id="21" w:author="Pranav Sudhir Pandit" w:date="2021-01-25T15:31:00Z">
        <w:r w:rsidR="001913D4">
          <w:rPr>
            <w:rFonts w:ascii="Times New Roman" w:eastAsia="Times New Roman" w:hAnsi="Times New Roman" w:cs="Times New Roman"/>
            <w:color w:val="000000"/>
            <w:sz w:val="24"/>
            <w:szCs w:val="24"/>
          </w:rPr>
          <w:t xml:space="preserve">distribution </w:t>
        </w:r>
      </w:ins>
      <w:r w:rsidR="001913D4">
        <w:rPr>
          <w:rFonts w:ascii="Times New Roman" w:eastAsia="Times New Roman" w:hAnsi="Times New Roman" w:cs="Times New Roman"/>
          <w:color w:val="000000"/>
          <w:sz w:val="24"/>
          <w:szCs w:val="24"/>
        </w:rPr>
        <w:fldChar w:fldCharType="begin"/>
      </w:r>
      <w:r w:rsidR="001913D4">
        <w:rPr>
          <w:rFonts w:ascii="Times New Roman" w:eastAsia="Times New Roman" w:hAnsi="Times New Roman" w:cs="Times New Roman"/>
          <w:color w:val="000000"/>
          <w:sz w:val="24"/>
          <w:szCs w:val="24"/>
        </w:rPr>
        <w:instrText xml:space="preserve"> ADDIN EN.CITE &lt;EndNote&gt;&lt;Cite&gt;&lt;Author&gt;Greig&lt;/Author&gt;&lt;Year&gt;2017&lt;/Year&gt;&lt;RecNum&gt;121&lt;/RecNum&gt;&lt;DisplayText&gt;(Greig et al. 2017)&lt;/DisplayText&gt;&lt;record&gt;&lt;rec-number&gt;121&lt;/rec-number&gt;&lt;foreign-keys&gt;&lt;key app="EN" db-id="t9wzzrr9l9fpeberz2l5rdwwfdx0p0e9vtat" timestamp="1611617064"&gt;121&lt;/key&gt;&lt;/foreign-keys&gt;&lt;ref-type name="Journal Article"&gt;17&lt;/ref-type&gt;&lt;contributors&gt;&lt;authors&gt;&lt;author&gt;Greig, E. I.&lt;/author&gt;&lt;author&gt;Wood, E. M.&lt;/author&gt;&lt;author&gt;Bonter, D. N.&lt;/author&gt;&lt;/authors&gt;&lt;/contributors&gt;&lt;auth-address&gt;Cornell Laboratory of Ornithology, 159 Sapsucker Woods Road, Ithaca, NY 14850, USA eig9@cornell.edu.&amp;#xD;Cornell Laboratory of Ornithology, 159 Sapsucker Woods Road, Ithaca, NY 14850, USA.&amp;#xD;Department of Biological Sciences, California State University Los Angeles, Los Angeles, CA 90032, USA.&lt;/auth-address&gt;&lt;titles&gt;&lt;title&gt;Winter range expansion of a hummingbird is associated with urbanization and supplementary feeding&lt;/title&gt;&lt;secondary-title&gt;Proc Biol Sci&lt;/secondary-title&gt;&lt;/titles&gt;&lt;periodical&gt;&lt;full-title&gt;Proc Biol Sci&lt;/full-title&gt;&lt;/periodical&gt;&lt;volume&gt;284&lt;/volume&gt;&lt;number&gt;1852&lt;/number&gt;&lt;edition&gt;2017/04/07&lt;/edition&gt;&lt;keywords&gt;&lt;keyword&gt;Animals&lt;/keyword&gt;&lt;keyword&gt;*Birds&lt;/keyword&gt;&lt;keyword&gt;*Climate&lt;/keyword&gt;&lt;keyword&gt;Human Activities&lt;/keyword&gt;&lt;keyword&gt;Humans&lt;/keyword&gt;&lt;keyword&gt;*Seasons&lt;/keyword&gt;&lt;keyword&gt;*Urbanization&lt;/keyword&gt;&lt;keyword&gt;Anna&amp;apos;s hummingbirds&lt;/keyword&gt;&lt;keyword&gt;Calypte anna&lt;/keyword&gt;&lt;keyword&gt;bird feeding&lt;/keyword&gt;&lt;keyword&gt;climate change&lt;/keyword&gt;&lt;keyword&gt;housing density&lt;/keyword&gt;&lt;keyword&gt;migration&lt;/keyword&gt;&lt;/keywords&gt;&lt;dates&gt;&lt;year&gt;2017&lt;/year&gt;&lt;pub-dates&gt;&lt;date&gt;Apr 12&lt;/date&gt;&lt;/pub-dates&gt;&lt;/dates&gt;&lt;isbn&gt;1471-2954 (Electronic)&amp;#xD;0962-8452 (Linking)&lt;/isbn&gt;&lt;accession-num&gt;28381617&lt;/accession-num&gt;&lt;urls&gt;&lt;related-urls&gt;&lt;url&gt;https://www.ncbi.nlm.nih.gov/pubmed/28381617&lt;/url&gt;&lt;/related-urls&gt;&lt;/urls&gt;&lt;custom2&gt;PMC5394677&lt;/custom2&gt;&lt;electronic-resource-num&gt;10.1098/rspb.2017.0256&lt;/electronic-resource-num&gt;&lt;/record&gt;&lt;/Cite&gt;&lt;/EndNote&gt;</w:instrText>
      </w:r>
      <w:r w:rsidR="001913D4">
        <w:rPr>
          <w:rFonts w:ascii="Times New Roman" w:eastAsia="Times New Roman" w:hAnsi="Times New Roman" w:cs="Times New Roman"/>
          <w:color w:val="000000"/>
          <w:sz w:val="24"/>
          <w:szCs w:val="24"/>
        </w:rPr>
        <w:fldChar w:fldCharType="separate"/>
      </w:r>
      <w:r w:rsidR="001913D4">
        <w:rPr>
          <w:rFonts w:ascii="Times New Roman" w:eastAsia="Times New Roman" w:hAnsi="Times New Roman" w:cs="Times New Roman"/>
          <w:noProof/>
          <w:color w:val="000000"/>
          <w:sz w:val="24"/>
          <w:szCs w:val="24"/>
        </w:rPr>
        <w:t>(Greig et al. 2017)</w:t>
      </w:r>
      <w:r w:rsidR="001913D4">
        <w:rPr>
          <w:rFonts w:ascii="Times New Roman" w:eastAsia="Times New Roman" w:hAnsi="Times New Roman" w:cs="Times New Roman"/>
          <w:color w:val="000000"/>
          <w:sz w:val="24"/>
          <w:szCs w:val="24"/>
        </w:rPr>
        <w:fldChar w:fldCharType="end"/>
      </w:r>
      <w:ins w:id="22" w:author="Pranav Sudhir Pandit" w:date="2021-01-25T15:31:00Z">
        <w:r w:rsidR="001913D4">
          <w:rPr>
            <w:rFonts w:ascii="Times New Roman" w:eastAsia="Times New Roman" w:hAnsi="Times New Roman" w:cs="Times New Roman"/>
            <w:color w:val="000000"/>
            <w:sz w:val="24"/>
            <w:szCs w:val="24"/>
          </w:rPr>
          <w:t xml:space="preserve">, </w:t>
        </w:r>
      </w:ins>
      <w:ins w:id="23" w:author="Pranav Sudhir Pandit" w:date="2021-01-25T15:32:00Z">
        <w:r w:rsidR="001913D4">
          <w:rPr>
            <w:rFonts w:ascii="Times New Roman" w:eastAsia="Times New Roman" w:hAnsi="Times New Roman" w:cs="Times New Roman"/>
            <w:color w:val="000000"/>
            <w:sz w:val="24"/>
            <w:szCs w:val="24"/>
          </w:rPr>
          <w:t>population composition</w:t>
        </w:r>
      </w:ins>
      <w:ins w:id="24" w:author="Pranav Sudhir Pandit" w:date="2021-01-25T15:35:00Z">
        <w:r w:rsidR="003F35EE">
          <w:rPr>
            <w:rFonts w:ascii="Times New Roman" w:eastAsia="Times New Roman" w:hAnsi="Times New Roman" w:cs="Times New Roman"/>
            <w:color w:val="000000"/>
            <w:sz w:val="24"/>
            <w:szCs w:val="24"/>
          </w:rPr>
          <w:t>,</w:t>
        </w:r>
      </w:ins>
      <w:ins w:id="25" w:author="Pranav Sudhir Pandit" w:date="2021-01-25T15:32:00Z">
        <w:r w:rsidR="001913D4">
          <w:rPr>
            <w:rFonts w:ascii="Times New Roman" w:eastAsia="Times New Roman" w:hAnsi="Times New Roman" w:cs="Times New Roman"/>
            <w:color w:val="000000"/>
            <w:sz w:val="24"/>
            <w:szCs w:val="24"/>
          </w:rPr>
          <w:t xml:space="preserve"> and intra- and inter species interactions </w:t>
        </w:r>
      </w:ins>
      <w:ins w:id="26" w:author="Pranav Sudhir Pandit" w:date="2021-01-25T15:33:00Z">
        <w:r w:rsidR="001913D4" w:rsidRPr="00AE6D46">
          <w:rPr>
            <w:rFonts w:ascii="Times New Roman" w:eastAsia="Times New Roman" w:hAnsi="Times New Roman" w:cs="Times New Roman"/>
            <w:color w:val="000000"/>
            <w:sz w:val="24"/>
            <w:szCs w:val="24"/>
          </w:rPr>
          <w:fldChar w:fldCharType="begin">
            <w:fldData xml:space="preserve">PEVuZE5vdGU+PENpdGU+PEF1dGhvcj5OZzwvQXV0aG9yPjxZZWFyPjIwMDQ8L1llYXI+PFJlY051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</w:fldData>
          </w:fldChar>
        </w:r>
      </w:ins>
      <w:r w:rsidR="001913D4">
        <w:rPr>
          <w:rFonts w:ascii="Times New Roman" w:eastAsia="Times New Roman" w:hAnsi="Times New Roman" w:cs="Times New Roman"/>
          <w:color w:val="000000"/>
          <w:sz w:val="24"/>
          <w:szCs w:val="24"/>
        </w:rPr>
        <w:instrText xml:space="preserve"> ADDIN EN.CITE </w:instrText>
      </w:r>
      <w:r w:rsidR="001913D4">
        <w:rPr>
          <w:rFonts w:ascii="Times New Roman" w:eastAsia="Times New Roman" w:hAnsi="Times New Roman" w:cs="Times New Roman"/>
          <w:color w:val="000000"/>
          <w:sz w:val="24"/>
          <w:szCs w:val="24"/>
        </w:rPr>
        <w:fldChar w:fldCharType="begin">
          <w:fldData xml:space="preserve">PEVuZE5vdGU+PENpdGU+PEF1dGhvcj5OZzwvQXV0aG9yPjxZZWFyPjIwMDQ8L1llYXI+PFJlY051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</w:fldData>
        </w:fldChar>
      </w:r>
      <w:r w:rsidR="001913D4">
        <w:rPr>
          <w:rFonts w:ascii="Times New Roman" w:eastAsia="Times New Roman" w:hAnsi="Times New Roman" w:cs="Times New Roman"/>
          <w:color w:val="000000"/>
          <w:sz w:val="24"/>
          <w:szCs w:val="24"/>
        </w:rPr>
        <w:instrText xml:space="preserve"> ADDIN EN.CITE.DATA </w:instrText>
      </w:r>
      <w:r w:rsidR="001913D4">
        <w:rPr>
          <w:rFonts w:ascii="Times New Roman" w:eastAsia="Times New Roman" w:hAnsi="Times New Roman" w:cs="Times New Roman"/>
          <w:color w:val="000000"/>
          <w:sz w:val="24"/>
          <w:szCs w:val="24"/>
        </w:rPr>
      </w:r>
      <w:r w:rsidR="001913D4">
        <w:rPr>
          <w:rFonts w:ascii="Times New Roman" w:eastAsia="Times New Roman" w:hAnsi="Times New Roman" w:cs="Times New Roman"/>
          <w:color w:val="000000"/>
          <w:sz w:val="24"/>
          <w:szCs w:val="24"/>
        </w:rPr>
        <w:fldChar w:fldCharType="end"/>
      </w:r>
      <w:ins w:id="27" w:author="Pranav Sudhir Pandit" w:date="2021-01-25T15:33:00Z">
        <w:r w:rsidR="001913D4" w:rsidRPr="00AE6D46">
          <w:rPr>
            <w:rFonts w:ascii="Times New Roman" w:eastAsia="Times New Roman" w:hAnsi="Times New Roman" w:cs="Times New Roman"/>
            <w:color w:val="000000"/>
            <w:sz w:val="24"/>
            <w:szCs w:val="24"/>
          </w:rPr>
        </w:r>
        <w:r w:rsidR="001913D4" w:rsidRPr="00AE6D46">
          <w:rPr>
            <w:rFonts w:ascii="Times New Roman" w:eastAsia="Times New Roman" w:hAnsi="Times New Roman" w:cs="Times New Roman"/>
            <w:color w:val="000000"/>
            <w:sz w:val="24"/>
            <w:szCs w:val="24"/>
          </w:rPr>
          <w:fldChar w:fldCharType="separate"/>
        </w:r>
      </w:ins>
      <w:r w:rsidR="001913D4">
        <w:rPr>
          <w:rFonts w:ascii="Times New Roman" w:eastAsia="Times New Roman" w:hAnsi="Times New Roman" w:cs="Times New Roman"/>
          <w:noProof/>
          <w:color w:val="000000"/>
          <w:sz w:val="24"/>
          <w:szCs w:val="24"/>
        </w:rPr>
        <w:t>(Bandivadekar et al. 2018; Carpenter 1987; Ditchkoff et al. 2006; Lowry et al. 2013; Ng et al. 2004; Thomas et al. 2014)</w:t>
      </w:r>
      <w:ins w:id="28" w:author="Pranav Sudhir Pandit" w:date="2021-01-25T15:33:00Z">
        <w:r w:rsidR="001913D4" w:rsidRPr="00AE6D46">
          <w:rPr>
            <w:rFonts w:ascii="Times New Roman" w:eastAsia="Times New Roman" w:hAnsi="Times New Roman" w:cs="Times New Roman"/>
            <w:color w:val="000000"/>
            <w:sz w:val="24"/>
            <w:szCs w:val="24"/>
          </w:rPr>
          <w:fldChar w:fldCharType="end"/>
        </w:r>
        <w:r w:rsidR="001913D4">
          <w:rPr>
            <w:rFonts w:ascii="Times New Roman" w:eastAsia="Times New Roman" w:hAnsi="Times New Roman" w:cs="Times New Roman"/>
            <w:color w:val="000000"/>
            <w:sz w:val="24"/>
            <w:szCs w:val="24"/>
          </w:rPr>
          <w:t xml:space="preserve"> </w:t>
        </w:r>
      </w:ins>
      <w:ins w:id="29" w:author="Pranav Sudhir Pandit" w:date="2021-01-25T15:32:00Z">
        <w:r w:rsidR="001913D4">
          <w:rPr>
            <w:rFonts w:ascii="Times New Roman" w:eastAsia="Times New Roman" w:hAnsi="Times New Roman" w:cs="Times New Roman"/>
            <w:color w:val="000000"/>
            <w:sz w:val="24"/>
            <w:szCs w:val="24"/>
          </w:rPr>
          <w:t>all have been</w:t>
        </w:r>
      </w:ins>
      <w:ins w:id="30" w:author="Pranav Sudhir Pandit" w:date="2021-01-25T15:33:00Z">
        <w:r w:rsidR="001913D4">
          <w:rPr>
            <w:rFonts w:ascii="Times New Roman" w:eastAsia="Times New Roman" w:hAnsi="Times New Roman" w:cs="Times New Roman"/>
            <w:color w:val="000000"/>
            <w:sz w:val="24"/>
            <w:szCs w:val="24"/>
          </w:rPr>
          <w:t xml:space="preserve"> </w:t>
        </w:r>
      </w:ins>
      <w:ins w:id="31" w:author="Pranav Sudhir Pandit" w:date="2021-01-25T15:23:00Z">
        <w:r w:rsidR="00431C69">
          <w:rPr>
            <w:rFonts w:ascii="Times New Roman" w:eastAsia="Times New Roman" w:hAnsi="Times New Roman" w:cs="Times New Roman"/>
            <w:color w:val="000000"/>
            <w:sz w:val="24"/>
            <w:szCs w:val="24"/>
          </w:rPr>
          <w:t xml:space="preserve">significantly </w:t>
        </w:r>
      </w:ins>
      <w:ins w:id="32" w:author="Pranav Sudhir Pandit" w:date="2021-01-25T15:33:00Z">
        <w:r w:rsidR="001913D4">
          <w:rPr>
            <w:rFonts w:ascii="Times New Roman" w:eastAsia="Times New Roman" w:hAnsi="Times New Roman" w:cs="Times New Roman"/>
            <w:color w:val="000000"/>
            <w:sz w:val="24"/>
            <w:szCs w:val="24"/>
          </w:rPr>
          <w:t xml:space="preserve">affected </w:t>
        </w:r>
      </w:ins>
      <w:ins w:id="33" w:author="Pranav Sudhir Pandit" w:date="2021-01-25T15:23:00Z">
        <w:r w:rsidR="00431C69">
          <w:rPr>
            <w:rFonts w:ascii="Times New Roman" w:eastAsia="Times New Roman" w:hAnsi="Times New Roman" w:cs="Times New Roman"/>
            <w:color w:val="000000"/>
            <w:sz w:val="24"/>
            <w:szCs w:val="24"/>
          </w:rPr>
          <w:t xml:space="preserve">due to increased </w:t>
        </w:r>
      </w:ins>
      <w:del w:id="34" w:author="Pranav Sudhir Pandit" w:date="2021-01-25T14:32:00Z">
        <w:r w:rsidR="003E315E" w:rsidDel="0095382B">
          <w:rPr>
            <w:rFonts w:ascii="Times New Roman" w:eastAsia="Times New Roman" w:hAnsi="Times New Roman" w:cs="Times New Roman"/>
            <w:color w:val="000000"/>
            <w:sz w:val="24"/>
            <w:szCs w:val="24"/>
          </w:rPr>
          <w:delText xml:space="preserve"> </w:delText>
        </w:r>
      </w:del>
      <w:del w:id="35" w:author="Pranav Sudhir Pandit" w:date="2021-01-25T15:23:00Z">
        <w:r w:rsidR="004B13FF" w:rsidRPr="00AE6D46" w:rsidDel="00431C69">
          <w:rPr>
            <w:rFonts w:ascii="Times New Roman" w:eastAsia="Times New Roman" w:hAnsi="Times New Roman" w:cs="Times New Roman"/>
            <w:color w:val="000000"/>
            <w:sz w:val="24"/>
            <w:szCs w:val="24"/>
          </w:rPr>
          <w:delText xml:space="preserve">Understanding the </w:delText>
        </w:r>
        <w:r w:rsidR="00BA0B2C" w:rsidDel="00431C69">
          <w:rPr>
            <w:rFonts w:ascii="Times New Roman" w:eastAsia="Times New Roman" w:hAnsi="Times New Roman" w:cs="Times New Roman"/>
            <w:color w:val="000000"/>
            <w:sz w:val="24"/>
            <w:szCs w:val="24"/>
          </w:rPr>
          <w:delText>impacts</w:delText>
        </w:r>
        <w:r w:rsidR="00BA0B2C" w:rsidRPr="00AE6D46" w:rsidDel="00431C69">
          <w:rPr>
            <w:rFonts w:ascii="Times New Roman" w:eastAsia="Times New Roman" w:hAnsi="Times New Roman" w:cs="Times New Roman"/>
            <w:color w:val="000000"/>
            <w:sz w:val="24"/>
            <w:szCs w:val="24"/>
          </w:rPr>
          <w:delText xml:space="preserve"> </w:delText>
        </w:r>
        <w:r w:rsidR="004B13FF" w:rsidRPr="00AE6D46" w:rsidDel="00431C69">
          <w:rPr>
            <w:rFonts w:ascii="Times New Roman" w:eastAsia="Times New Roman" w:hAnsi="Times New Roman" w:cs="Times New Roman"/>
            <w:color w:val="000000"/>
            <w:sz w:val="24"/>
            <w:szCs w:val="24"/>
          </w:rPr>
          <w:delText xml:space="preserve">of </w:delText>
        </w:r>
      </w:del>
      <w:r w:rsidR="004B13FF" w:rsidRPr="00AE6D46">
        <w:rPr>
          <w:rFonts w:ascii="Times New Roman" w:eastAsia="Times New Roman" w:hAnsi="Times New Roman" w:cs="Times New Roman"/>
          <w:color w:val="000000"/>
          <w:sz w:val="24"/>
          <w:szCs w:val="24"/>
        </w:rPr>
        <w:t>artificial food-resource provisioning</w:t>
      </w:r>
      <w:ins w:id="36" w:author="Pranav Sudhir Pandit" w:date="2021-01-25T15:23:00Z">
        <w:r w:rsidR="00431C69">
          <w:rPr>
            <w:rFonts w:ascii="Times New Roman" w:eastAsia="Times New Roman" w:hAnsi="Times New Roman" w:cs="Times New Roman"/>
            <w:color w:val="000000"/>
            <w:sz w:val="24"/>
            <w:szCs w:val="24"/>
          </w:rPr>
          <w:t>,</w:t>
        </w:r>
      </w:ins>
      <w:ins w:id="37" w:author="Pranav Sudhir Pandit" w:date="2021-01-25T15:29:00Z">
        <w:r w:rsidR="001913D4">
          <w:rPr>
            <w:rFonts w:ascii="Times New Roman" w:eastAsia="Times New Roman" w:hAnsi="Times New Roman" w:cs="Times New Roman"/>
            <w:color w:val="000000"/>
            <w:sz w:val="24"/>
            <w:szCs w:val="24"/>
          </w:rPr>
          <w:t xml:space="preserve"> </w:t>
        </w:r>
      </w:ins>
      <w:ins w:id="38" w:author="Pranav Sudhir Pandit" w:date="2021-01-25T15:30:00Z">
        <w:r w:rsidR="001913D4">
          <w:rPr>
            <w:rFonts w:ascii="Times New Roman" w:eastAsia="Times New Roman" w:hAnsi="Times New Roman" w:cs="Times New Roman"/>
            <w:color w:val="000000"/>
            <w:sz w:val="24"/>
            <w:szCs w:val="24"/>
          </w:rPr>
          <w:t xml:space="preserve">and </w:t>
        </w:r>
      </w:ins>
      <w:ins w:id="39" w:author="Pranav Sudhir Pandit" w:date="2021-01-25T15:29:00Z">
        <w:r w:rsidR="001913D4">
          <w:rPr>
            <w:rFonts w:ascii="Times New Roman" w:eastAsia="Times New Roman" w:hAnsi="Times New Roman" w:cs="Times New Roman"/>
            <w:color w:val="000000"/>
            <w:sz w:val="24"/>
            <w:szCs w:val="24"/>
          </w:rPr>
          <w:t>urbanization</w:t>
        </w:r>
      </w:ins>
      <w:ins w:id="40" w:author="Pranav Sudhir Pandit" w:date="2021-01-25T15:33:00Z">
        <w:r w:rsidR="001913D4">
          <w:rPr>
            <w:rFonts w:ascii="Times New Roman" w:eastAsia="Times New Roman" w:hAnsi="Times New Roman" w:cs="Times New Roman"/>
            <w:color w:val="000000"/>
            <w:sz w:val="24"/>
            <w:szCs w:val="24"/>
          </w:rPr>
          <w:t xml:space="preserve">. </w:t>
        </w:r>
      </w:ins>
      <w:bookmarkStart w:id="41" w:name="_Hlk62642023"/>
      <w:ins w:id="42" w:author="Pranav Sudhir Pandit" w:date="2021-01-25T15:36:00Z">
        <w:r w:rsidR="003F35EE">
          <w:rPr>
            <w:rFonts w:ascii="Times New Roman" w:eastAsia="Times New Roman" w:hAnsi="Times New Roman" w:cs="Times New Roman"/>
            <w:color w:val="000000"/>
            <w:sz w:val="24"/>
            <w:szCs w:val="24"/>
          </w:rPr>
          <w:t xml:space="preserve">Empirical studies describing disease and health risks in hummingbird </w:t>
        </w:r>
      </w:ins>
      <w:ins w:id="43" w:author="Pranav Sudhir Pandit" w:date="2021-01-27T12:13:00Z">
        <w:r w:rsidR="005F554F">
          <w:rPr>
            <w:rFonts w:ascii="Times New Roman" w:eastAsia="Times New Roman" w:hAnsi="Times New Roman" w:cs="Times New Roman"/>
            <w:color w:val="000000"/>
            <w:sz w:val="24"/>
            <w:szCs w:val="24"/>
          </w:rPr>
          <w:t xml:space="preserve">found in urban habitats </w:t>
        </w:r>
      </w:ins>
      <w:ins w:id="44" w:author="Pranav Sudhir Pandit" w:date="2021-01-25T15:37:00Z">
        <w:r w:rsidR="003F35EE">
          <w:rPr>
            <w:rFonts w:ascii="Times New Roman" w:eastAsia="Times New Roman" w:hAnsi="Times New Roman" w:cs="Times New Roman"/>
            <w:color w:val="000000"/>
            <w:sz w:val="24"/>
            <w:szCs w:val="24"/>
          </w:rPr>
          <w:t>are still needed</w:t>
        </w:r>
      </w:ins>
      <w:del w:id="45" w:author="Pranav Sudhir Pandit" w:date="2021-01-25T15:33:00Z">
        <w:r w:rsidR="004B13FF" w:rsidRPr="00AE6D46" w:rsidDel="001913D4">
          <w:rPr>
            <w:rFonts w:ascii="Times New Roman" w:eastAsia="Times New Roman" w:hAnsi="Times New Roman" w:cs="Times New Roman"/>
            <w:color w:val="000000"/>
            <w:sz w:val="24"/>
            <w:szCs w:val="24"/>
          </w:rPr>
          <w:delText xml:space="preserve"> </w:delText>
        </w:r>
      </w:del>
      <w:del w:id="46" w:author="Pranav Sudhir Pandit" w:date="2021-01-25T15:23:00Z">
        <w:r w:rsidR="00BA0B2C" w:rsidDel="00431C69">
          <w:rPr>
            <w:rFonts w:ascii="Times New Roman" w:eastAsia="Times New Roman" w:hAnsi="Times New Roman" w:cs="Times New Roman"/>
            <w:color w:val="000000"/>
            <w:sz w:val="24"/>
            <w:szCs w:val="24"/>
          </w:rPr>
          <w:delText xml:space="preserve">used </w:delText>
        </w:r>
        <w:r w:rsidR="004B13FF" w:rsidRPr="00AE6D46" w:rsidDel="00431C69">
          <w:rPr>
            <w:rFonts w:ascii="Times New Roman" w:eastAsia="Times New Roman" w:hAnsi="Times New Roman" w:cs="Times New Roman"/>
            <w:color w:val="000000"/>
            <w:sz w:val="24"/>
            <w:szCs w:val="24"/>
          </w:rPr>
          <w:delText>to attract wildlife in urban areas is g</w:delText>
        </w:r>
        <w:r w:rsidR="004B13FF" w:rsidRPr="009B620F" w:rsidDel="00431C69">
          <w:rPr>
            <w:rFonts w:ascii="Times New Roman" w:eastAsia="Times New Roman" w:hAnsi="Times New Roman" w:cs="Times New Roman"/>
            <w:color w:val="000000"/>
            <w:sz w:val="24"/>
            <w:szCs w:val="24"/>
          </w:rPr>
          <w:delText xml:space="preserve">aining </w:delText>
        </w:r>
        <w:r w:rsidR="009D007C" w:rsidDel="00431C69">
          <w:rPr>
            <w:rFonts w:ascii="Times New Roman" w:eastAsia="Times New Roman" w:hAnsi="Times New Roman" w:cs="Times New Roman"/>
            <w:color w:val="000000"/>
            <w:sz w:val="24"/>
            <w:szCs w:val="24"/>
          </w:rPr>
          <w:delText xml:space="preserve">increasing </w:delText>
        </w:r>
        <w:r w:rsidR="004B13FF" w:rsidRPr="009B620F" w:rsidDel="00431C69">
          <w:rPr>
            <w:rFonts w:ascii="Times New Roman" w:eastAsia="Times New Roman" w:hAnsi="Times New Roman" w:cs="Times New Roman"/>
            <w:color w:val="000000"/>
            <w:sz w:val="24"/>
            <w:szCs w:val="24"/>
          </w:rPr>
          <w:delText xml:space="preserve">importance in wildlife ecology </w:delText>
        </w:r>
      </w:del>
      <w:del w:id="47" w:author="Pranav Sudhir Pandit" w:date="2021-01-25T15:33:00Z">
        <w:r w:rsidR="004B13FF" w:rsidRPr="00AE6D46" w:rsidDel="001913D4">
          <w:rPr>
            <w:rFonts w:ascii="Times New Roman" w:eastAsia="Times New Roman" w:hAnsi="Times New Roman" w:cs="Times New Roman"/>
            <w:color w:val="000000"/>
            <w:sz w:val="24"/>
            <w:szCs w:val="24"/>
          </w:rPr>
          <w:fldChar w:fldCharType="begin">
            <w:fldData xml:space="preserve">PEVuZE5vdGU+PENpdGU+PEF1dGhvcj5OZzwvQXV0aG9yPjxZZWFyPjIwMDQ8L1llYXI+PFJlY051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</w:fldData>
          </w:fldChar>
        </w:r>
        <w:r w:rsidR="00897F92" w:rsidDel="001913D4">
          <w:rPr>
            <w:rFonts w:ascii="Times New Roman" w:eastAsia="Times New Roman" w:hAnsi="Times New Roman" w:cs="Times New Roman"/>
            <w:color w:val="000000"/>
            <w:sz w:val="24"/>
            <w:szCs w:val="24"/>
          </w:rPr>
          <w:delInstrText xml:space="preserve"> ADDIN EN.CITE </w:delInstrText>
        </w:r>
        <w:r w:rsidR="00897F92" w:rsidDel="001913D4">
          <w:rPr>
            <w:rFonts w:ascii="Times New Roman" w:eastAsia="Times New Roman" w:hAnsi="Times New Roman" w:cs="Times New Roman"/>
            <w:color w:val="000000"/>
            <w:sz w:val="24"/>
            <w:szCs w:val="24"/>
          </w:rPr>
          <w:fldChar w:fldCharType="begin">
            <w:fldData xml:space="preserve">PEVuZE5vdGU+PENpdGU+PEF1dGhvcj5OZzwvQXV0aG9yPjxZZWFyPjIwMDQ8L1llYXI+PFJlY051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</w:fldData>
          </w:fldChar>
        </w:r>
        <w:r w:rsidR="00897F92" w:rsidDel="001913D4">
          <w:rPr>
            <w:rFonts w:ascii="Times New Roman" w:eastAsia="Times New Roman" w:hAnsi="Times New Roman" w:cs="Times New Roman"/>
            <w:color w:val="000000"/>
            <w:sz w:val="24"/>
            <w:szCs w:val="24"/>
          </w:rPr>
          <w:delInstrText xml:space="preserve"> ADDIN EN.CITE.DATA </w:delInstrText>
        </w:r>
        <w:r w:rsidR="00897F92" w:rsidDel="001913D4">
          <w:rPr>
            <w:rFonts w:ascii="Times New Roman" w:eastAsia="Times New Roman" w:hAnsi="Times New Roman" w:cs="Times New Roman"/>
            <w:color w:val="000000"/>
            <w:sz w:val="24"/>
            <w:szCs w:val="24"/>
          </w:rPr>
        </w:r>
        <w:r w:rsidR="00897F92" w:rsidDel="001913D4">
          <w:rPr>
            <w:rFonts w:ascii="Times New Roman" w:eastAsia="Times New Roman" w:hAnsi="Times New Roman" w:cs="Times New Roman"/>
            <w:color w:val="000000"/>
            <w:sz w:val="24"/>
            <w:szCs w:val="24"/>
          </w:rPr>
          <w:fldChar w:fldCharType="end"/>
        </w:r>
        <w:r w:rsidR="004B13FF" w:rsidRPr="00AE6D46" w:rsidDel="001913D4">
          <w:rPr>
            <w:rFonts w:ascii="Times New Roman" w:eastAsia="Times New Roman" w:hAnsi="Times New Roman" w:cs="Times New Roman"/>
            <w:color w:val="000000"/>
            <w:sz w:val="24"/>
            <w:szCs w:val="24"/>
          </w:rPr>
        </w:r>
        <w:r w:rsidR="004B13FF" w:rsidRPr="00AE6D46" w:rsidDel="001913D4">
          <w:rPr>
            <w:rFonts w:ascii="Times New Roman" w:eastAsia="Times New Roman" w:hAnsi="Times New Roman" w:cs="Times New Roman"/>
            <w:color w:val="000000"/>
            <w:sz w:val="24"/>
            <w:szCs w:val="24"/>
          </w:rPr>
          <w:fldChar w:fldCharType="separate"/>
        </w:r>
        <w:r w:rsidR="00897F92" w:rsidDel="001913D4">
          <w:rPr>
            <w:rFonts w:ascii="Times New Roman" w:eastAsia="Times New Roman" w:hAnsi="Times New Roman" w:cs="Times New Roman"/>
            <w:noProof/>
            <w:color w:val="000000"/>
            <w:sz w:val="24"/>
            <w:szCs w:val="24"/>
          </w:rPr>
          <w:delText>(Bandivadekar et al. 2018; Ditchkoff et al. 2006; Lowry et al. 2013; Ng et al. 2004; Thomas et al. 2014)</w:delText>
        </w:r>
        <w:r w:rsidR="004B13FF" w:rsidRPr="00AE6D46" w:rsidDel="001913D4">
          <w:rPr>
            <w:rFonts w:ascii="Times New Roman" w:eastAsia="Times New Roman" w:hAnsi="Times New Roman" w:cs="Times New Roman"/>
            <w:color w:val="000000"/>
            <w:sz w:val="24"/>
            <w:szCs w:val="24"/>
          </w:rPr>
          <w:fldChar w:fldCharType="end"/>
        </w:r>
      </w:del>
      <w:del w:id="48" w:author="Pranav Sudhir Pandit" w:date="2021-01-25T15:30:00Z">
        <w:r w:rsidR="004B13FF" w:rsidRPr="00AE6D46" w:rsidDel="001913D4">
          <w:rPr>
            <w:rFonts w:ascii="Times New Roman" w:eastAsia="Times New Roman" w:hAnsi="Times New Roman" w:cs="Times New Roman"/>
            <w:color w:val="000000"/>
            <w:sz w:val="24"/>
            <w:szCs w:val="24"/>
          </w:rPr>
          <w:delText>, including hummingbird</w:delText>
        </w:r>
        <w:r w:rsidR="003E315E" w:rsidDel="001913D4">
          <w:rPr>
            <w:rFonts w:ascii="Times New Roman" w:eastAsia="Times New Roman" w:hAnsi="Times New Roman" w:cs="Times New Roman"/>
            <w:color w:val="000000"/>
            <w:sz w:val="24"/>
            <w:szCs w:val="24"/>
          </w:rPr>
          <w:delText xml:space="preserve"> ecology</w:delText>
        </w:r>
        <w:r w:rsidR="004B13FF" w:rsidRPr="00AE6D46" w:rsidDel="001913D4">
          <w:rPr>
            <w:rFonts w:ascii="Times New Roman" w:eastAsia="Times New Roman" w:hAnsi="Times New Roman" w:cs="Times New Roman"/>
            <w:color w:val="000000"/>
            <w:sz w:val="24"/>
            <w:szCs w:val="24"/>
          </w:rPr>
          <w:delText xml:space="preserve"> where </w:delText>
        </w:r>
        <w:r w:rsidR="004B13FF" w:rsidRPr="00670A61" w:rsidDel="001913D4">
          <w:rPr>
            <w:rFonts w:ascii="Times New Roman" w:eastAsia="Times New Roman" w:hAnsi="Times New Roman" w:cs="Times New Roman"/>
            <w:color w:val="000000"/>
            <w:sz w:val="24"/>
            <w:szCs w:val="24"/>
          </w:rPr>
          <w:delText xml:space="preserve">artificial </w:delText>
        </w:r>
        <w:r w:rsidRPr="00670A61" w:rsidDel="001913D4">
          <w:rPr>
            <w:rFonts w:ascii="Times New Roman" w:eastAsia="Times New Roman" w:hAnsi="Times New Roman" w:cs="Times New Roman"/>
            <w:color w:val="000000"/>
            <w:sz w:val="24"/>
            <w:szCs w:val="24"/>
          </w:rPr>
          <w:delText xml:space="preserve">sugar water </w:delText>
        </w:r>
        <w:r w:rsidR="004B13FF" w:rsidRPr="00670A61" w:rsidDel="001913D4">
          <w:rPr>
            <w:rFonts w:ascii="Times New Roman" w:eastAsia="Times New Roman" w:hAnsi="Times New Roman" w:cs="Times New Roman"/>
            <w:color w:val="000000"/>
            <w:sz w:val="24"/>
            <w:szCs w:val="24"/>
          </w:rPr>
          <w:delText xml:space="preserve">feeders have </w:delText>
        </w:r>
        <w:r w:rsidRPr="00670A61" w:rsidDel="001913D4">
          <w:rPr>
            <w:rFonts w:ascii="Times New Roman" w:eastAsia="Times New Roman" w:hAnsi="Times New Roman" w:cs="Times New Roman"/>
            <w:color w:val="000000"/>
            <w:sz w:val="24"/>
            <w:szCs w:val="24"/>
          </w:rPr>
          <w:delText xml:space="preserve">changed hummingbird population structures in urban gardens </w:delText>
        </w:r>
      </w:del>
      <w:del w:id="49" w:author="Pranav Sudhir Pandit" w:date="2021-01-25T15:33:00Z">
        <w:r w:rsidRPr="00AE6D46" w:rsidDel="001913D4">
          <w:rPr>
            <w:rFonts w:ascii="Times New Roman" w:eastAsia="Times New Roman" w:hAnsi="Times New Roman" w:cs="Times New Roman"/>
            <w:color w:val="000000"/>
            <w:sz w:val="24"/>
            <w:szCs w:val="24"/>
          </w:rPr>
          <w:fldChar w:fldCharType="begin"/>
        </w:r>
        <w:r w:rsidRPr="00670A61" w:rsidDel="001913D4">
          <w:rPr>
            <w:rFonts w:ascii="Times New Roman" w:eastAsia="Times New Roman" w:hAnsi="Times New Roman" w:cs="Times New Roman"/>
            <w:color w:val="000000"/>
            <w:sz w:val="24"/>
            <w:szCs w:val="24"/>
          </w:rPr>
          <w:delInstrText xml:space="preserve"> ADDIN EN.CITE &lt;EndNote&gt;&lt;Cite&gt;&lt;Author&gt;Carpenter&lt;/Author&gt;&lt;Year&gt;1987&lt;/Year&gt;&lt;RecNum&gt;8368&lt;/RecNum&gt;&lt;DisplayText&gt;(Carpenter 1987)&lt;/DisplayText&gt;&lt;record&gt;&lt;rec-number&gt;8368&lt;/rec-number&gt;&lt;foreign-keys&gt;&lt;key app="EN" db-id="rvw92vxxdps0tae22eovr99359dz2xext2zw" timestamp="1583268252"&gt;8368&lt;/key&gt;&lt;/foreign-keys&gt;&lt;ref-type name="Journal Article"&gt;17&lt;/ref-type&gt;&lt;contributors&gt;&lt;authors&gt;&lt;author&gt;Carpenter, F Lynn&lt;/author&gt;&lt;/authors&gt;&lt;/contributors&gt;&lt;titles&gt;&lt;title&gt;Food abundance and territoriality: to defend or not to defend?&lt;/title&gt;&lt;secondary-title&gt;American Zoologist&lt;/secondary-title&gt;&lt;/titles&gt;&lt;periodical&gt;&lt;full-title&gt;American Zoologist&lt;/full-title&gt;&lt;abbr-1&gt;Am. Zool.&lt;/abbr-1&gt;&lt;abbr-2&gt;Am Zool&lt;/abbr-2&gt;&lt;/periodical&gt;&lt;pages&gt;387-399&lt;/pages&gt;&lt;volume&gt;27&lt;/volume&gt;&lt;number&gt;2&lt;/number&gt;&lt;dates&gt;&lt;year&gt;1987&lt;/year&gt;&lt;/dates&gt;&lt;isbn&gt;0003-1569&lt;/isbn&gt;&lt;urls&gt;&lt;/urls&gt;&lt;/record&gt;&lt;/Cite&gt;&lt;/EndNote&gt;</w:delInstrText>
        </w:r>
        <w:r w:rsidRPr="00AE6D46" w:rsidDel="001913D4">
          <w:rPr>
            <w:rFonts w:ascii="Times New Roman" w:eastAsia="Times New Roman" w:hAnsi="Times New Roman" w:cs="Times New Roman"/>
            <w:color w:val="000000"/>
            <w:sz w:val="24"/>
            <w:szCs w:val="24"/>
          </w:rPr>
          <w:fldChar w:fldCharType="separate"/>
        </w:r>
        <w:r w:rsidRPr="00AE6D46" w:rsidDel="001913D4">
          <w:rPr>
            <w:rFonts w:ascii="Times New Roman" w:eastAsia="Times New Roman" w:hAnsi="Times New Roman" w:cs="Times New Roman"/>
            <w:noProof/>
            <w:color w:val="000000"/>
            <w:sz w:val="24"/>
            <w:szCs w:val="24"/>
          </w:rPr>
          <w:delText>(Carpenter 1987)</w:delText>
        </w:r>
        <w:r w:rsidRPr="00AE6D46" w:rsidDel="001913D4">
          <w:rPr>
            <w:rFonts w:ascii="Times New Roman" w:eastAsia="Times New Roman" w:hAnsi="Times New Roman" w:cs="Times New Roman"/>
            <w:color w:val="000000"/>
            <w:sz w:val="24"/>
            <w:szCs w:val="24"/>
          </w:rPr>
          <w:fldChar w:fldCharType="end"/>
        </w:r>
        <w:r w:rsidRPr="00AE6D46" w:rsidDel="001913D4">
          <w:rPr>
            <w:rFonts w:ascii="Times New Roman" w:eastAsia="Times New Roman" w:hAnsi="Times New Roman" w:cs="Times New Roman"/>
            <w:color w:val="000000"/>
            <w:sz w:val="24"/>
            <w:szCs w:val="24"/>
          </w:rPr>
          <w:delText>.</w:delText>
        </w:r>
      </w:del>
      <w:del w:id="50" w:author="Pranav Sudhir Pandit" w:date="2021-01-25T15:34:00Z">
        <w:r w:rsidRPr="00AE6D46" w:rsidDel="001913D4">
          <w:rPr>
            <w:rFonts w:ascii="Times New Roman" w:eastAsia="Times New Roman" w:hAnsi="Times New Roman" w:cs="Times New Roman"/>
            <w:color w:val="000000"/>
            <w:sz w:val="24"/>
            <w:szCs w:val="24"/>
          </w:rPr>
          <w:delText xml:space="preserve"> </w:delText>
        </w:r>
        <w:r w:rsidR="004B13FF" w:rsidRPr="00AE6D46" w:rsidDel="001913D4">
          <w:rPr>
            <w:rFonts w:ascii="Times New Roman" w:eastAsia="Times New Roman" w:hAnsi="Times New Roman" w:cs="Times New Roman"/>
            <w:color w:val="000000"/>
            <w:sz w:val="24"/>
            <w:szCs w:val="24"/>
          </w:rPr>
          <w:delText xml:space="preserve">The increased popularity of artificial feeders </w:delText>
        </w:r>
        <w:r w:rsidR="004B13FF" w:rsidRPr="009B620F" w:rsidDel="001913D4">
          <w:rPr>
            <w:rFonts w:ascii="Times New Roman" w:eastAsia="Times New Roman" w:hAnsi="Times New Roman" w:cs="Times New Roman"/>
            <w:color w:val="000000"/>
            <w:sz w:val="24"/>
            <w:szCs w:val="24"/>
          </w:rPr>
          <w:delText xml:space="preserve">can </w:delText>
        </w:r>
        <w:r w:rsidR="000438BD" w:rsidRPr="00670A61" w:rsidDel="001913D4">
          <w:rPr>
            <w:rFonts w:ascii="Times New Roman" w:eastAsia="Times New Roman" w:hAnsi="Times New Roman" w:cs="Times New Roman"/>
            <w:color w:val="000000"/>
            <w:sz w:val="24"/>
            <w:szCs w:val="24"/>
          </w:rPr>
          <w:delText xml:space="preserve">rapidly </w:delText>
        </w:r>
        <w:r w:rsidR="004B13FF" w:rsidRPr="009B620F" w:rsidDel="001913D4">
          <w:rPr>
            <w:rFonts w:ascii="Times New Roman" w:eastAsia="Times New Roman" w:hAnsi="Times New Roman" w:cs="Times New Roman"/>
            <w:color w:val="000000"/>
            <w:sz w:val="24"/>
            <w:szCs w:val="24"/>
          </w:rPr>
          <w:delText>change the composition</w:delText>
        </w:r>
        <w:r w:rsidR="004B13FF" w:rsidRPr="00670A61" w:rsidDel="001913D4">
          <w:rPr>
            <w:rFonts w:ascii="Times New Roman" w:eastAsia="Times New Roman" w:hAnsi="Times New Roman" w:cs="Times New Roman"/>
            <w:color w:val="000000"/>
            <w:sz w:val="24"/>
            <w:szCs w:val="24"/>
          </w:rPr>
          <w:delText xml:space="preserve"> of avian populations in urban areas </w:delText>
        </w:r>
        <w:r w:rsidR="004B13FF" w:rsidRPr="00AE6D46" w:rsidDel="001913D4">
          <w:rPr>
            <w:rFonts w:ascii="Times New Roman" w:eastAsia="Times New Roman" w:hAnsi="Times New Roman" w:cs="Times New Roman"/>
            <w:color w:val="000000"/>
            <w:sz w:val="24"/>
            <w:szCs w:val="24"/>
          </w:rPr>
          <w:fldChar w:fldCharType="begin"/>
        </w:r>
        <w:r w:rsidR="00897F92" w:rsidDel="001913D4">
          <w:rPr>
            <w:rFonts w:ascii="Times New Roman" w:eastAsia="Times New Roman" w:hAnsi="Times New Roman" w:cs="Times New Roman"/>
            <w:color w:val="000000"/>
            <w:sz w:val="24"/>
            <w:szCs w:val="24"/>
          </w:rPr>
          <w:delInstrText xml:space="preserve"> ADDIN EN.CITE &lt;EndNote&gt;&lt;Cite&gt;&lt;Author&gt;Bradley&lt;/Author&gt;&lt;Year&gt;2007&lt;/Year&gt;&lt;RecNum&gt;8330&lt;/RecNum&gt;&lt;DisplayText&gt;(Bradley &amp;amp; Altizer 2007; Robb et al. 2008)&lt;/DisplayText&gt;&lt;record&gt;&lt;rec-number&gt;8330&lt;/rec-number&gt;&lt;foreign-keys&gt;&lt;key app="EN" db-id="rvw92vxxdps0tae22eovr99359dz2xext2zw" timestamp="1574447456"&gt;8330&lt;/key&gt;&lt;/foreign-keys&gt;&lt;ref-type name="Journal Article"&gt;17&lt;/ref-type&gt;&lt;contributors&gt;&lt;authors&gt;&lt;author&gt;Bradley, Catherine A&lt;/author&gt;&lt;author&gt;Altizer, Sonia&lt;/author&gt;&lt;/authors&gt;&lt;/contributors&gt;&lt;titles&gt;&lt;title&gt;Urbanization and the ecology of wildlife diseases&lt;/title&gt;&lt;secondary-title&gt;Trends in ecology &amp;amp; evolution&lt;/secondary-title&gt;&lt;/titles&gt;&lt;periodical&gt;&lt;full-title&gt;Trends in Ecology &amp;amp; Evolution&lt;/full-title&gt;&lt;abbr-1&gt;Trends Ecol. Evol.&lt;/abbr-1&gt;&lt;abbr-2&gt;Trends Ecol Evol&lt;/abbr-2&gt;&lt;/periodical&gt;&lt;pages&gt;95-102&lt;/pages&gt;&lt;volume&gt;22&lt;/volume&gt;&lt;number&gt;2&lt;/number&gt;&lt;dates&gt;&lt;year&gt;2007&lt;/year&gt;&lt;/dates&gt;&lt;isbn&gt;0169-5347&lt;/isbn&gt;&lt;urls&gt;&lt;/urls&gt;&lt;/record&gt;&lt;/Cite&gt;&lt;Cite&gt;&lt;Author&gt;Robb&lt;/Author&gt;&lt;Year&gt;2008&lt;/Year&gt;&lt;RecNum&gt;8331&lt;/RecNum&gt;&lt;record&gt;&lt;rec-number&gt;8331&lt;/rec-number&gt;&lt;foreign-keys&gt;&lt;key app="EN" db-id="rvw92vxxdps0tae22eovr99359dz2xext2zw" timestamp="1574447456"&gt;8331&lt;/key&gt;&lt;/foreign-keys&gt;&lt;ref-type name="Journal Article"&gt;17&lt;/ref-type&gt;&lt;contributors&gt;&lt;authors&gt;&lt;author&gt;Robb, Gillian N&lt;/author&gt;&lt;author&gt;McDonald, Robbie A&lt;/author&gt;&lt;author&gt;Chamberlain, Dan E&lt;/author&gt;&lt;author&gt;Bearhop, Stuart&lt;/author&gt;&lt;/authors&gt;&lt;/contributors&gt;&lt;titles&gt;&lt;title&gt;Food for thought: supplementary feeding as a driver of ecological change in avian populations&lt;/title&gt;&lt;secondary-title&gt;Frontiers in Ecology and the Environment&lt;/secondary-title&gt;&lt;/titles&gt;&lt;periodical&gt;&lt;full-title&gt;Frontiers in Ecology and the Environment&lt;/full-title&gt;&lt;abbr-1&gt;Front. Ecol. Environ.&lt;/abbr-1&gt;&lt;abbr-2&gt;Front Ecol Environ&lt;/abbr-2&gt;&lt;/periodical&gt;&lt;pages&gt;476-484&lt;/pages&gt;&lt;volume&gt;6&lt;/volume&gt;&lt;number&gt;9&lt;/number&gt;&lt;dates&gt;&lt;year&gt;2008&lt;/year&gt;&lt;/dates&gt;&lt;isbn&gt;1540-9309&lt;/isbn&gt;&lt;urls&gt;&lt;/urls&gt;&lt;/record&gt;&lt;/Cite&gt;&lt;/EndNote&gt;</w:delInstrText>
        </w:r>
        <w:r w:rsidR="004B13FF" w:rsidRPr="00AE6D46" w:rsidDel="001913D4">
          <w:rPr>
            <w:rFonts w:ascii="Times New Roman" w:eastAsia="Times New Roman" w:hAnsi="Times New Roman" w:cs="Times New Roman"/>
            <w:color w:val="000000"/>
            <w:sz w:val="24"/>
            <w:szCs w:val="24"/>
          </w:rPr>
          <w:fldChar w:fldCharType="separate"/>
        </w:r>
        <w:r w:rsidR="00897F92" w:rsidDel="001913D4">
          <w:rPr>
            <w:rFonts w:ascii="Times New Roman" w:eastAsia="Times New Roman" w:hAnsi="Times New Roman" w:cs="Times New Roman"/>
            <w:noProof/>
            <w:color w:val="000000"/>
            <w:sz w:val="24"/>
            <w:szCs w:val="24"/>
          </w:rPr>
          <w:delText>(Bradley &amp; Altizer 2007; Robb et al. 2008)</w:delText>
        </w:r>
        <w:r w:rsidR="004B13FF" w:rsidRPr="00AE6D46" w:rsidDel="001913D4">
          <w:rPr>
            <w:rFonts w:ascii="Times New Roman" w:eastAsia="Times New Roman" w:hAnsi="Times New Roman" w:cs="Times New Roman"/>
            <w:color w:val="000000"/>
            <w:sz w:val="24"/>
            <w:szCs w:val="24"/>
          </w:rPr>
          <w:fldChar w:fldCharType="end"/>
        </w:r>
        <w:r w:rsidR="004B13FF" w:rsidRPr="00AE6D46" w:rsidDel="001913D4">
          <w:rPr>
            <w:rFonts w:ascii="Times New Roman" w:eastAsia="Times New Roman" w:hAnsi="Times New Roman" w:cs="Times New Roman"/>
            <w:color w:val="000000"/>
            <w:sz w:val="24"/>
            <w:szCs w:val="24"/>
          </w:rPr>
          <w:delText xml:space="preserve">. </w:delText>
        </w:r>
        <w:r w:rsidR="004B3A77" w:rsidDel="001913D4">
          <w:rPr>
            <w:rFonts w:ascii="Times New Roman" w:eastAsia="Times New Roman" w:hAnsi="Times New Roman" w:cs="Times New Roman"/>
            <w:color w:val="000000"/>
            <w:sz w:val="24"/>
            <w:szCs w:val="24"/>
          </w:rPr>
          <w:delText>U</w:delText>
        </w:r>
        <w:r w:rsidR="004B13FF" w:rsidRPr="00AE6D46" w:rsidDel="001913D4">
          <w:rPr>
            <w:rFonts w:ascii="Times New Roman" w:eastAsia="Times New Roman" w:hAnsi="Times New Roman" w:cs="Times New Roman"/>
            <w:color w:val="000000"/>
            <w:sz w:val="24"/>
            <w:szCs w:val="24"/>
          </w:rPr>
          <w:delText xml:space="preserve">rban </w:delText>
        </w:r>
        <w:r w:rsidR="004B13FF" w:rsidRPr="00670A61" w:rsidDel="001913D4">
          <w:rPr>
            <w:rFonts w:ascii="Times New Roman" w:eastAsia="Times New Roman" w:hAnsi="Times New Roman" w:cs="Times New Roman"/>
            <w:color w:val="000000"/>
            <w:sz w:val="24"/>
            <w:szCs w:val="24"/>
          </w:rPr>
          <w:delText>g</w:delText>
        </w:r>
        <w:r w:rsidRPr="00670A61" w:rsidDel="001913D4">
          <w:rPr>
            <w:rFonts w:ascii="Times New Roman" w:eastAsia="Times New Roman" w:hAnsi="Times New Roman" w:cs="Times New Roman"/>
            <w:color w:val="000000"/>
            <w:sz w:val="24"/>
            <w:szCs w:val="24"/>
          </w:rPr>
          <w:delText>ardens with numerous human</w:delText>
        </w:r>
        <w:r w:rsidR="009D007C" w:rsidDel="001913D4">
          <w:rPr>
            <w:rFonts w:ascii="Times New Roman" w:eastAsia="Times New Roman" w:hAnsi="Times New Roman" w:cs="Times New Roman"/>
            <w:color w:val="000000"/>
            <w:sz w:val="24"/>
            <w:szCs w:val="24"/>
          </w:rPr>
          <w:delText>-</w:delText>
        </w:r>
        <w:r w:rsidRPr="00670A61" w:rsidDel="001913D4">
          <w:rPr>
            <w:rFonts w:ascii="Times New Roman" w:eastAsia="Times New Roman" w:hAnsi="Times New Roman" w:cs="Times New Roman"/>
            <w:color w:val="000000"/>
            <w:sz w:val="24"/>
            <w:szCs w:val="24"/>
          </w:rPr>
          <w:delText xml:space="preserve">provisioned feeders </w:delText>
        </w:r>
        <w:r w:rsidR="004B13FF" w:rsidRPr="00670A61" w:rsidDel="001913D4">
          <w:rPr>
            <w:rFonts w:ascii="Times New Roman" w:eastAsia="Times New Roman" w:hAnsi="Times New Roman" w:cs="Times New Roman"/>
            <w:color w:val="000000"/>
            <w:sz w:val="24"/>
            <w:szCs w:val="24"/>
          </w:rPr>
          <w:delText xml:space="preserve">have been found to </w:delText>
        </w:r>
        <w:r w:rsidR="000438BD" w:rsidDel="001913D4">
          <w:rPr>
            <w:rFonts w:ascii="Times New Roman" w:eastAsia="Times New Roman" w:hAnsi="Times New Roman" w:cs="Times New Roman"/>
            <w:color w:val="000000"/>
            <w:sz w:val="24"/>
            <w:szCs w:val="24"/>
          </w:rPr>
          <w:delText>attract</w:delText>
        </w:r>
        <w:r w:rsidR="000438BD" w:rsidRPr="00670A61" w:rsidDel="001913D4">
          <w:rPr>
            <w:rFonts w:ascii="Times New Roman" w:eastAsia="Times New Roman" w:hAnsi="Times New Roman" w:cs="Times New Roman"/>
            <w:color w:val="000000"/>
            <w:sz w:val="24"/>
            <w:szCs w:val="24"/>
          </w:rPr>
          <w:delText xml:space="preserve"> </w:delText>
        </w:r>
        <w:r w:rsidR="004B13FF" w:rsidRPr="00670A61" w:rsidDel="001913D4">
          <w:rPr>
            <w:rFonts w:ascii="Times New Roman" w:eastAsia="Times New Roman" w:hAnsi="Times New Roman" w:cs="Times New Roman"/>
            <w:color w:val="000000"/>
            <w:sz w:val="24"/>
            <w:szCs w:val="24"/>
          </w:rPr>
          <w:delText xml:space="preserve">a large number of </w:delText>
        </w:r>
        <w:r w:rsidR="004B3A77" w:rsidDel="001913D4">
          <w:rPr>
            <w:rFonts w:ascii="Times New Roman" w:eastAsia="Times New Roman" w:hAnsi="Times New Roman" w:cs="Times New Roman"/>
            <w:color w:val="000000"/>
            <w:sz w:val="24"/>
            <w:szCs w:val="24"/>
          </w:rPr>
          <w:delText>humming</w:delText>
        </w:r>
        <w:r w:rsidR="004B13FF" w:rsidRPr="00670A61" w:rsidDel="001913D4">
          <w:rPr>
            <w:rFonts w:ascii="Times New Roman" w:eastAsia="Times New Roman" w:hAnsi="Times New Roman" w:cs="Times New Roman"/>
            <w:color w:val="000000"/>
            <w:sz w:val="24"/>
            <w:szCs w:val="24"/>
          </w:rPr>
          <w:delText>birds</w:delText>
        </w:r>
        <w:r w:rsidRPr="00670A61" w:rsidDel="001913D4">
          <w:rPr>
            <w:rFonts w:ascii="Times New Roman" w:eastAsia="Times New Roman" w:hAnsi="Times New Roman" w:cs="Times New Roman"/>
            <w:color w:val="000000"/>
            <w:sz w:val="24"/>
            <w:szCs w:val="24"/>
          </w:rPr>
          <w:delText xml:space="preserve"> </w:delText>
        </w:r>
        <w:r w:rsidR="004B13FF" w:rsidRPr="00670A61" w:rsidDel="001913D4">
          <w:rPr>
            <w:rFonts w:ascii="Times New Roman" w:eastAsia="Times New Roman" w:hAnsi="Times New Roman" w:cs="Times New Roman"/>
            <w:color w:val="000000"/>
            <w:sz w:val="24"/>
            <w:szCs w:val="24"/>
          </w:rPr>
          <w:delText xml:space="preserve">and </w:delText>
        </w:r>
        <w:r w:rsidRPr="00670A61" w:rsidDel="001913D4">
          <w:rPr>
            <w:rFonts w:ascii="Times New Roman" w:eastAsia="Times New Roman" w:hAnsi="Times New Roman" w:cs="Times New Roman"/>
            <w:color w:val="000000"/>
            <w:sz w:val="24"/>
            <w:szCs w:val="24"/>
          </w:rPr>
          <w:delText>increase intra</w:delText>
        </w:r>
        <w:r w:rsidR="009D007C" w:rsidDel="001913D4">
          <w:rPr>
            <w:rFonts w:ascii="Times New Roman" w:eastAsia="Times New Roman" w:hAnsi="Times New Roman" w:cs="Times New Roman"/>
            <w:color w:val="000000"/>
            <w:sz w:val="24"/>
            <w:szCs w:val="24"/>
          </w:rPr>
          <w:delText>-</w:delText>
        </w:r>
        <w:r w:rsidR="00087204" w:rsidDel="001913D4">
          <w:rPr>
            <w:rFonts w:ascii="Times New Roman" w:eastAsia="Times New Roman" w:hAnsi="Times New Roman" w:cs="Times New Roman"/>
            <w:color w:val="000000"/>
            <w:sz w:val="24"/>
            <w:szCs w:val="24"/>
          </w:rPr>
          <w:delText xml:space="preserve"> </w:delText>
        </w:r>
        <w:r w:rsidR="009D007C" w:rsidDel="001913D4">
          <w:rPr>
            <w:rFonts w:ascii="Times New Roman" w:eastAsia="Times New Roman" w:hAnsi="Times New Roman" w:cs="Times New Roman"/>
            <w:color w:val="000000"/>
            <w:sz w:val="24"/>
            <w:szCs w:val="24"/>
          </w:rPr>
          <w:delText xml:space="preserve">and inter-species </w:delText>
        </w:r>
        <w:r w:rsidRPr="00670A61" w:rsidDel="001913D4">
          <w:rPr>
            <w:rFonts w:ascii="Times New Roman" w:eastAsia="Times New Roman" w:hAnsi="Times New Roman" w:cs="Times New Roman"/>
            <w:color w:val="000000"/>
            <w:sz w:val="24"/>
            <w:szCs w:val="24"/>
          </w:rPr>
          <w:delText xml:space="preserve">hummingbird </w:delText>
        </w:r>
        <w:r w:rsidR="000438BD" w:rsidDel="001913D4">
          <w:rPr>
            <w:rFonts w:ascii="Times New Roman" w:eastAsia="Times New Roman" w:hAnsi="Times New Roman" w:cs="Times New Roman"/>
            <w:color w:val="000000"/>
            <w:sz w:val="24"/>
            <w:szCs w:val="24"/>
          </w:rPr>
          <w:delText>interactions</w:delText>
        </w:r>
        <w:r w:rsidR="000438BD" w:rsidRPr="00670A61" w:rsidDel="001913D4">
          <w:rPr>
            <w:rFonts w:ascii="Times New Roman" w:eastAsia="Times New Roman" w:hAnsi="Times New Roman" w:cs="Times New Roman"/>
            <w:color w:val="000000"/>
            <w:sz w:val="24"/>
            <w:szCs w:val="24"/>
          </w:rPr>
          <w:delText xml:space="preserve"> </w:delText>
        </w:r>
        <w:r w:rsidR="009D007C" w:rsidDel="001913D4">
          <w:rPr>
            <w:rFonts w:ascii="Times New Roman" w:eastAsia="Times New Roman" w:hAnsi="Times New Roman" w:cs="Times New Roman"/>
            <w:color w:val="000000"/>
            <w:sz w:val="24"/>
            <w:szCs w:val="24"/>
          </w:rPr>
          <w:delText xml:space="preserve">during access of </w:delText>
        </w:r>
        <w:r w:rsidR="004B13FF" w:rsidRPr="00670A61" w:rsidDel="001913D4">
          <w:rPr>
            <w:rFonts w:ascii="Times New Roman" w:eastAsia="Times New Roman" w:hAnsi="Times New Roman" w:cs="Times New Roman"/>
            <w:color w:val="000000"/>
            <w:sz w:val="24"/>
            <w:szCs w:val="24"/>
          </w:rPr>
          <w:delText xml:space="preserve">these feeders </w:delText>
        </w:r>
        <w:r w:rsidR="004B13FF" w:rsidRPr="00AE6D46" w:rsidDel="001913D4">
          <w:rPr>
            <w:rFonts w:ascii="Times New Roman" w:eastAsia="Times New Roman" w:hAnsi="Times New Roman" w:cs="Times New Roman"/>
            <w:color w:val="000000"/>
            <w:sz w:val="24"/>
            <w:szCs w:val="24"/>
          </w:rPr>
          <w:fldChar w:fldCharType="begin"/>
        </w:r>
        <w:r w:rsidR="004B13FF" w:rsidRPr="00670A61" w:rsidDel="001913D4">
          <w:rPr>
            <w:rFonts w:ascii="Times New Roman" w:eastAsia="Times New Roman" w:hAnsi="Times New Roman" w:cs="Times New Roman"/>
            <w:color w:val="000000"/>
            <w:sz w:val="24"/>
            <w:szCs w:val="24"/>
          </w:rPr>
          <w:delInstrText xml:space="preserve"> ADDIN EN.CITE &lt;EndNote&gt;&lt;Cite&gt;&lt;Author&gt;Bandivadekar&lt;/Author&gt;&lt;Year&gt;2018&lt;/Year&gt;&lt;RecNum&gt;8350&lt;/RecNum&gt;&lt;DisplayText&gt;(Bandivadekar et al. 2018)&lt;/DisplayText&gt;&lt;record&gt;&lt;rec-number&gt;8350&lt;/rec-number&gt;&lt;foreign-keys&gt;&lt;key app="EN" db-id="rvw92vxxdps0tae22eovr99359dz2xext2zw" timestamp="1574450750"&gt;8350&lt;/key&gt;&lt;/foreign-keys&gt;&lt;ref-type name="Journal Article"&gt;17&lt;/ref-type&gt;&lt;contributors&gt;&lt;authors&gt;&lt;author&gt;Bandivadekar, Ruta R&lt;/author&gt;&lt;author&gt;Pandit, Pranav S&lt;/author&gt;&lt;author&gt;Sollmann, Rahel&lt;/author&gt;&lt;author&gt;Thomas, Michael J&lt;/author&gt;&lt;author&gt;Logan, Scott M&lt;/author&gt;&lt;author&gt;Brown, Jennifer C&lt;/author&gt;&lt;author&gt;Klimley, A Peter&lt;/author&gt;&lt;author&gt;Tell, Lisa A&lt;/author&gt;&lt;/authors&gt;&lt;/contributors&gt;&lt;titles&gt;&lt;title&gt;Use of RFID technology to characterize feeder visitations and contact network of hummingbirds in urban habitats&lt;/title&gt;&lt;secondary-title&gt;PloS one&lt;/secondary-title&gt;&lt;/titles&gt;&lt;periodical&gt;&lt;full-title&gt;PLoS One&lt;/full-title&gt;&lt;abbr-1&gt;PloS one&lt;/abbr-1&gt;&lt;/periodical&gt;&lt;pages&gt;e0208057&lt;/pages&gt;&lt;volume&gt;13&lt;/volume&gt;&lt;number&gt;12&lt;/number&gt;&lt;dates&gt;&lt;year&gt;2018&lt;/year&gt;&lt;/dates&gt;&lt;isbn&gt;1932-6203&lt;/isbn&gt;&lt;urls&gt;&lt;/urls&gt;&lt;/record&gt;&lt;/Cite&gt;&lt;/EndNote&gt;</w:delInstrText>
        </w:r>
        <w:r w:rsidR="004B13FF" w:rsidRPr="00AE6D46" w:rsidDel="001913D4">
          <w:rPr>
            <w:rFonts w:ascii="Times New Roman" w:eastAsia="Times New Roman" w:hAnsi="Times New Roman" w:cs="Times New Roman"/>
            <w:color w:val="000000"/>
            <w:sz w:val="24"/>
            <w:szCs w:val="24"/>
          </w:rPr>
          <w:fldChar w:fldCharType="separate"/>
        </w:r>
        <w:r w:rsidR="004B13FF" w:rsidRPr="00AE6D46" w:rsidDel="001913D4">
          <w:rPr>
            <w:rFonts w:ascii="Times New Roman" w:eastAsia="Times New Roman" w:hAnsi="Times New Roman" w:cs="Times New Roman"/>
            <w:noProof/>
            <w:color w:val="000000"/>
            <w:sz w:val="24"/>
            <w:szCs w:val="24"/>
          </w:rPr>
          <w:delText>(Bandivadekar et al. 2018)</w:delText>
        </w:r>
        <w:r w:rsidR="004B13FF" w:rsidRPr="00AE6D46" w:rsidDel="001913D4">
          <w:rPr>
            <w:rFonts w:ascii="Times New Roman" w:eastAsia="Times New Roman" w:hAnsi="Times New Roman" w:cs="Times New Roman"/>
            <w:color w:val="000000"/>
            <w:sz w:val="24"/>
            <w:szCs w:val="24"/>
          </w:rPr>
          <w:fldChar w:fldCharType="end"/>
        </w:r>
        <w:r w:rsidR="004B13FF" w:rsidRPr="00AE6D46" w:rsidDel="001913D4">
          <w:rPr>
            <w:rFonts w:ascii="Times New Roman" w:eastAsia="Times New Roman" w:hAnsi="Times New Roman" w:cs="Times New Roman"/>
            <w:color w:val="000000"/>
            <w:sz w:val="24"/>
            <w:szCs w:val="24"/>
          </w:rPr>
          <w:delText xml:space="preserve">. </w:delText>
        </w:r>
      </w:del>
      <w:del w:id="51" w:author="Pranav Sudhir Pandit" w:date="2021-01-25T15:35:00Z">
        <w:r w:rsidR="004B13FF" w:rsidRPr="00927371" w:rsidDel="003F35EE">
          <w:rPr>
            <w:rFonts w:ascii="Times New Roman" w:eastAsia="Times New Roman" w:hAnsi="Times New Roman" w:cs="Times New Roman"/>
            <w:color w:val="000000"/>
            <w:sz w:val="24"/>
            <w:szCs w:val="24"/>
            <w:highlight w:val="yellow"/>
            <w:rPrChange w:id="52" w:author="Pranav Sudhir Pandit" w:date="2021-01-25T11:28:00Z">
              <w:rPr>
                <w:rFonts w:ascii="Times New Roman" w:eastAsia="Times New Roman" w:hAnsi="Times New Roman" w:cs="Times New Roman"/>
                <w:color w:val="000000"/>
                <w:sz w:val="24"/>
                <w:szCs w:val="24"/>
              </w:rPr>
            </w:rPrChange>
          </w:rPr>
          <w:delText xml:space="preserve">These </w:delText>
        </w:r>
        <w:r w:rsidR="00C90BB4" w:rsidRPr="00927371" w:rsidDel="003F35EE">
          <w:rPr>
            <w:rFonts w:ascii="Times New Roman" w:eastAsia="Times New Roman" w:hAnsi="Times New Roman" w:cs="Times New Roman"/>
            <w:color w:val="000000"/>
            <w:sz w:val="24"/>
            <w:szCs w:val="24"/>
            <w:highlight w:val="yellow"/>
            <w:rPrChange w:id="53" w:author="Pranav Sudhir Pandit" w:date="2021-01-25T11:28:00Z">
              <w:rPr>
                <w:rFonts w:ascii="Times New Roman" w:eastAsia="Times New Roman" w:hAnsi="Times New Roman" w:cs="Times New Roman"/>
                <w:color w:val="000000"/>
                <w:sz w:val="24"/>
                <w:szCs w:val="24"/>
              </w:rPr>
            </w:rPrChange>
          </w:rPr>
          <w:delText xml:space="preserve">interactions </w:delText>
        </w:r>
        <w:r w:rsidR="00087204" w:rsidRPr="00927371" w:rsidDel="003F35EE">
          <w:rPr>
            <w:rFonts w:ascii="Times New Roman" w:eastAsia="Times New Roman" w:hAnsi="Times New Roman" w:cs="Times New Roman"/>
            <w:color w:val="000000"/>
            <w:sz w:val="24"/>
            <w:szCs w:val="24"/>
            <w:highlight w:val="yellow"/>
            <w:rPrChange w:id="54" w:author="Pranav Sudhir Pandit" w:date="2021-01-25T11:28:00Z">
              <w:rPr>
                <w:rFonts w:ascii="Times New Roman" w:eastAsia="Times New Roman" w:hAnsi="Times New Roman" w:cs="Times New Roman"/>
                <w:color w:val="000000"/>
                <w:sz w:val="24"/>
                <w:szCs w:val="24"/>
              </w:rPr>
            </w:rPrChange>
          </w:rPr>
          <w:delText>could</w:delText>
        </w:r>
        <w:r w:rsidR="004B13FF" w:rsidRPr="00927371" w:rsidDel="003F35EE">
          <w:rPr>
            <w:rFonts w:ascii="Times New Roman" w:eastAsia="Times New Roman" w:hAnsi="Times New Roman" w:cs="Times New Roman"/>
            <w:color w:val="000000"/>
            <w:sz w:val="24"/>
            <w:szCs w:val="24"/>
            <w:highlight w:val="yellow"/>
            <w:rPrChange w:id="55" w:author="Pranav Sudhir Pandit" w:date="2021-01-25T11:28:00Z">
              <w:rPr>
                <w:rFonts w:ascii="Times New Roman" w:eastAsia="Times New Roman" w:hAnsi="Times New Roman" w:cs="Times New Roman"/>
                <w:color w:val="000000"/>
                <w:sz w:val="24"/>
                <w:szCs w:val="24"/>
              </w:rPr>
            </w:rPrChange>
          </w:rPr>
          <w:delText xml:space="preserve"> </w:delText>
        </w:r>
      </w:del>
      <w:del w:id="56" w:author="Pranav Sudhir Pandit" w:date="2021-01-25T15:37:00Z">
        <w:r w:rsidRPr="00927371" w:rsidDel="003F35EE">
          <w:rPr>
            <w:rFonts w:ascii="Times New Roman" w:eastAsia="Times New Roman" w:hAnsi="Times New Roman" w:cs="Times New Roman"/>
            <w:color w:val="000000"/>
            <w:sz w:val="24"/>
            <w:szCs w:val="24"/>
            <w:highlight w:val="yellow"/>
            <w:rPrChange w:id="57" w:author="Pranav Sudhir Pandit" w:date="2021-01-25T11:28:00Z">
              <w:rPr>
                <w:rFonts w:ascii="Times New Roman" w:eastAsia="Times New Roman" w:hAnsi="Times New Roman" w:cs="Times New Roman"/>
                <w:color w:val="000000"/>
                <w:sz w:val="24"/>
                <w:szCs w:val="24"/>
              </w:rPr>
            </w:rPrChange>
          </w:rPr>
          <w:delText>increase</w:delText>
        </w:r>
        <w:r w:rsidR="004B13FF" w:rsidRPr="00927371" w:rsidDel="003F35EE">
          <w:rPr>
            <w:rFonts w:ascii="Times New Roman" w:eastAsia="Times New Roman" w:hAnsi="Times New Roman" w:cs="Times New Roman"/>
            <w:color w:val="000000"/>
            <w:sz w:val="24"/>
            <w:szCs w:val="24"/>
            <w:highlight w:val="yellow"/>
            <w:rPrChange w:id="58" w:author="Pranav Sudhir Pandit" w:date="2021-01-25T11:28:00Z">
              <w:rPr>
                <w:rFonts w:ascii="Times New Roman" w:eastAsia="Times New Roman" w:hAnsi="Times New Roman" w:cs="Times New Roman"/>
                <w:color w:val="000000"/>
                <w:sz w:val="24"/>
                <w:szCs w:val="24"/>
              </w:rPr>
            </w:rPrChange>
          </w:rPr>
          <w:delText xml:space="preserve"> pathogen </w:delText>
        </w:r>
        <w:r w:rsidRPr="00927371" w:rsidDel="003F35EE">
          <w:rPr>
            <w:rFonts w:ascii="Times New Roman" w:eastAsia="Times New Roman" w:hAnsi="Times New Roman" w:cs="Times New Roman"/>
            <w:color w:val="000000"/>
            <w:sz w:val="24"/>
            <w:szCs w:val="24"/>
            <w:highlight w:val="yellow"/>
            <w:rPrChange w:id="59" w:author="Pranav Sudhir Pandit" w:date="2021-01-25T11:28:00Z">
              <w:rPr>
                <w:rFonts w:ascii="Times New Roman" w:eastAsia="Times New Roman" w:hAnsi="Times New Roman" w:cs="Times New Roman"/>
                <w:color w:val="000000"/>
                <w:sz w:val="24"/>
                <w:szCs w:val="24"/>
              </w:rPr>
            </w:rPrChange>
          </w:rPr>
          <w:delText>transmission</w:delText>
        </w:r>
      </w:del>
      <w:del w:id="60" w:author="Pranav Sudhir Pandit" w:date="2021-01-25T15:35:00Z">
        <w:r w:rsidRPr="00927371" w:rsidDel="003F35EE">
          <w:rPr>
            <w:rFonts w:ascii="Times New Roman" w:eastAsia="Times New Roman" w:hAnsi="Times New Roman" w:cs="Times New Roman"/>
            <w:color w:val="000000"/>
            <w:sz w:val="24"/>
            <w:szCs w:val="24"/>
            <w:highlight w:val="yellow"/>
            <w:rPrChange w:id="61" w:author="Pranav Sudhir Pandit" w:date="2021-01-25T11:28:00Z">
              <w:rPr>
                <w:rFonts w:ascii="Times New Roman" w:eastAsia="Times New Roman" w:hAnsi="Times New Roman" w:cs="Times New Roman"/>
                <w:color w:val="000000"/>
                <w:sz w:val="24"/>
                <w:szCs w:val="24"/>
              </w:rPr>
            </w:rPrChange>
          </w:rPr>
          <w:delText xml:space="preserve"> within </w:delText>
        </w:r>
        <w:r w:rsidR="00C90BB4" w:rsidRPr="00927371" w:rsidDel="003F35EE">
          <w:rPr>
            <w:rFonts w:ascii="Times New Roman" w:eastAsia="Times New Roman" w:hAnsi="Times New Roman" w:cs="Times New Roman"/>
            <w:color w:val="000000"/>
            <w:sz w:val="24"/>
            <w:szCs w:val="24"/>
            <w:highlight w:val="yellow"/>
            <w:rPrChange w:id="62" w:author="Pranav Sudhir Pandit" w:date="2021-01-25T11:28:00Z">
              <w:rPr>
                <w:rFonts w:ascii="Times New Roman" w:eastAsia="Times New Roman" w:hAnsi="Times New Roman" w:cs="Times New Roman"/>
                <w:color w:val="000000"/>
                <w:sz w:val="24"/>
                <w:szCs w:val="24"/>
              </w:rPr>
            </w:rPrChange>
          </w:rPr>
          <w:delText xml:space="preserve">and </w:delText>
        </w:r>
        <w:r w:rsidR="00087204" w:rsidRPr="00927371" w:rsidDel="003F35EE">
          <w:rPr>
            <w:rFonts w:ascii="Times New Roman" w:eastAsia="Times New Roman" w:hAnsi="Times New Roman" w:cs="Times New Roman"/>
            <w:color w:val="000000"/>
            <w:sz w:val="24"/>
            <w:szCs w:val="24"/>
            <w:highlight w:val="yellow"/>
            <w:rPrChange w:id="63" w:author="Pranav Sudhir Pandit" w:date="2021-01-25T11:28:00Z">
              <w:rPr>
                <w:rFonts w:ascii="Times New Roman" w:eastAsia="Times New Roman" w:hAnsi="Times New Roman" w:cs="Times New Roman"/>
                <w:color w:val="000000"/>
                <w:sz w:val="24"/>
                <w:szCs w:val="24"/>
              </w:rPr>
            </w:rPrChange>
          </w:rPr>
          <w:delText>between species</w:delText>
        </w:r>
      </w:del>
      <w:del w:id="64" w:author="Pranav Sudhir Pandit" w:date="2021-01-25T15:37:00Z">
        <w:r w:rsidRPr="00927371" w:rsidDel="003F35EE">
          <w:rPr>
            <w:rFonts w:ascii="Times New Roman" w:eastAsia="Times New Roman" w:hAnsi="Times New Roman" w:cs="Times New Roman"/>
            <w:color w:val="000000"/>
            <w:sz w:val="24"/>
            <w:szCs w:val="24"/>
            <w:highlight w:val="yellow"/>
            <w:rPrChange w:id="65" w:author="Pranav Sudhir Pandit" w:date="2021-01-25T11:28:00Z">
              <w:rPr>
                <w:rFonts w:ascii="Times New Roman" w:eastAsia="Times New Roman" w:hAnsi="Times New Roman" w:cs="Times New Roman"/>
                <w:color w:val="000000"/>
                <w:sz w:val="24"/>
                <w:szCs w:val="24"/>
              </w:rPr>
            </w:rPrChange>
          </w:rPr>
          <w:delText xml:space="preserve">, </w:delText>
        </w:r>
        <w:r w:rsidR="00C90BB4" w:rsidRPr="00927371" w:rsidDel="003F35EE">
          <w:rPr>
            <w:rFonts w:ascii="Times New Roman" w:eastAsia="Times New Roman" w:hAnsi="Times New Roman" w:cs="Times New Roman"/>
            <w:color w:val="000000"/>
            <w:sz w:val="24"/>
            <w:szCs w:val="24"/>
            <w:highlight w:val="yellow"/>
            <w:rPrChange w:id="66" w:author="Pranav Sudhir Pandit" w:date="2021-01-25T11:28:00Z">
              <w:rPr>
                <w:rFonts w:ascii="Times New Roman" w:eastAsia="Times New Roman" w:hAnsi="Times New Roman" w:cs="Times New Roman"/>
                <w:color w:val="000000"/>
                <w:sz w:val="24"/>
                <w:szCs w:val="24"/>
              </w:rPr>
            </w:rPrChange>
          </w:rPr>
          <w:delText xml:space="preserve">cause </w:delText>
        </w:r>
        <w:r w:rsidRPr="00927371" w:rsidDel="003F35EE">
          <w:rPr>
            <w:rFonts w:ascii="Times New Roman" w:eastAsia="Times New Roman" w:hAnsi="Times New Roman" w:cs="Times New Roman"/>
            <w:color w:val="000000"/>
            <w:sz w:val="24"/>
            <w:szCs w:val="24"/>
            <w:highlight w:val="yellow"/>
            <w:rPrChange w:id="67" w:author="Pranav Sudhir Pandit" w:date="2021-01-25T11:28:00Z">
              <w:rPr>
                <w:rFonts w:ascii="Times New Roman" w:eastAsia="Times New Roman" w:hAnsi="Times New Roman" w:cs="Times New Roman"/>
                <w:color w:val="000000"/>
                <w:sz w:val="24"/>
                <w:szCs w:val="24"/>
              </w:rPr>
            </w:rPrChange>
          </w:rPr>
          <w:delText>physical injuries</w:delText>
        </w:r>
        <w:r w:rsidR="004B13FF" w:rsidRPr="00927371" w:rsidDel="003F35EE">
          <w:rPr>
            <w:rFonts w:ascii="Times New Roman" w:eastAsia="Times New Roman" w:hAnsi="Times New Roman" w:cs="Times New Roman"/>
            <w:color w:val="000000"/>
            <w:sz w:val="24"/>
            <w:szCs w:val="24"/>
            <w:highlight w:val="yellow"/>
            <w:rPrChange w:id="68" w:author="Pranav Sudhir Pandit" w:date="2021-01-25T11:28:00Z">
              <w:rPr>
                <w:rFonts w:ascii="Times New Roman" w:eastAsia="Times New Roman" w:hAnsi="Times New Roman" w:cs="Times New Roman"/>
                <w:color w:val="000000"/>
                <w:sz w:val="24"/>
                <w:szCs w:val="24"/>
              </w:rPr>
            </w:rPrChange>
          </w:rPr>
          <w:delText>,</w:delText>
        </w:r>
        <w:r w:rsidRPr="00927371" w:rsidDel="003F35EE">
          <w:rPr>
            <w:rFonts w:ascii="Times New Roman" w:eastAsia="Times New Roman" w:hAnsi="Times New Roman" w:cs="Times New Roman"/>
            <w:color w:val="000000"/>
            <w:sz w:val="24"/>
            <w:szCs w:val="24"/>
            <w:highlight w:val="yellow"/>
            <w:rPrChange w:id="69" w:author="Pranav Sudhir Pandit" w:date="2021-01-25T11:28:00Z">
              <w:rPr>
                <w:rFonts w:ascii="Times New Roman" w:eastAsia="Times New Roman" w:hAnsi="Times New Roman" w:cs="Times New Roman"/>
                <w:color w:val="000000"/>
                <w:sz w:val="24"/>
                <w:szCs w:val="24"/>
              </w:rPr>
            </w:rPrChange>
          </w:rPr>
          <w:delText xml:space="preserve"> and alter hummingbird behavior. </w:delText>
        </w:r>
        <w:r w:rsidR="004B13FF" w:rsidRPr="00927371" w:rsidDel="003F35EE">
          <w:rPr>
            <w:rFonts w:ascii="Times New Roman" w:eastAsia="Times New Roman" w:hAnsi="Times New Roman" w:cs="Times New Roman"/>
            <w:color w:val="000000"/>
            <w:sz w:val="24"/>
            <w:szCs w:val="24"/>
            <w:highlight w:val="yellow"/>
            <w:rPrChange w:id="70" w:author="Pranav Sudhir Pandit" w:date="2021-01-25T11:28:00Z">
              <w:rPr>
                <w:rFonts w:ascii="Times New Roman" w:eastAsia="Times New Roman" w:hAnsi="Times New Roman" w:cs="Times New Roman"/>
                <w:color w:val="000000"/>
                <w:sz w:val="24"/>
                <w:szCs w:val="24"/>
              </w:rPr>
            </w:rPrChange>
          </w:rPr>
          <w:delText>Empirical studies describing disease status</w:delText>
        </w:r>
        <w:r w:rsidR="00087204" w:rsidRPr="00927371" w:rsidDel="003F35EE">
          <w:rPr>
            <w:rFonts w:ascii="Times New Roman" w:eastAsia="Times New Roman" w:hAnsi="Times New Roman" w:cs="Times New Roman"/>
            <w:color w:val="000000"/>
            <w:sz w:val="24"/>
            <w:szCs w:val="24"/>
            <w:highlight w:val="yellow"/>
            <w:rPrChange w:id="71" w:author="Pranav Sudhir Pandit" w:date="2021-01-25T11:28:00Z">
              <w:rPr>
                <w:rFonts w:ascii="Times New Roman" w:eastAsia="Times New Roman" w:hAnsi="Times New Roman" w:cs="Times New Roman"/>
                <w:color w:val="000000"/>
                <w:sz w:val="24"/>
                <w:szCs w:val="24"/>
              </w:rPr>
            </w:rPrChange>
          </w:rPr>
          <w:delText xml:space="preserve"> and </w:delText>
        </w:r>
        <w:r w:rsidR="004B13FF" w:rsidRPr="00927371" w:rsidDel="003F35EE">
          <w:rPr>
            <w:rFonts w:ascii="Times New Roman" w:eastAsia="Times New Roman" w:hAnsi="Times New Roman" w:cs="Times New Roman"/>
            <w:color w:val="000000"/>
            <w:sz w:val="24"/>
            <w:szCs w:val="24"/>
            <w:highlight w:val="yellow"/>
            <w:rPrChange w:id="72" w:author="Pranav Sudhir Pandit" w:date="2021-01-25T11:28:00Z">
              <w:rPr>
                <w:rFonts w:ascii="Times New Roman" w:eastAsia="Times New Roman" w:hAnsi="Times New Roman" w:cs="Times New Roman"/>
                <w:color w:val="000000"/>
                <w:sz w:val="24"/>
                <w:szCs w:val="24"/>
              </w:rPr>
            </w:rPrChange>
          </w:rPr>
          <w:delText>health risks in these urban hummingbird populations are still needed.</w:delText>
        </w:r>
      </w:del>
      <w:ins w:id="73" w:author="Pranav Sudhir Pandit" w:date="2021-01-25T15:37:00Z">
        <w:r w:rsidR="003F35EE">
          <w:rPr>
            <w:rFonts w:ascii="Times New Roman" w:eastAsia="Times New Roman" w:hAnsi="Times New Roman" w:cs="Times New Roman"/>
            <w:color w:val="000000"/>
            <w:sz w:val="24"/>
            <w:szCs w:val="24"/>
          </w:rPr>
          <w:t>.</w:t>
        </w:r>
      </w:ins>
      <w:r w:rsidR="004B13FF" w:rsidRPr="00AE6D46">
        <w:rPr>
          <w:rFonts w:ascii="Times New Roman" w:eastAsia="Times New Roman" w:hAnsi="Times New Roman" w:cs="Times New Roman"/>
          <w:color w:val="000000"/>
          <w:sz w:val="24"/>
          <w:szCs w:val="24"/>
        </w:rPr>
        <w:t xml:space="preserve"> </w:t>
      </w:r>
      <w:bookmarkEnd w:id="41"/>
      <w:r w:rsidR="00682B67" w:rsidRPr="00670A61">
        <w:rPr>
          <w:rFonts w:ascii="Times New Roman" w:eastAsia="Times New Roman" w:hAnsi="Times New Roman" w:cs="Times New Roman"/>
          <w:color w:val="000000"/>
          <w:sz w:val="24"/>
          <w:szCs w:val="24"/>
        </w:rPr>
        <w:t xml:space="preserve">  </w:t>
      </w:r>
    </w:p>
    <w:bookmarkEnd w:id="8"/>
    <w:p w14:paraId="54143C8E" w14:textId="22F21D94" w:rsidR="00647227" w:rsidRPr="00670A61" w:rsidRDefault="00CC7031" w:rsidP="00511C41">
      <w:pPr>
        <w:spacing w:after="0" w:line="480" w:lineRule="auto"/>
        <w:ind w:firstLine="720"/>
        <w:jc w:val="both"/>
        <w:rPr>
          <w:rFonts w:ascii="Times New Roman" w:eastAsia="Times New Roman" w:hAnsi="Times New Roman" w:cs="Times New Roman"/>
          <w:color w:val="000000"/>
          <w:sz w:val="24"/>
          <w:szCs w:val="24"/>
        </w:rPr>
      </w:pPr>
      <w:del w:id="74" w:author="Pranav Sudhir Pandit" w:date="2021-01-25T15:37:00Z">
        <w:r w:rsidRPr="0095382B" w:rsidDel="003F35EE">
          <w:rPr>
            <w:rFonts w:ascii="Times New Roman" w:eastAsia="Times New Roman" w:hAnsi="Times New Roman" w:cs="Times New Roman"/>
            <w:color w:val="000000"/>
            <w:sz w:val="24"/>
            <w:szCs w:val="24"/>
            <w:highlight w:val="yellow"/>
            <w:rPrChange w:id="75" w:author="Pranav Sudhir Pandit" w:date="2021-01-25T14:32:00Z">
              <w:rPr>
                <w:rFonts w:ascii="Times New Roman" w:eastAsia="Times New Roman" w:hAnsi="Times New Roman" w:cs="Times New Roman"/>
                <w:color w:val="000000"/>
                <w:sz w:val="24"/>
                <w:szCs w:val="24"/>
              </w:rPr>
            </w:rPrChange>
          </w:rPr>
          <w:delText>Given the increased numbers of hummingbirds attracted to urbanized settings,</w:delText>
        </w:r>
        <w:r w:rsidDel="003F35EE">
          <w:rPr>
            <w:rFonts w:ascii="Times New Roman" w:eastAsia="Times New Roman" w:hAnsi="Times New Roman" w:cs="Times New Roman"/>
            <w:color w:val="000000"/>
            <w:sz w:val="24"/>
            <w:szCs w:val="24"/>
          </w:rPr>
          <w:delText xml:space="preserve"> </w:delText>
        </w:r>
      </w:del>
      <w:ins w:id="76" w:author="Pranav Sudhir Pandit" w:date="2021-01-25T15:37:00Z">
        <w:r w:rsidR="003F35EE">
          <w:rPr>
            <w:rFonts w:ascii="Times New Roman" w:eastAsia="Times New Roman" w:hAnsi="Times New Roman" w:cs="Times New Roman"/>
            <w:color w:val="000000"/>
            <w:sz w:val="24"/>
            <w:szCs w:val="24"/>
          </w:rPr>
          <w:t>W</w:t>
        </w:r>
      </w:ins>
      <w:del w:id="77" w:author="Pranav Sudhir Pandit" w:date="2021-01-25T15:37:00Z">
        <w:r w:rsidDel="003F35EE">
          <w:rPr>
            <w:rFonts w:ascii="Times New Roman" w:eastAsia="Times New Roman" w:hAnsi="Times New Roman" w:cs="Times New Roman"/>
            <w:color w:val="000000"/>
            <w:sz w:val="24"/>
            <w:szCs w:val="24"/>
          </w:rPr>
          <w:delText>w</w:delText>
        </w:r>
      </w:del>
      <w:r>
        <w:rPr>
          <w:rFonts w:ascii="Times New Roman" w:eastAsia="Times New Roman" w:hAnsi="Times New Roman" w:cs="Times New Roman"/>
          <w:color w:val="000000"/>
          <w:sz w:val="24"/>
          <w:szCs w:val="24"/>
        </w:rPr>
        <w:t>ildlife</w:t>
      </w:r>
      <w:r w:rsidR="00A02EAD" w:rsidRPr="00E07CCC">
        <w:rPr>
          <w:rFonts w:ascii="Times New Roman" w:eastAsia="Times New Roman" w:hAnsi="Times New Roman" w:cs="Times New Roman"/>
          <w:color w:val="000000"/>
          <w:sz w:val="24"/>
          <w:szCs w:val="24"/>
        </w:rPr>
        <w:t xml:space="preserve"> centers</w:t>
      </w:r>
      <w:r>
        <w:rPr>
          <w:rFonts w:ascii="Times New Roman" w:eastAsia="Times New Roman" w:hAnsi="Times New Roman" w:cs="Times New Roman"/>
          <w:color w:val="000000"/>
          <w:sz w:val="24"/>
          <w:szCs w:val="24"/>
        </w:rPr>
        <w:t xml:space="preserve"> play a vital role in rehabilitation efforts and </w:t>
      </w:r>
      <w:r w:rsidR="00A02EAD" w:rsidRPr="00E07CCC">
        <w:rPr>
          <w:rFonts w:ascii="Times New Roman" w:eastAsia="Times New Roman" w:hAnsi="Times New Roman" w:cs="Times New Roman"/>
          <w:color w:val="000000"/>
          <w:sz w:val="24"/>
          <w:szCs w:val="24"/>
        </w:rPr>
        <w:t xml:space="preserve"> </w:t>
      </w:r>
      <w:r w:rsidR="004B13FF" w:rsidRPr="00E07CCC">
        <w:rPr>
          <w:rFonts w:ascii="Times New Roman" w:eastAsia="Times New Roman" w:hAnsi="Times New Roman" w:cs="Times New Roman"/>
          <w:color w:val="000000"/>
          <w:sz w:val="24"/>
          <w:szCs w:val="24"/>
        </w:rPr>
        <w:t xml:space="preserve">provide </w:t>
      </w:r>
      <w:r>
        <w:rPr>
          <w:rFonts w:ascii="Times New Roman" w:eastAsia="Times New Roman" w:hAnsi="Times New Roman" w:cs="Times New Roman"/>
          <w:color w:val="000000"/>
          <w:sz w:val="24"/>
          <w:szCs w:val="24"/>
        </w:rPr>
        <w:t>valuable</w:t>
      </w:r>
      <w:r w:rsidR="004B13FF" w:rsidRPr="00E07CCC">
        <w:rPr>
          <w:rFonts w:ascii="Times New Roman" w:eastAsia="Times New Roman" w:hAnsi="Times New Roman" w:cs="Times New Roman"/>
          <w:color w:val="000000"/>
          <w:sz w:val="24"/>
          <w:szCs w:val="24"/>
        </w:rPr>
        <w:t xml:space="preserve"> data </w:t>
      </w:r>
      <w:r>
        <w:rPr>
          <w:rFonts w:ascii="Times New Roman" w:eastAsia="Times New Roman" w:hAnsi="Times New Roman" w:cs="Times New Roman"/>
          <w:color w:val="000000"/>
          <w:sz w:val="24"/>
          <w:szCs w:val="24"/>
        </w:rPr>
        <w:t xml:space="preserve">for </w:t>
      </w:r>
      <w:r w:rsidR="00C90BB4">
        <w:rPr>
          <w:rFonts w:ascii="Times New Roman" w:eastAsia="Times New Roman" w:hAnsi="Times New Roman" w:cs="Times New Roman"/>
          <w:color w:val="000000"/>
          <w:sz w:val="24"/>
          <w:szCs w:val="24"/>
        </w:rPr>
        <w:t xml:space="preserve">wildlife </w:t>
      </w:r>
      <w:r>
        <w:rPr>
          <w:rFonts w:ascii="Times New Roman" w:eastAsia="Times New Roman" w:hAnsi="Times New Roman" w:cs="Times New Roman"/>
          <w:color w:val="000000"/>
          <w:sz w:val="24"/>
          <w:szCs w:val="24"/>
        </w:rPr>
        <w:t xml:space="preserve">commonly found </w:t>
      </w:r>
      <w:r w:rsidR="00C90BB4">
        <w:rPr>
          <w:rFonts w:ascii="Times New Roman" w:eastAsia="Times New Roman" w:hAnsi="Times New Roman" w:cs="Times New Roman"/>
          <w:color w:val="000000"/>
          <w:sz w:val="24"/>
          <w:szCs w:val="24"/>
        </w:rPr>
        <w:t>in</w:t>
      </w:r>
      <w:r w:rsidR="00C90BB4" w:rsidRPr="00E07CCC">
        <w:rPr>
          <w:rFonts w:ascii="Times New Roman" w:eastAsia="Times New Roman" w:hAnsi="Times New Roman" w:cs="Times New Roman"/>
          <w:color w:val="000000"/>
          <w:sz w:val="24"/>
          <w:szCs w:val="24"/>
        </w:rPr>
        <w:t xml:space="preserve"> </w:t>
      </w:r>
      <w:r w:rsidR="004B13FF" w:rsidRPr="00E07CCC">
        <w:rPr>
          <w:rFonts w:ascii="Times New Roman" w:eastAsia="Times New Roman" w:hAnsi="Times New Roman" w:cs="Times New Roman"/>
          <w:color w:val="000000"/>
          <w:sz w:val="24"/>
          <w:szCs w:val="24"/>
        </w:rPr>
        <w:t>urban habitats</w:t>
      </w:r>
      <w:r w:rsidR="000C628F">
        <w:rPr>
          <w:rFonts w:ascii="Times New Roman" w:eastAsia="Times New Roman" w:hAnsi="Times New Roman" w:cs="Times New Roman"/>
          <w:color w:val="000000"/>
          <w:sz w:val="24"/>
          <w:szCs w:val="24"/>
        </w:rPr>
        <w:t xml:space="preserve"> </w:t>
      </w:r>
      <w:r w:rsidR="000C628F">
        <w:rPr>
          <w:rFonts w:ascii="Times New Roman" w:eastAsia="Times New Roman" w:hAnsi="Times New Roman" w:cs="Times New Roman"/>
          <w:color w:val="000000"/>
          <w:sz w:val="24"/>
          <w:szCs w:val="24"/>
        </w:rPr>
        <w:fldChar w:fldCharType="begin">
          <w:fldData xml:space="preserve">PEVuZE5vdGU+PENpdGU+PEF1dGhvcj5LZWxseTwvQXV0aG9yPjxZZWFyPjIwMDY8L1llYXI+PFJl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PEVuZE5vdGU+PENpdGU+PEF1dGhvcj5LZWxseTwvQXV0aG9yPjxZZWFyPjIwMDY8L1llYXI+PFJl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0C628F">
        <w:rPr>
          <w:rFonts w:ascii="Times New Roman" w:eastAsia="Times New Roman" w:hAnsi="Times New Roman" w:cs="Times New Roman"/>
          <w:color w:val="000000"/>
          <w:sz w:val="24"/>
          <w:szCs w:val="24"/>
        </w:rPr>
      </w:r>
      <w:r w:rsidR="000C628F">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(Griffith et al. 2013; Kelly &amp; Bland 2006; Molina-López &amp; Darwich 2011)</w:t>
      </w:r>
      <w:r w:rsidR="000C628F">
        <w:rPr>
          <w:rFonts w:ascii="Times New Roman" w:eastAsia="Times New Roman" w:hAnsi="Times New Roman" w:cs="Times New Roman"/>
          <w:color w:val="000000"/>
          <w:sz w:val="24"/>
          <w:szCs w:val="24"/>
        </w:rPr>
        <w:fldChar w:fldCharType="end"/>
      </w:r>
      <w:ins w:id="78" w:author="Pranav Sudhir Pandit" w:date="2021-01-25T15:37:00Z">
        <w:r w:rsidR="003F35EE">
          <w:rPr>
            <w:rFonts w:ascii="Times New Roman" w:eastAsia="Times New Roman" w:hAnsi="Times New Roman" w:cs="Times New Roman"/>
            <w:color w:val="000000"/>
            <w:sz w:val="24"/>
            <w:szCs w:val="24"/>
          </w:rPr>
          <w:t xml:space="preserve"> through </w:t>
        </w:r>
      </w:ins>
      <w:del w:id="79" w:author="Pranav Sudhir Pandit" w:date="2021-01-25T15:37:00Z">
        <w:r w:rsidR="004B13FF" w:rsidRPr="007E67D0" w:rsidDel="003F35EE">
          <w:rPr>
            <w:rFonts w:ascii="Times New Roman" w:eastAsia="Times New Roman" w:hAnsi="Times New Roman" w:cs="Times New Roman"/>
            <w:color w:val="000000"/>
            <w:sz w:val="24"/>
            <w:szCs w:val="24"/>
          </w:rPr>
          <w:delText xml:space="preserve">. </w:delText>
        </w:r>
      </w:del>
      <w:del w:id="80" w:author="Pranav Sudhir Pandit" w:date="2021-01-25T15:38:00Z">
        <w:r w:rsidR="004B13FF" w:rsidRPr="007E67D0" w:rsidDel="003F35EE">
          <w:rPr>
            <w:rFonts w:ascii="Times New Roman" w:eastAsia="Times New Roman" w:hAnsi="Times New Roman" w:cs="Times New Roman"/>
            <w:color w:val="000000"/>
            <w:sz w:val="24"/>
            <w:szCs w:val="24"/>
          </w:rPr>
          <w:delText>S</w:delText>
        </w:r>
      </w:del>
      <w:ins w:id="81" w:author="Pranav Sudhir Pandit" w:date="2021-01-25T15:38:00Z">
        <w:r w:rsidR="003F35EE" w:rsidRPr="007E67D0">
          <w:rPr>
            <w:rFonts w:ascii="Times New Roman" w:eastAsia="Times New Roman" w:hAnsi="Times New Roman" w:cs="Times New Roman"/>
            <w:color w:val="000000"/>
            <w:sz w:val="24"/>
            <w:szCs w:val="24"/>
            <w:rPrChange w:id="82" w:author="Pranav Sudhir Pandit" w:date="2021-01-25T15:42:00Z">
              <w:rPr>
                <w:rFonts w:ascii="Times New Roman" w:eastAsia="Times New Roman" w:hAnsi="Times New Roman" w:cs="Times New Roman"/>
                <w:color w:val="000000"/>
                <w:sz w:val="24"/>
                <w:szCs w:val="24"/>
                <w:highlight w:val="yellow"/>
              </w:rPr>
            </w:rPrChange>
          </w:rPr>
          <w:t>s</w:t>
        </w:r>
      </w:ins>
      <w:r w:rsidR="004B13FF" w:rsidRPr="007E67D0">
        <w:rPr>
          <w:rFonts w:ascii="Times New Roman" w:eastAsia="Times New Roman" w:hAnsi="Times New Roman" w:cs="Times New Roman"/>
          <w:color w:val="000000"/>
          <w:sz w:val="24"/>
          <w:szCs w:val="24"/>
        </w:rPr>
        <w:t xml:space="preserve">tandardized medical records </w:t>
      </w:r>
      <w:r w:rsidR="00D5695C" w:rsidRPr="007E67D0">
        <w:rPr>
          <w:rFonts w:ascii="Times New Roman" w:eastAsia="Times New Roman" w:hAnsi="Times New Roman" w:cs="Times New Roman"/>
          <w:color w:val="000000"/>
          <w:sz w:val="24"/>
          <w:szCs w:val="24"/>
        </w:rPr>
        <w:t xml:space="preserve">documenting </w:t>
      </w:r>
      <w:r w:rsidR="00881DDA" w:rsidRPr="007E67D0">
        <w:rPr>
          <w:rFonts w:ascii="Times New Roman" w:eastAsia="Times New Roman" w:hAnsi="Times New Roman" w:cs="Times New Roman"/>
          <w:color w:val="000000"/>
          <w:sz w:val="24"/>
          <w:szCs w:val="24"/>
        </w:rPr>
        <w:t xml:space="preserve">success or failure </w:t>
      </w:r>
      <w:r w:rsidR="00B250E0" w:rsidRPr="007E67D0">
        <w:rPr>
          <w:rFonts w:ascii="Times New Roman" w:eastAsia="Times New Roman" w:hAnsi="Times New Roman" w:cs="Times New Roman"/>
          <w:color w:val="000000"/>
          <w:sz w:val="24"/>
          <w:szCs w:val="24"/>
        </w:rPr>
        <w:t>for</w:t>
      </w:r>
      <w:r w:rsidR="00881DDA" w:rsidRPr="007E67D0">
        <w:rPr>
          <w:rFonts w:ascii="Times New Roman" w:eastAsia="Times New Roman" w:hAnsi="Times New Roman" w:cs="Times New Roman"/>
          <w:color w:val="000000"/>
          <w:sz w:val="24"/>
          <w:szCs w:val="24"/>
        </w:rPr>
        <w:t xml:space="preserve"> </w:t>
      </w:r>
      <w:r w:rsidR="008D66AD" w:rsidRPr="007E67D0">
        <w:rPr>
          <w:rFonts w:ascii="Times New Roman" w:eastAsia="Times New Roman" w:hAnsi="Times New Roman" w:cs="Times New Roman"/>
          <w:color w:val="000000"/>
          <w:sz w:val="24"/>
          <w:szCs w:val="24"/>
        </w:rPr>
        <w:t xml:space="preserve">each </w:t>
      </w:r>
      <w:r w:rsidR="004B13FF" w:rsidRPr="007E67D0">
        <w:rPr>
          <w:rFonts w:ascii="Times New Roman" w:eastAsia="Times New Roman" w:hAnsi="Times New Roman" w:cs="Times New Roman"/>
          <w:color w:val="000000"/>
          <w:sz w:val="24"/>
          <w:szCs w:val="24"/>
        </w:rPr>
        <w:t xml:space="preserve">wildlife </w:t>
      </w:r>
      <w:r w:rsidR="00A02EAD" w:rsidRPr="007E67D0">
        <w:rPr>
          <w:rFonts w:ascii="Times New Roman" w:eastAsia="Times New Roman" w:hAnsi="Times New Roman" w:cs="Times New Roman"/>
          <w:color w:val="000000"/>
          <w:sz w:val="24"/>
          <w:szCs w:val="24"/>
        </w:rPr>
        <w:t>rescue</w:t>
      </w:r>
      <w:r w:rsidR="00B250E0" w:rsidRPr="007E67D0">
        <w:rPr>
          <w:rFonts w:ascii="Times New Roman" w:eastAsia="Times New Roman" w:hAnsi="Times New Roman" w:cs="Times New Roman"/>
          <w:color w:val="000000"/>
          <w:sz w:val="24"/>
          <w:szCs w:val="24"/>
        </w:rPr>
        <w:t xml:space="preserve"> </w:t>
      </w:r>
      <w:del w:id="83" w:author="Pranav Sudhir Pandit" w:date="2021-01-25T15:38:00Z">
        <w:r w:rsidR="004B13FF" w:rsidRPr="007E67D0" w:rsidDel="003F35EE">
          <w:rPr>
            <w:rFonts w:ascii="Times New Roman" w:eastAsia="Times New Roman" w:hAnsi="Times New Roman" w:cs="Times New Roman"/>
            <w:color w:val="000000"/>
            <w:sz w:val="24"/>
            <w:szCs w:val="24"/>
          </w:rPr>
          <w:delText xml:space="preserve">can be </w:delText>
        </w:r>
        <w:r w:rsidR="00A02EAD" w:rsidRPr="007E67D0" w:rsidDel="003F35EE">
          <w:rPr>
            <w:rFonts w:ascii="Times New Roman" w:eastAsia="Times New Roman" w:hAnsi="Times New Roman" w:cs="Times New Roman"/>
            <w:color w:val="000000"/>
            <w:sz w:val="24"/>
            <w:szCs w:val="24"/>
          </w:rPr>
          <w:delText xml:space="preserve">crucial </w:delText>
        </w:r>
        <w:r w:rsidR="00A53660" w:rsidRPr="007E67D0" w:rsidDel="003F35EE">
          <w:rPr>
            <w:rFonts w:ascii="Times New Roman" w:eastAsia="Times New Roman" w:hAnsi="Times New Roman" w:cs="Times New Roman"/>
            <w:color w:val="000000"/>
            <w:sz w:val="24"/>
            <w:szCs w:val="24"/>
          </w:rPr>
          <w:delText xml:space="preserve">in </w:delText>
        </w:r>
        <w:r w:rsidR="00A02EAD" w:rsidRPr="007E67D0" w:rsidDel="003F35EE">
          <w:rPr>
            <w:rFonts w:ascii="Times New Roman" w:eastAsia="Times New Roman" w:hAnsi="Times New Roman" w:cs="Times New Roman"/>
            <w:color w:val="000000"/>
            <w:sz w:val="24"/>
            <w:szCs w:val="24"/>
          </w:rPr>
          <w:delText xml:space="preserve">studying </w:delText>
        </w:r>
        <w:r w:rsidR="00A53660" w:rsidRPr="007E67D0" w:rsidDel="003F35EE">
          <w:rPr>
            <w:rFonts w:ascii="Times New Roman" w:eastAsia="Times New Roman" w:hAnsi="Times New Roman" w:cs="Times New Roman"/>
            <w:color w:val="000000"/>
            <w:sz w:val="24"/>
            <w:szCs w:val="24"/>
          </w:rPr>
          <w:delText xml:space="preserve">spatio-temporal </w:delText>
        </w:r>
        <w:r w:rsidR="00A02EAD" w:rsidRPr="007E67D0" w:rsidDel="003F35EE">
          <w:rPr>
            <w:rFonts w:ascii="Times New Roman" w:eastAsia="Times New Roman" w:hAnsi="Times New Roman" w:cs="Times New Roman"/>
            <w:color w:val="000000"/>
            <w:sz w:val="24"/>
            <w:szCs w:val="24"/>
          </w:rPr>
          <w:delText xml:space="preserve">distribution and demographics of </w:delText>
        </w:r>
        <w:r w:rsidR="00A53660" w:rsidRPr="007E67D0" w:rsidDel="003F35EE">
          <w:rPr>
            <w:rFonts w:ascii="Times New Roman" w:eastAsia="Times New Roman" w:hAnsi="Times New Roman" w:cs="Times New Roman"/>
            <w:color w:val="000000"/>
            <w:sz w:val="24"/>
            <w:szCs w:val="24"/>
          </w:rPr>
          <w:delText xml:space="preserve">wildlife </w:delText>
        </w:r>
      </w:del>
      <w:r w:rsidR="00516B04" w:rsidRPr="007E67D0">
        <w:rPr>
          <w:rFonts w:ascii="Times New Roman" w:eastAsia="Times New Roman" w:hAnsi="Times New Roman" w:cs="Times New Roman"/>
          <w:color w:val="000000"/>
          <w:sz w:val="24"/>
          <w:szCs w:val="24"/>
          <w:rPrChange w:id="84" w:author="Pranav Sudhir Pandit" w:date="2021-01-25T15:42:00Z">
            <w:rPr>
              <w:rFonts w:ascii="Times New Roman" w:eastAsia="Times New Roman" w:hAnsi="Times New Roman" w:cs="Times New Roman"/>
              <w:color w:val="000000"/>
              <w:sz w:val="24"/>
              <w:szCs w:val="24"/>
            </w:rPr>
          </w:rPrChange>
        </w:rPr>
        <w:fldChar w:fldCharType="begin">
          <w:fldData xml:space="preserve">PEVuZE5vdGU+PENpdGU+PEF1dGhvcj5IZXlkZW48L0F1dGhvcj48WWVhcj4yMDA1PC9ZZWFyPjxS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</w:fldData>
        </w:fldChar>
      </w:r>
      <w:r w:rsidR="00897F92" w:rsidRPr="007E67D0">
        <w:rPr>
          <w:rFonts w:ascii="Times New Roman" w:eastAsia="Times New Roman" w:hAnsi="Times New Roman" w:cs="Times New Roman"/>
          <w:color w:val="000000"/>
          <w:sz w:val="24"/>
          <w:szCs w:val="24"/>
        </w:rPr>
        <w:instrText xml:space="preserve"> ADDIN EN.CITE </w:instrText>
      </w:r>
      <w:r w:rsidR="00897F92" w:rsidRPr="007E67D0">
        <w:rPr>
          <w:rFonts w:ascii="Times New Roman" w:eastAsia="Times New Roman" w:hAnsi="Times New Roman" w:cs="Times New Roman"/>
          <w:color w:val="000000"/>
          <w:sz w:val="24"/>
          <w:szCs w:val="24"/>
          <w:rPrChange w:id="85" w:author="Pranav Sudhir Pandit" w:date="2021-01-25T15:42:00Z">
            <w:rPr>
              <w:rFonts w:ascii="Times New Roman" w:eastAsia="Times New Roman" w:hAnsi="Times New Roman" w:cs="Times New Roman"/>
              <w:color w:val="000000"/>
              <w:sz w:val="24"/>
              <w:szCs w:val="24"/>
            </w:rPr>
          </w:rPrChange>
        </w:rPr>
        <w:fldChar w:fldCharType="begin">
          <w:fldData xml:space="preserve">PEVuZE5vdGU+PENpdGU+PEF1dGhvcj5IZXlkZW48L0F1dGhvcj48WWVhcj4yMDA1PC9ZZWFyPjxS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</w:fldData>
        </w:fldChar>
      </w:r>
      <w:r w:rsidR="00897F92" w:rsidRPr="007E67D0">
        <w:rPr>
          <w:rFonts w:ascii="Times New Roman" w:eastAsia="Times New Roman" w:hAnsi="Times New Roman" w:cs="Times New Roman"/>
          <w:color w:val="000000"/>
          <w:sz w:val="24"/>
          <w:szCs w:val="24"/>
        </w:rPr>
        <w:instrText xml:space="preserve"> ADDIN EN.CITE.DATA </w:instrText>
      </w:r>
      <w:r w:rsidR="00897F92" w:rsidRPr="007E67D0">
        <w:rPr>
          <w:rFonts w:ascii="Times New Roman" w:eastAsia="Times New Roman" w:hAnsi="Times New Roman" w:cs="Times New Roman"/>
          <w:color w:val="000000"/>
          <w:sz w:val="24"/>
          <w:szCs w:val="24"/>
          <w:rPrChange w:id="86" w:author="Pranav Sudhir Pandit" w:date="2021-01-25T15:42:00Z">
            <w:rPr>
              <w:rFonts w:ascii="Times New Roman" w:eastAsia="Times New Roman" w:hAnsi="Times New Roman" w:cs="Times New Roman"/>
              <w:color w:val="000000"/>
              <w:sz w:val="24"/>
              <w:szCs w:val="24"/>
            </w:rPr>
          </w:rPrChange>
        </w:rPr>
      </w:r>
      <w:r w:rsidR="00897F92" w:rsidRPr="007E67D0">
        <w:rPr>
          <w:rFonts w:ascii="Times New Roman" w:eastAsia="Times New Roman" w:hAnsi="Times New Roman" w:cs="Times New Roman"/>
          <w:color w:val="000000"/>
          <w:sz w:val="24"/>
          <w:szCs w:val="24"/>
          <w:rPrChange w:id="87" w:author="Pranav Sudhir Pandit" w:date="2021-01-25T15:42:00Z">
            <w:rPr>
              <w:rFonts w:ascii="Times New Roman" w:eastAsia="Times New Roman" w:hAnsi="Times New Roman" w:cs="Times New Roman"/>
              <w:color w:val="000000"/>
              <w:sz w:val="24"/>
              <w:szCs w:val="24"/>
            </w:rPr>
          </w:rPrChange>
        </w:rPr>
        <w:fldChar w:fldCharType="end"/>
      </w:r>
      <w:r w:rsidR="00516B04" w:rsidRPr="007E67D0">
        <w:rPr>
          <w:rFonts w:ascii="Times New Roman" w:eastAsia="Times New Roman" w:hAnsi="Times New Roman" w:cs="Times New Roman"/>
          <w:color w:val="000000"/>
          <w:sz w:val="24"/>
          <w:szCs w:val="24"/>
          <w:rPrChange w:id="88" w:author="Pranav Sudhir Pandit" w:date="2021-01-25T15:42:00Z">
            <w:rPr>
              <w:rFonts w:ascii="Times New Roman" w:eastAsia="Times New Roman" w:hAnsi="Times New Roman" w:cs="Times New Roman"/>
              <w:color w:val="000000"/>
              <w:sz w:val="24"/>
              <w:szCs w:val="24"/>
            </w:rPr>
          </w:rPrChange>
        </w:rPr>
      </w:r>
      <w:r w:rsidR="00516B04" w:rsidRPr="007E67D0">
        <w:rPr>
          <w:rFonts w:ascii="Times New Roman" w:eastAsia="Times New Roman" w:hAnsi="Times New Roman" w:cs="Times New Roman"/>
          <w:color w:val="000000"/>
          <w:sz w:val="24"/>
          <w:szCs w:val="24"/>
          <w:rPrChange w:id="89" w:author="Pranav Sudhir Pandit" w:date="2021-01-25T15:42:00Z">
            <w:rPr>
              <w:rFonts w:ascii="Times New Roman" w:eastAsia="Times New Roman" w:hAnsi="Times New Roman" w:cs="Times New Roman"/>
              <w:color w:val="000000"/>
              <w:sz w:val="24"/>
              <w:szCs w:val="24"/>
            </w:rPr>
          </w:rPrChange>
        </w:rPr>
        <w:fldChar w:fldCharType="separate"/>
      </w:r>
      <w:r w:rsidR="00897F92" w:rsidRPr="007E67D0">
        <w:rPr>
          <w:rFonts w:ascii="Times New Roman" w:eastAsia="Times New Roman" w:hAnsi="Times New Roman" w:cs="Times New Roman"/>
          <w:noProof/>
          <w:color w:val="000000"/>
          <w:sz w:val="24"/>
          <w:szCs w:val="24"/>
        </w:rPr>
        <w:t>(Heyden 2005; Kelly &amp; Bland 2006; Mazaris et al. 2008; Molina-López &amp; Darwich 2011; Wimberger &amp; Downs 2010)</w:t>
      </w:r>
      <w:r w:rsidR="00516B04" w:rsidRPr="007E67D0">
        <w:rPr>
          <w:rFonts w:ascii="Times New Roman" w:eastAsia="Times New Roman" w:hAnsi="Times New Roman" w:cs="Times New Roman"/>
          <w:color w:val="000000"/>
          <w:sz w:val="24"/>
          <w:szCs w:val="24"/>
          <w:rPrChange w:id="90" w:author="Pranav Sudhir Pandit" w:date="2021-01-25T15:42:00Z">
            <w:rPr>
              <w:rFonts w:ascii="Times New Roman" w:eastAsia="Times New Roman" w:hAnsi="Times New Roman" w:cs="Times New Roman"/>
              <w:color w:val="000000"/>
              <w:sz w:val="24"/>
              <w:szCs w:val="24"/>
            </w:rPr>
          </w:rPrChange>
        </w:rPr>
        <w:fldChar w:fldCharType="end"/>
      </w:r>
      <w:r w:rsidR="00A02EAD" w:rsidRPr="007E67D0">
        <w:rPr>
          <w:rFonts w:ascii="Times New Roman" w:eastAsia="Times New Roman" w:hAnsi="Times New Roman" w:cs="Times New Roman"/>
          <w:color w:val="000000"/>
          <w:sz w:val="24"/>
          <w:szCs w:val="24"/>
        </w:rPr>
        <w:t>.</w:t>
      </w:r>
      <w:r w:rsidR="00A02EAD" w:rsidRPr="00AE6D46">
        <w:rPr>
          <w:rFonts w:ascii="Times New Roman" w:eastAsia="Times New Roman" w:hAnsi="Times New Roman" w:cs="Times New Roman"/>
          <w:color w:val="000000"/>
          <w:sz w:val="24"/>
          <w:szCs w:val="24"/>
        </w:rPr>
        <w:t xml:space="preserve"> </w:t>
      </w:r>
      <w:r w:rsidR="00C90BB4" w:rsidRPr="00AE6D46">
        <w:rPr>
          <w:rFonts w:ascii="Times New Roman" w:eastAsia="Times New Roman" w:hAnsi="Times New Roman" w:cs="Times New Roman"/>
          <w:color w:val="000000"/>
          <w:sz w:val="24"/>
          <w:szCs w:val="24"/>
        </w:rPr>
        <w:t>Evaluati</w:t>
      </w:r>
      <w:r w:rsidR="00C90BB4">
        <w:rPr>
          <w:rFonts w:ascii="Times New Roman" w:eastAsia="Times New Roman" w:hAnsi="Times New Roman" w:cs="Times New Roman"/>
          <w:color w:val="000000"/>
          <w:sz w:val="24"/>
          <w:szCs w:val="24"/>
        </w:rPr>
        <w:t>on of</w:t>
      </w:r>
      <w:r w:rsidR="00C90BB4" w:rsidRPr="00AE6D46">
        <w:rPr>
          <w:rFonts w:ascii="Times New Roman" w:eastAsia="Times New Roman" w:hAnsi="Times New Roman" w:cs="Times New Roman"/>
          <w:color w:val="000000"/>
          <w:sz w:val="24"/>
          <w:szCs w:val="24"/>
        </w:rPr>
        <w:t xml:space="preserve"> </w:t>
      </w:r>
      <w:ins w:id="91" w:author="Pranav Sudhir Pandit" w:date="2021-01-27T14:02:00Z">
        <w:r w:rsidR="001F466F" w:rsidRPr="00AE6D46">
          <w:rPr>
            <w:rFonts w:ascii="Times New Roman" w:eastAsia="Times New Roman" w:hAnsi="Times New Roman" w:cs="Times New Roman"/>
            <w:color w:val="000000"/>
            <w:sz w:val="24"/>
            <w:szCs w:val="24"/>
          </w:rPr>
          <w:t>rehabilitation centers</w:t>
        </w:r>
        <w:r w:rsidR="001F466F">
          <w:rPr>
            <w:rFonts w:ascii="Times New Roman" w:eastAsia="Times New Roman" w:hAnsi="Times New Roman" w:cs="Times New Roman"/>
            <w:color w:val="000000"/>
            <w:sz w:val="24"/>
            <w:szCs w:val="24"/>
          </w:rPr>
          <w:t>’</w:t>
        </w:r>
        <w:r w:rsidR="001F466F" w:rsidRPr="00AE6D46">
          <w:rPr>
            <w:rFonts w:ascii="Times New Roman" w:eastAsia="Times New Roman" w:hAnsi="Times New Roman" w:cs="Times New Roman"/>
            <w:color w:val="000000"/>
            <w:sz w:val="24"/>
            <w:szCs w:val="24"/>
          </w:rPr>
          <w:t xml:space="preserve"> </w:t>
        </w:r>
      </w:ins>
      <w:r w:rsidR="00D26385" w:rsidRPr="00AE6D46">
        <w:rPr>
          <w:rFonts w:ascii="Times New Roman" w:eastAsia="Times New Roman" w:hAnsi="Times New Roman" w:cs="Times New Roman"/>
          <w:color w:val="000000"/>
          <w:sz w:val="24"/>
          <w:szCs w:val="24"/>
        </w:rPr>
        <w:t xml:space="preserve">medical records </w:t>
      </w:r>
      <w:del w:id="92" w:author="Pranav Sudhir Pandit" w:date="2021-01-27T14:02:00Z">
        <w:r w:rsidR="00C90BB4" w:rsidDel="001F466F">
          <w:rPr>
            <w:rFonts w:ascii="Times New Roman" w:eastAsia="Times New Roman" w:hAnsi="Times New Roman" w:cs="Times New Roman"/>
            <w:color w:val="000000"/>
            <w:sz w:val="24"/>
            <w:szCs w:val="24"/>
          </w:rPr>
          <w:delText xml:space="preserve">at </w:delText>
        </w:r>
        <w:r w:rsidR="00C90BB4" w:rsidRPr="00AE6D46" w:rsidDel="001F466F">
          <w:rPr>
            <w:rFonts w:ascii="Times New Roman" w:eastAsia="Times New Roman" w:hAnsi="Times New Roman" w:cs="Times New Roman"/>
            <w:color w:val="000000"/>
            <w:sz w:val="24"/>
            <w:szCs w:val="24"/>
          </w:rPr>
          <w:delText xml:space="preserve">rehabilitation centers </w:delText>
        </w:r>
      </w:del>
      <w:del w:id="93" w:author="Pranav Sudhir Pandit" w:date="2021-01-25T15:38:00Z">
        <w:r w:rsidR="00D26385" w:rsidRPr="00AE6D46" w:rsidDel="003F35EE">
          <w:rPr>
            <w:rFonts w:ascii="Times New Roman" w:eastAsia="Times New Roman" w:hAnsi="Times New Roman" w:cs="Times New Roman"/>
            <w:color w:val="000000"/>
            <w:sz w:val="24"/>
            <w:szCs w:val="24"/>
          </w:rPr>
          <w:delText xml:space="preserve">is </w:delText>
        </w:r>
        <w:r w:rsidR="000438BD" w:rsidDel="003F35EE">
          <w:rPr>
            <w:rFonts w:ascii="Times New Roman" w:eastAsia="Times New Roman" w:hAnsi="Times New Roman" w:cs="Times New Roman"/>
            <w:color w:val="000000"/>
            <w:sz w:val="24"/>
            <w:szCs w:val="24"/>
          </w:rPr>
          <w:delText xml:space="preserve">a </w:delText>
        </w:r>
        <w:r w:rsidR="00D26385" w:rsidRPr="00AE6D46" w:rsidDel="003F35EE">
          <w:rPr>
            <w:rFonts w:ascii="Times New Roman" w:eastAsia="Times New Roman" w:hAnsi="Times New Roman" w:cs="Times New Roman"/>
            <w:color w:val="000000"/>
            <w:sz w:val="24"/>
            <w:szCs w:val="24"/>
          </w:rPr>
          <w:delText xml:space="preserve">commonly utilized </w:delText>
        </w:r>
        <w:r w:rsidR="000438BD" w:rsidDel="003F35EE">
          <w:rPr>
            <w:rFonts w:ascii="Times New Roman" w:eastAsia="Times New Roman" w:hAnsi="Times New Roman" w:cs="Times New Roman"/>
            <w:color w:val="000000"/>
            <w:sz w:val="24"/>
            <w:szCs w:val="24"/>
          </w:rPr>
          <w:delText xml:space="preserve">method </w:delText>
        </w:r>
        <w:r w:rsidR="00D26385" w:rsidRPr="00AE6D46" w:rsidDel="003F35EE">
          <w:rPr>
            <w:rFonts w:ascii="Times New Roman" w:eastAsia="Times New Roman" w:hAnsi="Times New Roman" w:cs="Times New Roman"/>
            <w:color w:val="000000"/>
            <w:sz w:val="24"/>
            <w:szCs w:val="24"/>
          </w:rPr>
          <w:delText>to understand the</w:delText>
        </w:r>
      </w:del>
      <w:ins w:id="94" w:author="Pranav Sudhir Pandit" w:date="2021-01-25T15:38:00Z">
        <w:r w:rsidR="003F35EE">
          <w:rPr>
            <w:rFonts w:ascii="Times New Roman" w:eastAsia="Times New Roman" w:hAnsi="Times New Roman" w:cs="Times New Roman"/>
            <w:color w:val="000000"/>
            <w:sz w:val="24"/>
            <w:szCs w:val="24"/>
          </w:rPr>
          <w:t xml:space="preserve">can identify </w:t>
        </w:r>
      </w:ins>
      <w:del w:id="95" w:author="Pranav Sudhir Pandit" w:date="2021-01-25T15:38:00Z">
        <w:r w:rsidR="00D26385" w:rsidRPr="00AE6D46" w:rsidDel="003F35EE">
          <w:rPr>
            <w:rFonts w:ascii="Times New Roman" w:eastAsia="Times New Roman" w:hAnsi="Times New Roman" w:cs="Times New Roman"/>
            <w:color w:val="000000"/>
            <w:sz w:val="24"/>
            <w:szCs w:val="24"/>
          </w:rPr>
          <w:delText xml:space="preserve"> </w:delText>
        </w:r>
      </w:del>
      <w:r w:rsidR="00D26385" w:rsidRPr="00AE6D46">
        <w:rPr>
          <w:rFonts w:ascii="Times New Roman" w:eastAsia="Times New Roman" w:hAnsi="Times New Roman" w:cs="Times New Roman"/>
          <w:color w:val="000000"/>
          <w:sz w:val="24"/>
          <w:szCs w:val="24"/>
        </w:rPr>
        <w:t>admission trends</w:t>
      </w:r>
      <w:r w:rsidR="00647227" w:rsidRPr="009B620F">
        <w:rPr>
          <w:rFonts w:ascii="Times New Roman" w:eastAsia="Times New Roman" w:hAnsi="Times New Roman" w:cs="Times New Roman"/>
          <w:color w:val="000000"/>
          <w:sz w:val="24"/>
          <w:szCs w:val="24"/>
        </w:rPr>
        <w:t xml:space="preserve">, </w:t>
      </w:r>
      <w:ins w:id="96" w:author="Pranav Sudhir Pandit" w:date="2021-01-25T15:38:00Z">
        <w:r w:rsidR="003F35EE">
          <w:rPr>
            <w:rFonts w:ascii="Times New Roman" w:eastAsia="Times New Roman" w:hAnsi="Times New Roman" w:cs="Times New Roman"/>
            <w:color w:val="000000"/>
            <w:sz w:val="24"/>
            <w:szCs w:val="24"/>
          </w:rPr>
          <w:t xml:space="preserve">key </w:t>
        </w:r>
      </w:ins>
      <w:r w:rsidR="00647227" w:rsidRPr="009B620F">
        <w:rPr>
          <w:rFonts w:ascii="Times New Roman" w:eastAsia="Times New Roman" w:hAnsi="Times New Roman" w:cs="Times New Roman"/>
          <w:color w:val="000000"/>
          <w:sz w:val="24"/>
          <w:szCs w:val="24"/>
        </w:rPr>
        <w:t>reasons for admission, anthropogeni</w:t>
      </w:r>
      <w:r w:rsidR="00647227" w:rsidRPr="00670A61">
        <w:rPr>
          <w:rFonts w:ascii="Times New Roman" w:eastAsia="Times New Roman" w:hAnsi="Times New Roman" w:cs="Times New Roman"/>
          <w:color w:val="000000"/>
          <w:sz w:val="24"/>
          <w:szCs w:val="24"/>
        </w:rPr>
        <w:t xml:space="preserve">c threats </w:t>
      </w:r>
      <w:r w:rsidR="00620316">
        <w:rPr>
          <w:rFonts w:ascii="Times New Roman" w:eastAsia="Times New Roman" w:hAnsi="Times New Roman" w:cs="Times New Roman"/>
          <w:noProof/>
          <w:color w:val="000000"/>
          <w:sz w:val="24"/>
          <w:szCs w:val="24"/>
        </w:rPr>
        <w:fldChar w:fldCharType="begin"/>
      </w:r>
      <w:r w:rsidR="00897F92">
        <w:rPr>
          <w:rFonts w:ascii="Times New Roman" w:eastAsia="Times New Roman" w:hAnsi="Times New Roman" w:cs="Times New Roman"/>
          <w:noProof/>
          <w:color w:val="000000"/>
          <w:sz w:val="24"/>
          <w:szCs w:val="24"/>
        </w:rPr>
        <w:instrText xml:space="preserve"> ADDIN EN.CITE &lt;EndNote&gt;&lt;Cite&gt;&lt;Author&gt;Griffith&lt;/Author&gt;&lt;Year&gt;2013&lt;/Year&gt;&lt;RecNum&gt;8317&lt;/RecNum&gt;&lt;DisplayText&gt;(Deem et al. 1998; Griffith et al. 2013)&lt;/DisplayText&gt;&lt;record&gt;&lt;rec-number&gt;8317&lt;/rec-number&gt;&lt;foreign-keys&gt;&lt;key app="EN" db-id="rvw92vxxdps0tae22eovr99359dz2xext2zw" timestamp="1574447456"&gt;8317&lt;/key&gt;&lt;/foreign-keys&gt;&lt;ref-type name="Journal Article"&gt;17&lt;/ref-type&gt;&lt;contributors&gt;&lt;authors&gt;&lt;author&gt;Griffith, Joanna E&lt;/author&gt;&lt;author&gt;Dhand, Navneet K&lt;/author&gt;&lt;author&gt;Krockenberger, Mark B&lt;/author&gt;&lt;author&gt;Higgins, Damien P&lt;/author&gt;&lt;/authors&gt;&lt;/contributors&gt;&lt;titles&gt;&lt;title&gt;A retrospective study of admission trends of koalas to a rehabilitation facility over 30 years&lt;/title&gt;&lt;secondary-title&gt;Journal of Wildlife Diseases&lt;/secondary-title&gt;&lt;/titles&gt;&lt;periodical&gt;&lt;full-title&gt;Journal of Wildlife Diseases&lt;/full-title&gt;&lt;abbr-1&gt;J. Wildl. Dis.&lt;/abbr-1&gt;&lt;abbr-2&gt;J Wildl Dis&lt;/abbr-2&gt;&lt;/periodical&gt;&lt;pages&gt;18-28&lt;/pages&gt;&lt;volume&gt;49&lt;/volume&gt;&lt;number&gt;1&lt;/number&gt;&lt;dates&gt;&lt;year&gt;2013&lt;/year&gt;&lt;/dates&gt;&lt;isbn&gt;0090-3558&lt;/isbn&gt;&lt;urls&gt;&lt;/urls&gt;&lt;/record&gt;&lt;/Cite&gt;&lt;Cite&gt;&lt;Author&gt;Deem&lt;/Author&gt;&lt;Year&gt;1998&lt;/Year&gt;&lt;RecNum&gt;8319&lt;/RecNum&gt;&lt;record&gt;&lt;rec-number&gt;8319&lt;/rec-number&gt;&lt;foreign-keys&gt;&lt;key app="EN" db-id="rvw92vxxdps0tae22eovr99359dz2xext2zw" timestamp="1574447456"&gt;8319&lt;/key&gt;&lt;/foreign-keys&gt;&lt;ref-type name="Journal Article"&gt;17&lt;/ref-type&gt;&lt;contributors&gt;&lt;authors&gt;&lt;author&gt;Deem, Sharon L&lt;/author&gt;&lt;author&gt;Terrell, Scott P&lt;/author&gt;&lt;author&gt;Forrester, Donald J&lt;/author&gt;&lt;/authors&gt;&lt;/contributors&gt;&lt;titles&gt;&lt;title&gt;A retrospective study of morbidity and mortality of raptors in Florida: 1988-1994&lt;/title&gt;&lt;secondary-title&gt;Journal of Zoo and Wildlife Medicine&lt;/secondary-title&gt;&lt;/titles&gt;&lt;periodical&gt;&lt;full-title&gt;Journal of Zoo and Wildlife Medicine&lt;/full-title&gt;&lt;abbr-1&gt;J. Zoo Wildl. Med.&lt;/abbr-1&gt;&lt;abbr-2&gt;J Zoo Wildl Med&lt;/abbr-2&gt;&lt;/periodical&gt;&lt;pages&gt;160-164&lt;/pages&gt;&lt;volume&gt;29&lt;/volume&gt;&lt;dates&gt;&lt;year&gt;1998&lt;/year&gt;&lt;/dates&gt;&lt;isbn&gt;1042-7260&lt;/isbn&gt;&lt;urls&gt;&lt;/urls&gt;&lt;/record&gt;&lt;/Cite&gt;&lt;/EndNote&gt;</w:instrText>
      </w:r>
      <w:r w:rsidR="00620316">
        <w:rPr>
          <w:rFonts w:ascii="Times New Roman" w:eastAsia="Times New Roman" w:hAnsi="Times New Roman" w:cs="Times New Roman"/>
          <w:noProof/>
          <w:color w:val="000000"/>
          <w:sz w:val="24"/>
          <w:szCs w:val="24"/>
        </w:rPr>
        <w:fldChar w:fldCharType="separate"/>
      </w:r>
      <w:r w:rsidR="00897F92">
        <w:rPr>
          <w:rFonts w:ascii="Times New Roman" w:eastAsia="Times New Roman" w:hAnsi="Times New Roman" w:cs="Times New Roman"/>
          <w:noProof/>
          <w:color w:val="000000"/>
          <w:sz w:val="24"/>
          <w:szCs w:val="24"/>
        </w:rPr>
        <w:t>(Deem et al. 1998; Griffith et al. 2013)</w:t>
      </w:r>
      <w:r w:rsidR="00620316">
        <w:rPr>
          <w:rFonts w:ascii="Times New Roman" w:eastAsia="Times New Roman" w:hAnsi="Times New Roman" w:cs="Times New Roman"/>
          <w:noProof/>
          <w:color w:val="000000"/>
          <w:sz w:val="24"/>
          <w:szCs w:val="24"/>
        </w:rPr>
        <w:fldChar w:fldCharType="end"/>
      </w:r>
      <w:r w:rsidR="00647227" w:rsidRPr="00AE6D46">
        <w:rPr>
          <w:rFonts w:ascii="Times New Roman" w:eastAsia="Times New Roman" w:hAnsi="Times New Roman" w:cs="Times New Roman"/>
          <w:noProof/>
          <w:color w:val="000000"/>
          <w:sz w:val="24"/>
          <w:szCs w:val="24"/>
        </w:rPr>
        <w:t>, and pathogen prevalences</w:t>
      </w:r>
      <w:r w:rsidR="00620316">
        <w:rPr>
          <w:rFonts w:ascii="Times New Roman" w:eastAsia="Times New Roman" w:hAnsi="Times New Roman" w:cs="Times New Roman"/>
          <w:noProof/>
          <w:color w:val="000000"/>
          <w:sz w:val="24"/>
          <w:szCs w:val="24"/>
        </w:rPr>
        <w:t xml:space="preserve"> </w:t>
      </w:r>
      <w:r w:rsidR="00620316">
        <w:rPr>
          <w:rFonts w:ascii="Times New Roman" w:eastAsia="Times New Roman" w:hAnsi="Times New Roman" w:cs="Times New Roman"/>
          <w:noProof/>
          <w:color w:val="000000"/>
          <w:sz w:val="24"/>
          <w:szCs w:val="24"/>
        </w:rPr>
        <w:fldChar w:fldCharType="begin"/>
      </w:r>
      <w:r w:rsidR="00897F92">
        <w:rPr>
          <w:rFonts w:ascii="Times New Roman" w:eastAsia="Times New Roman" w:hAnsi="Times New Roman" w:cs="Times New Roman"/>
          <w:noProof/>
          <w:color w:val="000000"/>
          <w:sz w:val="24"/>
          <w:szCs w:val="24"/>
        </w:rPr>
        <w:instrText xml:space="preserve"> ADDIN EN.CITE &lt;EndNote&gt;&lt;Cite&gt;&lt;Author&gt;Harris&lt;/Author&gt;&lt;Year&gt;2007&lt;/Year&gt;&lt;RecNum&gt;8318&lt;/RecNum&gt;&lt;DisplayText&gt;(Harris &amp;amp; Sleeman 2007)&lt;/DisplayText&gt;&lt;record&gt;&lt;rec-number&gt;8318&lt;/rec-number&gt;&lt;foreign-keys&gt;&lt;key app="EN" db-id="rvw92vxxdps0tae22eovr99359dz2xext2zw" timestamp="1574447456"&gt;8318&lt;/key&gt;&lt;/foreign-keys&gt;&lt;ref-type name="Journal Article"&gt;17&lt;/ref-type&gt;&lt;contributors&gt;&lt;authors&gt;&lt;author&gt;Harris, M Camille&lt;/author&gt;&lt;author&gt;Sleeman, Jonathan M&lt;/author&gt;&lt;/authors&gt;&lt;/contributors&gt;&lt;titles&gt;&lt;title&gt;Morbidity and mortality of bald eagles (Haliaeetus leucocephalus) and peregrine falcons (Falco peregrinus) admitted to the Wildlife Center of Virginia, 1993–2003&lt;/title&gt;&lt;secondary-title&gt;Journal of Zoo and Wildlife Medicine&lt;/secondary-title&gt;&lt;/titles&gt;&lt;periodical&gt;&lt;full-title&gt;Journal of Zoo and Wildlife Medicine&lt;/full-title&gt;&lt;abbr-1&gt;J. Zoo Wildl. Med.&lt;/abbr-1&gt;&lt;abbr-2&gt;J Zoo Wildl Med&lt;/abbr-2&gt;&lt;/periodical&gt;&lt;pages&gt;62-67&lt;/pages&gt;&lt;volume&gt;38&lt;/volume&gt;&lt;number&gt;1&lt;/number&gt;&lt;dates&gt;&lt;year&gt;2007&lt;/year&gt;&lt;/dates&gt;&lt;isbn&gt;1042-7260&lt;/isbn&gt;&lt;urls&gt;&lt;/urls&gt;&lt;/record&gt;&lt;/Cite&gt;&lt;/EndNote&gt;</w:instrText>
      </w:r>
      <w:r w:rsidR="00620316">
        <w:rPr>
          <w:rFonts w:ascii="Times New Roman" w:eastAsia="Times New Roman" w:hAnsi="Times New Roman" w:cs="Times New Roman"/>
          <w:noProof/>
          <w:color w:val="000000"/>
          <w:sz w:val="24"/>
          <w:szCs w:val="24"/>
        </w:rPr>
        <w:fldChar w:fldCharType="separate"/>
      </w:r>
      <w:r w:rsidR="00897F92">
        <w:rPr>
          <w:rFonts w:ascii="Times New Roman" w:eastAsia="Times New Roman" w:hAnsi="Times New Roman" w:cs="Times New Roman"/>
          <w:noProof/>
          <w:color w:val="000000"/>
          <w:sz w:val="24"/>
          <w:szCs w:val="24"/>
        </w:rPr>
        <w:t>(Harris &amp; Sleeman 2007)</w:t>
      </w:r>
      <w:r w:rsidR="00620316">
        <w:rPr>
          <w:rFonts w:ascii="Times New Roman" w:eastAsia="Times New Roman" w:hAnsi="Times New Roman" w:cs="Times New Roman"/>
          <w:noProof/>
          <w:color w:val="000000"/>
          <w:sz w:val="24"/>
          <w:szCs w:val="24"/>
        </w:rPr>
        <w:fldChar w:fldCharType="end"/>
      </w:r>
      <w:r w:rsidR="00647227" w:rsidRPr="00AE6D46">
        <w:rPr>
          <w:rFonts w:ascii="Times New Roman" w:eastAsia="Times New Roman" w:hAnsi="Times New Roman" w:cs="Times New Roman"/>
          <w:noProof/>
          <w:color w:val="000000"/>
          <w:sz w:val="24"/>
          <w:szCs w:val="24"/>
        </w:rPr>
        <w:t xml:space="preserve"> </w:t>
      </w:r>
      <w:r w:rsidR="00411CD2">
        <w:rPr>
          <w:rFonts w:ascii="Times New Roman" w:eastAsia="Times New Roman" w:hAnsi="Times New Roman" w:cs="Times New Roman"/>
          <w:color w:val="000000"/>
          <w:sz w:val="24"/>
          <w:szCs w:val="24"/>
        </w:rPr>
        <w:t>for</w:t>
      </w:r>
      <w:r w:rsidR="00411CD2" w:rsidRPr="00E07CCC">
        <w:rPr>
          <w:rFonts w:ascii="Times New Roman" w:eastAsia="Times New Roman" w:hAnsi="Times New Roman" w:cs="Times New Roman"/>
          <w:color w:val="000000"/>
          <w:sz w:val="24"/>
          <w:szCs w:val="24"/>
        </w:rPr>
        <w:t xml:space="preserve"> </w:t>
      </w:r>
      <w:r w:rsidR="00647227" w:rsidRPr="00E07CCC">
        <w:rPr>
          <w:rFonts w:ascii="Times New Roman" w:eastAsia="Times New Roman" w:hAnsi="Times New Roman" w:cs="Times New Roman"/>
          <w:color w:val="000000"/>
          <w:sz w:val="24"/>
          <w:szCs w:val="24"/>
        </w:rPr>
        <w:t>a wide variety of wildlife species</w:t>
      </w:r>
      <w:del w:id="97" w:author="Pranav Sudhir Pandit" w:date="2021-01-25T15:39:00Z">
        <w:r w:rsidR="00647227" w:rsidRPr="00E07CCC" w:rsidDel="008D418A">
          <w:rPr>
            <w:rFonts w:ascii="Times New Roman" w:eastAsia="Times New Roman" w:hAnsi="Times New Roman" w:cs="Times New Roman"/>
            <w:color w:val="000000"/>
            <w:sz w:val="24"/>
            <w:szCs w:val="24"/>
          </w:rPr>
          <w:delText xml:space="preserve"> </w:delText>
        </w:r>
        <w:r w:rsidR="009D007C" w:rsidDel="008D418A">
          <w:rPr>
            <w:rFonts w:ascii="Times New Roman" w:eastAsia="Times New Roman" w:hAnsi="Times New Roman" w:cs="Times New Roman"/>
            <w:color w:val="000000"/>
            <w:sz w:val="24"/>
            <w:szCs w:val="24"/>
          </w:rPr>
          <w:delText>such as</w:delText>
        </w:r>
        <w:r w:rsidR="009D007C" w:rsidRPr="00E07CCC" w:rsidDel="008D418A">
          <w:rPr>
            <w:rFonts w:ascii="Times New Roman" w:eastAsia="Times New Roman" w:hAnsi="Times New Roman" w:cs="Times New Roman"/>
            <w:color w:val="000000"/>
            <w:sz w:val="24"/>
            <w:szCs w:val="24"/>
          </w:rPr>
          <w:delText xml:space="preserve"> </w:delText>
        </w:r>
        <w:r w:rsidR="008D66AD" w:rsidRPr="00E07CCC" w:rsidDel="008D418A">
          <w:rPr>
            <w:rFonts w:ascii="Times New Roman" w:eastAsia="Times New Roman" w:hAnsi="Times New Roman" w:cs="Times New Roman"/>
            <w:color w:val="000000"/>
            <w:sz w:val="24"/>
            <w:szCs w:val="24"/>
          </w:rPr>
          <w:delText>b</w:delText>
        </w:r>
        <w:r w:rsidR="00776735" w:rsidRPr="00E07CCC" w:rsidDel="008D418A">
          <w:rPr>
            <w:rFonts w:ascii="Times New Roman" w:eastAsia="Times New Roman" w:hAnsi="Times New Roman" w:cs="Times New Roman"/>
            <w:color w:val="000000"/>
            <w:sz w:val="24"/>
            <w:szCs w:val="24"/>
          </w:rPr>
          <w:delText xml:space="preserve">ald </w:delText>
        </w:r>
        <w:r w:rsidR="008D66AD" w:rsidRPr="00E07CCC" w:rsidDel="008D418A">
          <w:rPr>
            <w:rFonts w:ascii="Times New Roman" w:eastAsia="Times New Roman" w:hAnsi="Times New Roman" w:cs="Times New Roman"/>
            <w:color w:val="000000"/>
            <w:sz w:val="24"/>
            <w:szCs w:val="24"/>
          </w:rPr>
          <w:delText>e</w:delText>
        </w:r>
        <w:r w:rsidR="00776735" w:rsidRPr="00E07CCC" w:rsidDel="008D418A">
          <w:rPr>
            <w:rFonts w:ascii="Times New Roman" w:eastAsia="Times New Roman" w:hAnsi="Times New Roman" w:cs="Times New Roman"/>
            <w:color w:val="000000"/>
            <w:sz w:val="24"/>
            <w:szCs w:val="24"/>
          </w:rPr>
          <w:delText>agles</w:delText>
        </w:r>
        <w:r w:rsidR="000438BD" w:rsidDel="008D418A">
          <w:rPr>
            <w:rFonts w:ascii="Times New Roman" w:eastAsia="Times New Roman" w:hAnsi="Times New Roman" w:cs="Times New Roman"/>
            <w:color w:val="000000"/>
            <w:sz w:val="24"/>
            <w:szCs w:val="24"/>
          </w:rPr>
          <w:delText xml:space="preserve"> in the United State</w:delText>
        </w:r>
        <w:r w:rsidR="00776735" w:rsidRPr="00E07CCC" w:rsidDel="008D418A">
          <w:rPr>
            <w:rFonts w:ascii="Times New Roman" w:eastAsia="Times New Roman" w:hAnsi="Times New Roman" w:cs="Times New Roman"/>
            <w:color w:val="000000"/>
            <w:sz w:val="24"/>
            <w:szCs w:val="24"/>
          </w:rPr>
          <w:delText xml:space="preserve"> </w:delText>
        </w:r>
        <w:r w:rsidR="00647227" w:rsidRPr="00E07CCC" w:rsidDel="008D418A">
          <w:rPr>
            <w:rFonts w:ascii="Times New Roman" w:eastAsia="Times New Roman" w:hAnsi="Times New Roman" w:cs="Times New Roman"/>
            <w:color w:val="000000"/>
            <w:sz w:val="24"/>
            <w:szCs w:val="24"/>
          </w:rPr>
          <w:delText xml:space="preserve">and </w:delText>
        </w:r>
        <w:r w:rsidR="008D66AD" w:rsidRPr="00E07CCC" w:rsidDel="008D418A">
          <w:rPr>
            <w:rFonts w:ascii="Times New Roman" w:eastAsia="Times New Roman" w:hAnsi="Times New Roman" w:cs="Times New Roman"/>
            <w:color w:val="000000"/>
            <w:sz w:val="24"/>
            <w:szCs w:val="24"/>
          </w:rPr>
          <w:delText>k</w:delText>
        </w:r>
        <w:r w:rsidR="00776735" w:rsidRPr="00E07CCC" w:rsidDel="008D418A">
          <w:rPr>
            <w:rFonts w:ascii="Times New Roman" w:eastAsia="Times New Roman" w:hAnsi="Times New Roman" w:cs="Times New Roman"/>
            <w:color w:val="000000"/>
            <w:sz w:val="24"/>
            <w:szCs w:val="24"/>
          </w:rPr>
          <w:delText>oala bears</w:delText>
        </w:r>
        <w:r w:rsidR="000438BD" w:rsidDel="008D418A">
          <w:rPr>
            <w:rFonts w:ascii="Times New Roman" w:eastAsia="Times New Roman" w:hAnsi="Times New Roman" w:cs="Times New Roman"/>
            <w:color w:val="000000"/>
            <w:sz w:val="24"/>
            <w:szCs w:val="24"/>
          </w:rPr>
          <w:delText xml:space="preserve"> in Australia</w:delText>
        </w:r>
      </w:del>
      <w:r w:rsidR="00D26385" w:rsidRPr="00AE6D46">
        <w:rPr>
          <w:rFonts w:ascii="Times New Roman" w:eastAsia="Times New Roman" w:hAnsi="Times New Roman" w:cs="Times New Roman"/>
          <w:color w:val="000000"/>
          <w:sz w:val="24"/>
          <w:szCs w:val="24"/>
        </w:rPr>
        <w:t xml:space="preserve">. </w:t>
      </w:r>
      <w:r w:rsidR="00411CD2" w:rsidRPr="00AE6D46">
        <w:rPr>
          <w:rFonts w:ascii="Times New Roman" w:eastAsia="Times New Roman" w:hAnsi="Times New Roman" w:cs="Times New Roman"/>
          <w:color w:val="000000"/>
          <w:sz w:val="24"/>
          <w:szCs w:val="24"/>
        </w:rPr>
        <w:t>Th</w:t>
      </w:r>
      <w:r w:rsidR="00411CD2">
        <w:rPr>
          <w:rFonts w:ascii="Times New Roman" w:eastAsia="Times New Roman" w:hAnsi="Times New Roman" w:cs="Times New Roman"/>
          <w:color w:val="000000"/>
          <w:sz w:val="24"/>
          <w:szCs w:val="24"/>
        </w:rPr>
        <w:t>is</w:t>
      </w:r>
      <w:r w:rsidR="00411CD2" w:rsidRPr="00AE6D46">
        <w:rPr>
          <w:rFonts w:ascii="Times New Roman" w:eastAsia="Times New Roman" w:hAnsi="Times New Roman" w:cs="Times New Roman"/>
          <w:color w:val="000000"/>
          <w:sz w:val="24"/>
          <w:szCs w:val="24"/>
        </w:rPr>
        <w:t xml:space="preserve"> </w:t>
      </w:r>
      <w:r w:rsidR="00D26385" w:rsidRPr="00AE6D46">
        <w:rPr>
          <w:rFonts w:ascii="Times New Roman" w:eastAsia="Times New Roman" w:hAnsi="Times New Roman" w:cs="Times New Roman"/>
          <w:color w:val="000000"/>
          <w:sz w:val="24"/>
          <w:szCs w:val="24"/>
        </w:rPr>
        <w:t xml:space="preserve">vast availability of data brings </w:t>
      </w:r>
      <w:r w:rsidR="00B250E0" w:rsidRPr="00AE6D46">
        <w:rPr>
          <w:rFonts w:ascii="Times New Roman" w:eastAsia="Times New Roman" w:hAnsi="Times New Roman" w:cs="Times New Roman"/>
          <w:color w:val="000000"/>
          <w:sz w:val="24"/>
          <w:szCs w:val="24"/>
        </w:rPr>
        <w:t xml:space="preserve">a </w:t>
      </w:r>
      <w:r w:rsidR="00D26385" w:rsidRPr="00AE6D46">
        <w:rPr>
          <w:rFonts w:ascii="Times New Roman" w:eastAsia="Times New Roman" w:hAnsi="Times New Roman" w:cs="Times New Roman"/>
          <w:color w:val="000000"/>
          <w:sz w:val="24"/>
          <w:szCs w:val="24"/>
        </w:rPr>
        <w:t xml:space="preserve">greater </w:t>
      </w:r>
      <w:r w:rsidR="007B6F37" w:rsidRPr="00AE6D46">
        <w:rPr>
          <w:rFonts w:ascii="Times New Roman" w:eastAsia="Times New Roman" w:hAnsi="Times New Roman" w:cs="Times New Roman"/>
          <w:color w:val="000000"/>
          <w:sz w:val="24"/>
          <w:szCs w:val="24"/>
        </w:rPr>
        <w:t>understanding</w:t>
      </w:r>
      <w:r w:rsidR="007B6F37" w:rsidRPr="009B620F">
        <w:rPr>
          <w:rFonts w:ascii="Times New Roman" w:eastAsia="Times New Roman" w:hAnsi="Times New Roman" w:cs="Times New Roman"/>
          <w:color w:val="000000"/>
          <w:sz w:val="24"/>
          <w:szCs w:val="24"/>
        </w:rPr>
        <w:t xml:space="preserve"> </w:t>
      </w:r>
      <w:r w:rsidR="00B250E0" w:rsidRPr="009B620F">
        <w:rPr>
          <w:rFonts w:ascii="Times New Roman" w:eastAsia="Times New Roman" w:hAnsi="Times New Roman" w:cs="Times New Roman"/>
          <w:color w:val="000000"/>
          <w:sz w:val="24"/>
          <w:szCs w:val="24"/>
        </w:rPr>
        <w:t>of</w:t>
      </w:r>
      <w:r w:rsidR="00D26385" w:rsidRPr="00670A61">
        <w:rPr>
          <w:rFonts w:ascii="Times New Roman" w:eastAsia="Times New Roman" w:hAnsi="Times New Roman" w:cs="Times New Roman"/>
          <w:color w:val="000000"/>
          <w:sz w:val="24"/>
          <w:szCs w:val="24"/>
        </w:rPr>
        <w:t xml:space="preserve"> </w:t>
      </w:r>
      <w:r w:rsidR="00E43607" w:rsidRPr="00670A61">
        <w:rPr>
          <w:rFonts w:ascii="Times New Roman" w:eastAsia="Times New Roman" w:hAnsi="Times New Roman" w:cs="Times New Roman"/>
          <w:color w:val="000000"/>
          <w:sz w:val="24"/>
          <w:szCs w:val="24"/>
        </w:rPr>
        <w:t>human-</w:t>
      </w:r>
      <w:r w:rsidR="00D26385" w:rsidRPr="00670A61">
        <w:rPr>
          <w:rFonts w:ascii="Times New Roman" w:eastAsia="Times New Roman" w:hAnsi="Times New Roman" w:cs="Times New Roman"/>
          <w:color w:val="000000"/>
          <w:sz w:val="24"/>
          <w:szCs w:val="24"/>
        </w:rPr>
        <w:t xml:space="preserve">wildlife interactions in </w:t>
      </w:r>
      <w:r w:rsidR="008D66AD" w:rsidRPr="00670A61">
        <w:rPr>
          <w:rFonts w:ascii="Times New Roman" w:eastAsia="Times New Roman" w:hAnsi="Times New Roman" w:cs="Times New Roman"/>
          <w:color w:val="000000"/>
          <w:sz w:val="24"/>
          <w:szCs w:val="24"/>
        </w:rPr>
        <w:t xml:space="preserve">our </w:t>
      </w:r>
      <w:r w:rsidR="00D26385" w:rsidRPr="00670A61">
        <w:rPr>
          <w:rFonts w:ascii="Times New Roman" w:eastAsia="Times New Roman" w:hAnsi="Times New Roman" w:cs="Times New Roman"/>
          <w:color w:val="000000"/>
          <w:sz w:val="24"/>
          <w:szCs w:val="24"/>
        </w:rPr>
        <w:t xml:space="preserve">urbanized world, as well as </w:t>
      </w:r>
      <w:r w:rsidR="008B0A33">
        <w:rPr>
          <w:rFonts w:ascii="Times New Roman" w:eastAsia="Times New Roman" w:hAnsi="Times New Roman" w:cs="Times New Roman"/>
          <w:color w:val="000000"/>
          <w:sz w:val="24"/>
          <w:szCs w:val="24"/>
        </w:rPr>
        <w:t>determines</w:t>
      </w:r>
      <w:r w:rsidR="008B0A33" w:rsidRPr="00670A61">
        <w:rPr>
          <w:rFonts w:ascii="Times New Roman" w:eastAsia="Times New Roman" w:hAnsi="Times New Roman" w:cs="Times New Roman"/>
          <w:color w:val="000000"/>
          <w:sz w:val="24"/>
          <w:szCs w:val="24"/>
        </w:rPr>
        <w:t xml:space="preserve"> </w:t>
      </w:r>
      <w:r w:rsidR="00FE04B1">
        <w:rPr>
          <w:rFonts w:ascii="Times New Roman" w:eastAsia="Times New Roman" w:hAnsi="Times New Roman" w:cs="Times New Roman"/>
          <w:color w:val="000000"/>
          <w:sz w:val="24"/>
          <w:szCs w:val="24"/>
        </w:rPr>
        <w:t xml:space="preserve">the </w:t>
      </w:r>
      <w:r w:rsidR="00D26385" w:rsidRPr="00670A61">
        <w:rPr>
          <w:rFonts w:ascii="Times New Roman" w:eastAsia="Times New Roman" w:hAnsi="Times New Roman" w:cs="Times New Roman"/>
          <w:color w:val="000000"/>
          <w:sz w:val="24"/>
          <w:szCs w:val="24"/>
        </w:rPr>
        <w:t>overall impact</w:t>
      </w:r>
      <w:r w:rsidR="00B250E0" w:rsidRPr="00670A61">
        <w:rPr>
          <w:rFonts w:ascii="Times New Roman" w:eastAsia="Times New Roman" w:hAnsi="Times New Roman" w:cs="Times New Roman"/>
          <w:color w:val="000000"/>
          <w:sz w:val="24"/>
          <w:szCs w:val="24"/>
        </w:rPr>
        <w:t>s</w:t>
      </w:r>
      <w:r w:rsidR="00D26385" w:rsidRPr="00670A61">
        <w:rPr>
          <w:rFonts w:ascii="Times New Roman" w:eastAsia="Times New Roman" w:hAnsi="Times New Roman" w:cs="Times New Roman"/>
          <w:color w:val="000000"/>
          <w:sz w:val="24"/>
          <w:szCs w:val="24"/>
        </w:rPr>
        <w:t xml:space="preserve"> and outcome</w:t>
      </w:r>
      <w:r w:rsidR="00B250E0" w:rsidRPr="00670A61">
        <w:rPr>
          <w:rFonts w:ascii="Times New Roman" w:eastAsia="Times New Roman" w:hAnsi="Times New Roman" w:cs="Times New Roman"/>
          <w:color w:val="000000"/>
          <w:sz w:val="24"/>
          <w:szCs w:val="24"/>
        </w:rPr>
        <w:t>s</w:t>
      </w:r>
      <w:r w:rsidR="00D26385" w:rsidRPr="00670A61">
        <w:rPr>
          <w:rFonts w:ascii="Times New Roman" w:eastAsia="Times New Roman" w:hAnsi="Times New Roman" w:cs="Times New Roman"/>
          <w:color w:val="000000"/>
          <w:sz w:val="24"/>
          <w:szCs w:val="24"/>
        </w:rPr>
        <w:t xml:space="preserve"> of rescued wildlife following rehabilitation efforts</w:t>
      </w:r>
      <w:r w:rsidR="00027416" w:rsidRPr="00670A61">
        <w:rPr>
          <w:rFonts w:ascii="Times New Roman" w:eastAsia="Times New Roman" w:hAnsi="Times New Roman" w:cs="Times New Roman"/>
          <w:color w:val="000000"/>
          <w:sz w:val="24"/>
          <w:szCs w:val="24"/>
        </w:rPr>
        <w:t xml:space="preserve"> </w:t>
      </w:r>
      <w:r w:rsidR="00027416"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&lt;EndNote&gt;&lt;Cite&gt;&lt;Author&gt;Molina-López&lt;/Author&gt;&lt;Year&gt;2011&lt;/Year&gt;&lt;RecNum&gt;8333&lt;/RecNum&gt;&lt;DisplayText&gt;(Molina-López &amp;amp; Darwich 2011)&lt;/DisplayText&gt;&lt;record&gt;&lt;rec-number&gt;8333&lt;/rec-number&gt;&lt;foreign-keys&gt;&lt;key app="EN" db-id="rvw92vxxdps0tae22eovr99359dz2xext2zw" timestamp="1574447456"&gt;8333&lt;/key&gt;&lt;/foreign-keys&gt;&lt;ref-type name="Journal Article"&gt;17&lt;/ref-type&gt;&lt;contributors&gt;&lt;authors&gt;&lt;author&gt;Molina-López, RA&lt;/author&gt;&lt;author&gt;Darwich, L&lt;/author&gt;&lt;/authors&gt;&lt;/contributors&gt;&lt;titles&gt;&lt;title&gt;Causes of admission of little owl (Athene noctua) at a wildlife rehabilitation centre in Catalonia (Spain) from 1995 to 2010&lt;/title&gt;&lt;secondary-title&gt;Animal Biodiversity and Conservation&lt;/secondary-title&gt;&lt;/titles&gt;&lt;periodical&gt;&lt;full-title&gt;Animal Biodiversity and Conservation&lt;/full-title&gt;&lt;abbr-1&gt;Anim. Biodivers. Conserv.&lt;/abbr-1&gt;&lt;abbr-2&gt;Anim Biodivers Conserv&lt;/abbr-2&gt;&lt;/periodical&gt;&lt;pages&gt;401-405&lt;/pages&gt;&lt;volume&gt;34&lt;/volume&gt;&lt;number&gt;2&lt;/number&gt;&lt;dates&gt;&lt;year&gt;2011&lt;/year&gt;&lt;/dates&gt;&lt;isbn&gt;2014-928X&lt;/isbn&gt;&lt;urls&gt;&lt;/urls&gt;&lt;/record&gt;&lt;/Cite&gt;&lt;/EndNote&gt;</w:instrText>
      </w:r>
      <w:r w:rsidR="00027416"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(Molina-López &amp; Darwich 2011)</w:t>
      </w:r>
      <w:r w:rsidR="00027416" w:rsidRPr="00AE6D46">
        <w:rPr>
          <w:rFonts w:ascii="Times New Roman" w:eastAsia="Times New Roman" w:hAnsi="Times New Roman" w:cs="Times New Roman"/>
          <w:color w:val="000000"/>
          <w:sz w:val="24"/>
          <w:szCs w:val="24"/>
        </w:rPr>
        <w:fldChar w:fldCharType="end"/>
      </w:r>
      <w:r w:rsidR="00D26385" w:rsidRPr="00AE6D46">
        <w:rPr>
          <w:rFonts w:ascii="Times New Roman" w:eastAsia="Times New Roman" w:hAnsi="Times New Roman" w:cs="Times New Roman"/>
          <w:color w:val="000000"/>
          <w:sz w:val="24"/>
          <w:szCs w:val="24"/>
        </w:rPr>
        <w:t xml:space="preserve">. </w:t>
      </w:r>
      <w:ins w:id="98" w:author="Pranav Sudhir Pandit" w:date="2021-01-25T15:41:00Z">
        <w:r w:rsidR="007E67D0">
          <w:rPr>
            <w:rFonts w:ascii="Times New Roman" w:eastAsia="Times New Roman" w:hAnsi="Times New Roman" w:cs="Times New Roman"/>
            <w:color w:val="000000"/>
            <w:sz w:val="24"/>
            <w:szCs w:val="24"/>
          </w:rPr>
          <w:t xml:space="preserve">With </w:t>
        </w:r>
      </w:ins>
      <w:del w:id="99" w:author="Pranav Sudhir Pandit" w:date="2021-01-25T15:42:00Z">
        <w:r w:rsidR="009D007C" w:rsidRPr="009D007C" w:rsidDel="007E67D0">
          <w:rPr>
            <w:rFonts w:ascii="Times New Roman" w:eastAsia="Times New Roman" w:hAnsi="Times New Roman" w:cs="Times New Roman"/>
            <w:color w:val="000000"/>
            <w:sz w:val="24"/>
            <w:szCs w:val="24"/>
          </w:rPr>
          <w:delText>I</w:delText>
        </w:r>
      </w:del>
      <w:ins w:id="100" w:author="Pranav Sudhir Pandit" w:date="2021-01-25T15:42:00Z">
        <w:r w:rsidR="007E67D0">
          <w:rPr>
            <w:rFonts w:ascii="Times New Roman" w:eastAsia="Times New Roman" w:hAnsi="Times New Roman" w:cs="Times New Roman"/>
            <w:color w:val="000000"/>
            <w:sz w:val="24"/>
            <w:szCs w:val="24"/>
          </w:rPr>
          <w:t>i</w:t>
        </w:r>
      </w:ins>
      <w:r w:rsidR="009D007C" w:rsidRPr="009D007C">
        <w:rPr>
          <w:rFonts w:ascii="Times New Roman" w:eastAsia="Times New Roman" w:hAnsi="Times New Roman" w:cs="Times New Roman"/>
          <w:color w:val="000000"/>
          <w:sz w:val="24"/>
          <w:szCs w:val="24"/>
        </w:rPr>
        <w:t>ncreasing numbers of birds are rescued daily and brought to rehabilitation centers</w:t>
      </w:r>
      <w:r w:rsidR="00561997" w:rsidRPr="00E07CCC">
        <w:rPr>
          <w:rFonts w:ascii="Times New Roman" w:eastAsia="Times New Roman" w:hAnsi="Times New Roman" w:cs="Times New Roman"/>
          <w:color w:val="000000"/>
          <w:sz w:val="24"/>
          <w:szCs w:val="24"/>
        </w:rPr>
        <w:t xml:space="preserve"> </w:t>
      </w:r>
      <w:r w:rsidR="00561997" w:rsidRPr="00AE6D46">
        <w:rPr>
          <w:rFonts w:ascii="Times New Roman" w:eastAsia="Times New Roman" w:hAnsi="Times New Roman" w:cs="Times New Roman"/>
          <w:color w:val="000000"/>
          <w:sz w:val="24"/>
          <w:szCs w:val="24"/>
        </w:rPr>
        <w:fldChar w:fldCharType="begin">
          <w:fldData xml:space="preserve">PEVuZE5vdGU+PENpdGU+PEF1dGhvcj5EZWVtPC9BdXRob3I+PFllYXI+MTk5ODwvWWVhcj48UmVj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PEVuZE5vdGU+PENpdGU+PEF1dGhvcj5EZWVtPC9BdXRob3I+PFllYXI+MTk5ODwvWWVhcj48UmVj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561997" w:rsidRPr="00AE6D46">
        <w:rPr>
          <w:rFonts w:ascii="Times New Roman" w:eastAsia="Times New Roman" w:hAnsi="Times New Roman" w:cs="Times New Roman"/>
          <w:color w:val="000000"/>
          <w:sz w:val="24"/>
          <w:szCs w:val="24"/>
        </w:rPr>
      </w:r>
      <w:r w:rsidR="00561997"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(Deem et al. 1998; Molina-López &amp; Darwich 2011; Molina-López et al. 2011)</w:t>
      </w:r>
      <w:r w:rsidR="00561997" w:rsidRPr="00AE6D46">
        <w:rPr>
          <w:rFonts w:ascii="Times New Roman" w:eastAsia="Times New Roman" w:hAnsi="Times New Roman" w:cs="Times New Roman"/>
          <w:color w:val="000000"/>
          <w:sz w:val="24"/>
          <w:szCs w:val="24"/>
        </w:rPr>
        <w:fldChar w:fldCharType="end"/>
      </w:r>
      <w:ins w:id="101" w:author="Pranav Sudhir Pandit" w:date="2021-01-25T15:42:00Z">
        <w:r w:rsidR="007E67D0">
          <w:rPr>
            <w:rFonts w:ascii="Times New Roman" w:eastAsia="Times New Roman" w:hAnsi="Times New Roman" w:cs="Times New Roman"/>
            <w:color w:val="000000"/>
            <w:sz w:val="24"/>
            <w:szCs w:val="24"/>
          </w:rPr>
          <w:t xml:space="preserve">, the </w:t>
        </w:r>
      </w:ins>
      <w:del w:id="102" w:author="Pranav Sudhir Pandit" w:date="2021-01-25T15:42:00Z">
        <w:r w:rsidR="009D007C" w:rsidDel="007E67D0">
          <w:rPr>
            <w:rFonts w:ascii="Times New Roman" w:eastAsia="Times New Roman" w:hAnsi="Times New Roman" w:cs="Times New Roman"/>
            <w:color w:val="000000"/>
            <w:sz w:val="24"/>
            <w:szCs w:val="24"/>
          </w:rPr>
          <w:delText>,</w:delText>
        </w:r>
        <w:r w:rsidR="008D66AD" w:rsidRPr="00AE6D46" w:rsidDel="007E67D0">
          <w:rPr>
            <w:rFonts w:ascii="Times New Roman" w:eastAsia="Times New Roman" w:hAnsi="Times New Roman" w:cs="Times New Roman"/>
            <w:color w:val="000000"/>
            <w:sz w:val="24"/>
            <w:szCs w:val="24"/>
          </w:rPr>
          <w:delText xml:space="preserve"> </w:delText>
        </w:r>
        <w:r w:rsidR="00647227" w:rsidRPr="00AE6D46" w:rsidDel="007E67D0">
          <w:rPr>
            <w:rFonts w:ascii="Times New Roman" w:eastAsia="Times New Roman" w:hAnsi="Times New Roman" w:cs="Times New Roman"/>
            <w:color w:val="000000"/>
            <w:sz w:val="24"/>
            <w:szCs w:val="24"/>
          </w:rPr>
          <w:delText xml:space="preserve">either </w:delText>
        </w:r>
        <w:r w:rsidR="00632F99" w:rsidDel="007E67D0">
          <w:rPr>
            <w:rFonts w:ascii="Times New Roman" w:eastAsia="Times New Roman" w:hAnsi="Times New Roman" w:cs="Times New Roman"/>
            <w:color w:val="000000"/>
            <w:sz w:val="24"/>
            <w:szCs w:val="24"/>
          </w:rPr>
          <w:delText xml:space="preserve">because of </w:delText>
        </w:r>
        <w:r w:rsidR="00647227" w:rsidRPr="00AE6D46" w:rsidDel="007E67D0">
          <w:rPr>
            <w:rFonts w:ascii="Times New Roman" w:eastAsia="Times New Roman" w:hAnsi="Times New Roman" w:cs="Times New Roman"/>
            <w:color w:val="000000"/>
            <w:sz w:val="24"/>
            <w:szCs w:val="24"/>
          </w:rPr>
          <w:delText>increasing human-animal conflict</w:delText>
        </w:r>
        <w:r w:rsidR="00632F99" w:rsidDel="007E67D0">
          <w:rPr>
            <w:rFonts w:ascii="Times New Roman" w:eastAsia="Times New Roman" w:hAnsi="Times New Roman" w:cs="Times New Roman"/>
            <w:color w:val="000000"/>
            <w:sz w:val="24"/>
            <w:szCs w:val="24"/>
          </w:rPr>
          <w:delText>,</w:delText>
        </w:r>
        <w:r w:rsidR="00647227" w:rsidRPr="00AE6D46" w:rsidDel="007E67D0">
          <w:rPr>
            <w:rFonts w:ascii="Times New Roman" w:eastAsia="Times New Roman" w:hAnsi="Times New Roman" w:cs="Times New Roman"/>
            <w:color w:val="000000"/>
            <w:sz w:val="24"/>
            <w:szCs w:val="24"/>
          </w:rPr>
          <w:delText xml:space="preserve"> </w:delText>
        </w:r>
        <w:r w:rsidR="004B13FF" w:rsidRPr="007A49A1" w:rsidDel="007E67D0">
          <w:rPr>
            <w:rFonts w:ascii="Times New Roman" w:eastAsia="Times New Roman" w:hAnsi="Times New Roman" w:cs="Times New Roman"/>
            <w:color w:val="000000"/>
            <w:sz w:val="24"/>
            <w:szCs w:val="24"/>
          </w:rPr>
          <w:delText xml:space="preserve">increased awareness </w:delText>
        </w:r>
        <w:r w:rsidR="00432BA8" w:rsidRPr="007A49A1" w:rsidDel="007E67D0">
          <w:rPr>
            <w:rFonts w:ascii="Times New Roman" w:eastAsia="Times New Roman" w:hAnsi="Times New Roman" w:cs="Times New Roman"/>
            <w:color w:val="000000"/>
            <w:sz w:val="24"/>
            <w:szCs w:val="24"/>
          </w:rPr>
          <w:delText xml:space="preserve">of the importance of </w:delText>
        </w:r>
        <w:r w:rsidR="00E07CCC" w:rsidRPr="007A49A1" w:rsidDel="007E67D0">
          <w:rPr>
            <w:rFonts w:ascii="Times New Roman" w:eastAsia="Times New Roman" w:hAnsi="Times New Roman" w:cs="Times New Roman"/>
            <w:color w:val="000000"/>
            <w:sz w:val="24"/>
            <w:szCs w:val="24"/>
          </w:rPr>
          <w:delText xml:space="preserve">saving individual </w:delText>
        </w:r>
        <w:r w:rsidR="00432BA8" w:rsidRPr="007A49A1" w:rsidDel="007E67D0">
          <w:rPr>
            <w:rFonts w:ascii="Times New Roman" w:eastAsia="Times New Roman" w:hAnsi="Times New Roman" w:cs="Times New Roman"/>
            <w:color w:val="000000"/>
            <w:sz w:val="24"/>
            <w:szCs w:val="24"/>
          </w:rPr>
          <w:delText xml:space="preserve">wild animals </w:delText>
        </w:r>
        <w:r w:rsidR="00E07CCC" w:rsidRPr="007A49A1" w:rsidDel="007E67D0">
          <w:rPr>
            <w:rFonts w:ascii="Times New Roman" w:eastAsia="Times New Roman" w:hAnsi="Times New Roman" w:cs="Times New Roman"/>
            <w:color w:val="000000"/>
            <w:sz w:val="24"/>
            <w:szCs w:val="24"/>
          </w:rPr>
          <w:delText>a</w:delText>
        </w:r>
        <w:r w:rsidR="00620316" w:rsidRPr="007A49A1" w:rsidDel="007E67D0">
          <w:rPr>
            <w:rFonts w:ascii="Times New Roman" w:eastAsia="Times New Roman" w:hAnsi="Times New Roman" w:cs="Times New Roman"/>
            <w:color w:val="000000"/>
            <w:sz w:val="24"/>
            <w:szCs w:val="24"/>
          </w:rPr>
          <w:delText>nd availability of rescue centers in the area</w:delText>
        </w:r>
      </w:del>
      <w:del w:id="103" w:author="Pranav Sudhir Pandit" w:date="2021-01-25T14:44:00Z">
        <w:r w:rsidR="008B0A33" w:rsidRPr="007A49A1" w:rsidDel="00BE7DA7">
          <w:rPr>
            <w:rFonts w:ascii="Times New Roman" w:eastAsia="Times New Roman" w:hAnsi="Times New Roman" w:cs="Times New Roman"/>
            <w:color w:val="000000"/>
            <w:sz w:val="24"/>
            <w:szCs w:val="24"/>
          </w:rPr>
          <w:delText>,</w:delText>
        </w:r>
      </w:del>
      <w:del w:id="104" w:author="Pranav Sudhir Pandit" w:date="2021-01-25T15:42:00Z">
        <w:r w:rsidR="008B0A33" w:rsidRPr="007A49A1" w:rsidDel="007E67D0">
          <w:rPr>
            <w:rFonts w:ascii="Times New Roman" w:eastAsia="Times New Roman" w:hAnsi="Times New Roman" w:cs="Times New Roman"/>
            <w:color w:val="000000"/>
            <w:sz w:val="24"/>
            <w:szCs w:val="24"/>
          </w:rPr>
          <w:delText xml:space="preserve"> </w:delText>
        </w:r>
      </w:del>
      <w:r w:rsidR="008B0A33" w:rsidRPr="007A49A1">
        <w:rPr>
          <w:rFonts w:ascii="Times New Roman" w:eastAsia="Times New Roman" w:hAnsi="Times New Roman" w:cs="Times New Roman"/>
          <w:color w:val="000000"/>
          <w:sz w:val="24"/>
          <w:szCs w:val="24"/>
        </w:rPr>
        <w:t>analysis</w:t>
      </w:r>
      <w:r w:rsidR="008B0A33">
        <w:rPr>
          <w:rFonts w:ascii="Times New Roman" w:eastAsia="Times New Roman" w:hAnsi="Times New Roman" w:cs="Times New Roman"/>
          <w:color w:val="000000"/>
          <w:sz w:val="24"/>
          <w:szCs w:val="24"/>
        </w:rPr>
        <w:t xml:space="preserve"> of</w:t>
      </w:r>
      <w:r w:rsidR="00632F99">
        <w:rPr>
          <w:rFonts w:ascii="Times New Roman" w:eastAsia="Times New Roman" w:hAnsi="Times New Roman" w:cs="Times New Roman"/>
          <w:color w:val="000000"/>
          <w:sz w:val="24"/>
          <w:szCs w:val="24"/>
        </w:rPr>
        <w:t xml:space="preserve"> d</w:t>
      </w:r>
      <w:r w:rsidR="00647227" w:rsidRPr="00AE6D46">
        <w:rPr>
          <w:rFonts w:ascii="Times New Roman" w:eastAsia="Times New Roman" w:hAnsi="Times New Roman" w:cs="Times New Roman"/>
          <w:color w:val="000000"/>
          <w:sz w:val="24"/>
          <w:szCs w:val="24"/>
        </w:rPr>
        <w:t xml:space="preserve">ata collected by rehabilitation centers provide a unique opportunity to understand and mitigate </w:t>
      </w:r>
      <w:r w:rsidR="00807F5B" w:rsidRPr="00670A61">
        <w:rPr>
          <w:rFonts w:ascii="Times New Roman" w:eastAsia="Times New Roman" w:hAnsi="Times New Roman" w:cs="Times New Roman"/>
          <w:color w:val="000000"/>
          <w:sz w:val="24"/>
          <w:szCs w:val="24"/>
        </w:rPr>
        <w:t>anthropogenic</w:t>
      </w:r>
      <w:r w:rsidR="00647227" w:rsidRPr="00670A61">
        <w:rPr>
          <w:rFonts w:ascii="Times New Roman" w:eastAsia="Times New Roman" w:hAnsi="Times New Roman" w:cs="Times New Roman"/>
          <w:color w:val="000000"/>
          <w:sz w:val="24"/>
          <w:szCs w:val="24"/>
        </w:rPr>
        <w:t xml:space="preserve"> threats </w:t>
      </w:r>
      <w:r w:rsidR="00432BA8">
        <w:rPr>
          <w:rFonts w:ascii="Times New Roman" w:eastAsia="Times New Roman" w:hAnsi="Times New Roman" w:cs="Times New Roman"/>
          <w:color w:val="000000"/>
          <w:sz w:val="24"/>
          <w:szCs w:val="24"/>
        </w:rPr>
        <w:t>to</w:t>
      </w:r>
      <w:r w:rsidR="00432BA8" w:rsidRPr="00670A61">
        <w:rPr>
          <w:rFonts w:ascii="Times New Roman" w:eastAsia="Times New Roman" w:hAnsi="Times New Roman" w:cs="Times New Roman"/>
          <w:color w:val="000000"/>
          <w:sz w:val="24"/>
          <w:szCs w:val="24"/>
        </w:rPr>
        <w:t xml:space="preserve"> </w:t>
      </w:r>
      <w:r w:rsidR="00647227" w:rsidRPr="00670A61">
        <w:rPr>
          <w:rFonts w:ascii="Times New Roman" w:eastAsia="Times New Roman" w:hAnsi="Times New Roman" w:cs="Times New Roman"/>
          <w:color w:val="000000"/>
          <w:sz w:val="24"/>
          <w:szCs w:val="24"/>
        </w:rPr>
        <w:t xml:space="preserve">hummingbirds. </w:t>
      </w:r>
    </w:p>
    <w:p w14:paraId="7BC18BEA" w14:textId="7F51F792" w:rsidR="00617A64" w:rsidRPr="00AE6D46" w:rsidRDefault="00886039" w:rsidP="00511C4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To </w:t>
      </w:r>
      <w:r w:rsidR="00C92714" w:rsidRPr="009B620F">
        <w:rPr>
          <w:rFonts w:ascii="Times New Roman" w:eastAsia="Times New Roman" w:hAnsi="Times New Roman" w:cs="Times New Roman"/>
          <w:color w:val="000000"/>
          <w:sz w:val="24"/>
          <w:szCs w:val="24"/>
        </w:rPr>
        <w:t>date</w:t>
      </w:r>
      <w:r w:rsidR="00D5695C">
        <w:rPr>
          <w:rFonts w:ascii="Times New Roman" w:eastAsia="Times New Roman" w:hAnsi="Times New Roman" w:cs="Times New Roman"/>
          <w:color w:val="000000"/>
          <w:sz w:val="24"/>
          <w:szCs w:val="24"/>
        </w:rPr>
        <w:t xml:space="preserve"> and</w:t>
      </w:r>
      <w:r w:rsidR="00C92714" w:rsidRPr="009B620F">
        <w:rPr>
          <w:rFonts w:ascii="Times New Roman" w:eastAsia="Times New Roman" w:hAnsi="Times New Roman" w:cs="Times New Roman"/>
          <w:color w:val="000000"/>
          <w:sz w:val="24"/>
          <w:szCs w:val="24"/>
        </w:rPr>
        <w:t xml:space="preserve"> </w:t>
      </w:r>
      <w:r w:rsidR="00FE04B1">
        <w:rPr>
          <w:rFonts w:ascii="Times New Roman" w:eastAsia="Times New Roman" w:hAnsi="Times New Roman" w:cs="Times New Roman"/>
          <w:color w:val="000000"/>
          <w:sz w:val="24"/>
          <w:szCs w:val="24"/>
        </w:rPr>
        <w:t xml:space="preserve">to </w:t>
      </w:r>
      <w:r w:rsidR="00C92714" w:rsidRPr="00670A61">
        <w:rPr>
          <w:rFonts w:ascii="Times New Roman" w:eastAsia="Times New Roman" w:hAnsi="Times New Roman" w:cs="Times New Roman"/>
          <w:color w:val="000000"/>
          <w:sz w:val="24"/>
          <w:szCs w:val="24"/>
        </w:rPr>
        <w:t>the best of the authors</w:t>
      </w:r>
      <w:r w:rsidR="00881913">
        <w:rPr>
          <w:rFonts w:ascii="Times New Roman" w:eastAsia="Times New Roman" w:hAnsi="Times New Roman" w:cs="Times New Roman"/>
          <w:color w:val="000000"/>
          <w:sz w:val="24"/>
          <w:szCs w:val="24"/>
        </w:rPr>
        <w:t>’</w:t>
      </w:r>
      <w:r w:rsidR="00C92714" w:rsidRPr="00670A61">
        <w:rPr>
          <w:rFonts w:ascii="Times New Roman" w:eastAsia="Times New Roman" w:hAnsi="Times New Roman" w:cs="Times New Roman"/>
          <w:color w:val="000000"/>
          <w:sz w:val="24"/>
          <w:szCs w:val="24"/>
        </w:rPr>
        <w:t xml:space="preserve"> knowledge</w:t>
      </w:r>
      <w:r w:rsidR="004B13FF" w:rsidRPr="00670A61">
        <w:rPr>
          <w:rFonts w:ascii="Times New Roman" w:eastAsia="Times New Roman" w:hAnsi="Times New Roman" w:cs="Times New Roman"/>
          <w:color w:val="000000"/>
          <w:sz w:val="24"/>
          <w:szCs w:val="24"/>
        </w:rPr>
        <w:t>,</w:t>
      </w:r>
      <w:r w:rsidR="00C92714" w:rsidRPr="00670A61">
        <w:rPr>
          <w:rFonts w:ascii="Times New Roman" w:eastAsia="Times New Roman" w:hAnsi="Times New Roman" w:cs="Times New Roman"/>
          <w:color w:val="000000"/>
          <w:sz w:val="24"/>
          <w:szCs w:val="24"/>
        </w:rPr>
        <w:t xml:space="preserve"> </w:t>
      </w:r>
      <w:r w:rsidR="00881DDA" w:rsidRPr="00670A61">
        <w:rPr>
          <w:rFonts w:ascii="Times New Roman" w:eastAsia="Times New Roman" w:hAnsi="Times New Roman" w:cs="Times New Roman"/>
          <w:color w:val="000000"/>
          <w:sz w:val="24"/>
          <w:szCs w:val="24"/>
        </w:rPr>
        <w:t xml:space="preserve">studies have </w:t>
      </w:r>
      <w:r w:rsidR="00432BA8">
        <w:rPr>
          <w:rFonts w:ascii="Times New Roman" w:eastAsia="Times New Roman" w:hAnsi="Times New Roman" w:cs="Times New Roman"/>
          <w:color w:val="000000"/>
          <w:sz w:val="24"/>
          <w:szCs w:val="24"/>
        </w:rPr>
        <w:t xml:space="preserve">not yet </w:t>
      </w:r>
      <w:r w:rsidR="00881DDA" w:rsidRPr="00670A61">
        <w:rPr>
          <w:rFonts w:ascii="Times New Roman" w:eastAsia="Times New Roman" w:hAnsi="Times New Roman" w:cs="Times New Roman"/>
          <w:color w:val="000000"/>
          <w:sz w:val="24"/>
          <w:szCs w:val="24"/>
        </w:rPr>
        <w:t xml:space="preserve">assessed </w:t>
      </w:r>
      <w:r w:rsidR="00D5695C">
        <w:rPr>
          <w:rFonts w:ascii="Times New Roman" w:eastAsia="Times New Roman" w:hAnsi="Times New Roman" w:cs="Times New Roman"/>
          <w:color w:val="000000"/>
          <w:sz w:val="24"/>
          <w:szCs w:val="24"/>
        </w:rPr>
        <w:t xml:space="preserve">outcomes for </w:t>
      </w:r>
      <w:r w:rsidR="00D5695C" w:rsidRPr="00E07CCC">
        <w:rPr>
          <w:rFonts w:ascii="Times New Roman" w:eastAsia="Times New Roman" w:hAnsi="Times New Roman" w:cs="Times New Roman"/>
          <w:color w:val="000000"/>
          <w:sz w:val="24"/>
          <w:szCs w:val="24"/>
        </w:rPr>
        <w:t>hummingbird</w:t>
      </w:r>
      <w:r w:rsidR="00D5695C">
        <w:rPr>
          <w:rFonts w:ascii="Times New Roman" w:eastAsia="Times New Roman" w:hAnsi="Times New Roman" w:cs="Times New Roman"/>
          <w:color w:val="000000"/>
          <w:sz w:val="24"/>
          <w:szCs w:val="24"/>
        </w:rPr>
        <w:t xml:space="preserve"> </w:t>
      </w:r>
      <w:r w:rsidR="00A53660" w:rsidRPr="00E07CCC">
        <w:rPr>
          <w:rFonts w:ascii="Times New Roman" w:eastAsia="Times New Roman" w:hAnsi="Times New Roman" w:cs="Times New Roman"/>
          <w:color w:val="000000"/>
          <w:sz w:val="24"/>
          <w:szCs w:val="24"/>
        </w:rPr>
        <w:t>rehabilitation</w:t>
      </w:r>
      <w:r w:rsidR="007B456D" w:rsidRPr="00E07CCC">
        <w:rPr>
          <w:rFonts w:ascii="Times New Roman" w:eastAsia="Times New Roman" w:hAnsi="Times New Roman" w:cs="Times New Roman"/>
          <w:color w:val="000000"/>
          <w:sz w:val="24"/>
          <w:szCs w:val="24"/>
        </w:rPr>
        <w:t xml:space="preserve">. </w:t>
      </w:r>
      <w:r w:rsidR="00CB52AF" w:rsidRPr="00E07CCC">
        <w:rPr>
          <w:rFonts w:ascii="Times New Roman" w:eastAsia="Times New Roman" w:hAnsi="Times New Roman" w:cs="Times New Roman"/>
          <w:color w:val="000000"/>
          <w:sz w:val="24"/>
          <w:szCs w:val="24"/>
        </w:rPr>
        <w:t xml:space="preserve">Hummingbird populations in urban </w:t>
      </w:r>
      <w:r w:rsidR="003D5980" w:rsidRPr="00E07CCC">
        <w:rPr>
          <w:rFonts w:ascii="Times New Roman" w:eastAsia="Times New Roman" w:hAnsi="Times New Roman" w:cs="Times New Roman"/>
          <w:color w:val="000000"/>
          <w:sz w:val="24"/>
          <w:szCs w:val="24"/>
        </w:rPr>
        <w:t xml:space="preserve">settings </w:t>
      </w:r>
      <w:r w:rsidR="00647227" w:rsidRPr="00E07CCC">
        <w:rPr>
          <w:rFonts w:ascii="Times New Roman" w:eastAsia="Times New Roman" w:hAnsi="Times New Roman" w:cs="Times New Roman"/>
          <w:color w:val="000000"/>
          <w:sz w:val="24"/>
          <w:szCs w:val="24"/>
        </w:rPr>
        <w:t xml:space="preserve">are known to face a wide variety of anthropogenic threats, including </w:t>
      </w:r>
      <w:r w:rsidR="00CB52AF" w:rsidRPr="00E07CCC">
        <w:rPr>
          <w:rFonts w:ascii="Times New Roman" w:eastAsia="Times New Roman" w:hAnsi="Times New Roman" w:cs="Times New Roman"/>
          <w:color w:val="000000"/>
          <w:sz w:val="24"/>
          <w:szCs w:val="24"/>
        </w:rPr>
        <w:t>domestic animal</w:t>
      </w:r>
      <w:r w:rsidR="00F7740B">
        <w:rPr>
          <w:rFonts w:ascii="Times New Roman" w:eastAsia="Times New Roman" w:hAnsi="Times New Roman" w:cs="Times New Roman"/>
          <w:color w:val="000000"/>
          <w:sz w:val="24"/>
          <w:szCs w:val="24"/>
        </w:rPr>
        <w:t xml:space="preserve"> interaction</w:t>
      </w:r>
      <w:r w:rsidR="003D5980" w:rsidRPr="00E07CCC">
        <w:rPr>
          <w:rFonts w:ascii="Times New Roman" w:eastAsia="Times New Roman" w:hAnsi="Times New Roman" w:cs="Times New Roman"/>
          <w:color w:val="000000"/>
          <w:sz w:val="24"/>
          <w:szCs w:val="24"/>
        </w:rPr>
        <w:t xml:space="preserve">, </w:t>
      </w:r>
      <w:r w:rsidR="00647227" w:rsidRPr="00E07CCC">
        <w:rPr>
          <w:rFonts w:ascii="Times New Roman" w:eastAsia="Times New Roman" w:hAnsi="Times New Roman" w:cs="Times New Roman"/>
          <w:color w:val="000000"/>
          <w:sz w:val="24"/>
          <w:szCs w:val="24"/>
        </w:rPr>
        <w:t xml:space="preserve">collisions with </w:t>
      </w:r>
      <w:r w:rsidR="00CB52AF" w:rsidRPr="00E07CCC">
        <w:rPr>
          <w:rFonts w:ascii="Times New Roman" w:eastAsia="Times New Roman" w:hAnsi="Times New Roman" w:cs="Times New Roman"/>
          <w:color w:val="000000"/>
          <w:sz w:val="24"/>
          <w:szCs w:val="24"/>
        </w:rPr>
        <w:t>glass</w:t>
      </w:r>
      <w:r w:rsidR="00647227" w:rsidRPr="00E07CCC">
        <w:rPr>
          <w:rFonts w:ascii="Times New Roman" w:eastAsia="Times New Roman" w:hAnsi="Times New Roman" w:cs="Times New Roman"/>
          <w:color w:val="000000"/>
          <w:sz w:val="24"/>
          <w:szCs w:val="24"/>
        </w:rPr>
        <w:t xml:space="preserve"> </w:t>
      </w:r>
      <w:r w:rsidR="00E07CCC">
        <w:rPr>
          <w:rFonts w:ascii="Times New Roman" w:eastAsia="Times New Roman" w:hAnsi="Times New Roman" w:cs="Times New Roman"/>
          <w:color w:val="000000"/>
          <w:sz w:val="24"/>
          <w:szCs w:val="24"/>
        </w:rPr>
        <w:t>windows</w:t>
      </w:r>
      <w:r>
        <w:rPr>
          <w:rFonts w:ascii="Times New Roman" w:eastAsia="Times New Roman" w:hAnsi="Times New Roman" w:cs="Times New Roman"/>
          <w:color w:val="000000"/>
          <w:sz w:val="24"/>
          <w:szCs w:val="24"/>
        </w:rPr>
        <w:t>,</w:t>
      </w:r>
      <w:r w:rsidR="00E07CCC">
        <w:rPr>
          <w:rFonts w:ascii="Times New Roman" w:eastAsia="Times New Roman" w:hAnsi="Times New Roman" w:cs="Times New Roman"/>
          <w:color w:val="000000"/>
          <w:sz w:val="24"/>
          <w:szCs w:val="24"/>
        </w:rPr>
        <w:t xml:space="preserve"> </w:t>
      </w:r>
      <w:r w:rsidR="00CB52AF" w:rsidRPr="00E07CCC">
        <w:rPr>
          <w:rFonts w:ascii="Times New Roman" w:eastAsia="Times New Roman" w:hAnsi="Times New Roman" w:cs="Times New Roman"/>
          <w:color w:val="000000"/>
          <w:sz w:val="24"/>
          <w:szCs w:val="24"/>
        </w:rPr>
        <w:t xml:space="preserve">and other </w:t>
      </w:r>
      <w:r w:rsidR="00647227" w:rsidRPr="00E07CCC">
        <w:rPr>
          <w:rFonts w:ascii="Times New Roman" w:eastAsia="Times New Roman" w:hAnsi="Times New Roman" w:cs="Times New Roman"/>
          <w:color w:val="000000"/>
          <w:sz w:val="24"/>
          <w:szCs w:val="24"/>
        </w:rPr>
        <w:t xml:space="preserve">manmade </w:t>
      </w:r>
      <w:r w:rsidR="00CB52AF" w:rsidRPr="00E07CCC">
        <w:rPr>
          <w:rFonts w:ascii="Times New Roman" w:eastAsia="Times New Roman" w:hAnsi="Times New Roman" w:cs="Times New Roman"/>
          <w:color w:val="000000"/>
          <w:sz w:val="24"/>
          <w:szCs w:val="24"/>
        </w:rPr>
        <w:t>structures</w:t>
      </w:r>
      <w:r w:rsidR="003250DC" w:rsidRPr="00E07CCC">
        <w:rPr>
          <w:rFonts w:ascii="Times New Roman" w:eastAsia="Times New Roman" w:hAnsi="Times New Roman" w:cs="Times New Roman"/>
          <w:color w:val="000000"/>
          <w:sz w:val="24"/>
          <w:szCs w:val="24"/>
        </w:rPr>
        <w:t xml:space="preserve"> </w:t>
      </w:r>
      <w:r w:rsidR="003250DC" w:rsidRPr="00AE6D46">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UmVjTnVtPjgzMzU8L1JlY051bT48RGlzcGxheVRleHQ+KEdyYWhhbSAxOTk3OyBLbGVtIEpyIDE5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UmVjTnVtPjgzMzU8L1JlY051bT48RGlzcGxheVRleHQ+KEdyYWhhbSAxOTk3OyBLbGVtIEpyIDE5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3250DC" w:rsidRPr="00AE6D46">
        <w:rPr>
          <w:rFonts w:ascii="Times New Roman" w:eastAsia="Times New Roman" w:hAnsi="Times New Roman" w:cs="Times New Roman"/>
          <w:color w:val="000000"/>
          <w:sz w:val="24"/>
          <w:szCs w:val="24"/>
        </w:rPr>
      </w:r>
      <w:r w:rsidR="003250D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(Graham 1997; Klem Jr 1989; Loss et al. 2013)</w:t>
      </w:r>
      <w:r w:rsidR="003250DC" w:rsidRPr="00AE6D46">
        <w:rPr>
          <w:rFonts w:ascii="Times New Roman" w:eastAsia="Times New Roman" w:hAnsi="Times New Roman" w:cs="Times New Roman"/>
          <w:color w:val="000000"/>
          <w:sz w:val="24"/>
          <w:szCs w:val="24"/>
        </w:rPr>
        <w:fldChar w:fldCharType="end"/>
      </w:r>
      <w:r w:rsidR="00647227" w:rsidRPr="00AE6D46">
        <w:rPr>
          <w:rFonts w:ascii="Times New Roman" w:eastAsia="Times New Roman" w:hAnsi="Times New Roman" w:cs="Times New Roman"/>
          <w:color w:val="000000"/>
          <w:sz w:val="24"/>
          <w:szCs w:val="24"/>
        </w:rPr>
        <w:t>, and destruction of nesting trees</w:t>
      </w:r>
      <w:r w:rsidR="00881913">
        <w:rPr>
          <w:rFonts w:ascii="Times New Roman" w:eastAsia="Times New Roman" w:hAnsi="Times New Roman" w:cs="Times New Roman"/>
          <w:color w:val="000000"/>
          <w:sz w:val="24"/>
          <w:szCs w:val="24"/>
        </w:rPr>
        <w:t>/shrubs</w:t>
      </w:r>
      <w:r w:rsidR="00647227" w:rsidRPr="00AE6D46">
        <w:rPr>
          <w:rFonts w:ascii="Times New Roman" w:eastAsia="Times New Roman" w:hAnsi="Times New Roman" w:cs="Times New Roman"/>
          <w:color w:val="000000"/>
          <w:sz w:val="24"/>
          <w:szCs w:val="24"/>
        </w:rPr>
        <w:t xml:space="preserve">. Circumstances </w:t>
      </w:r>
      <w:r>
        <w:rPr>
          <w:rFonts w:ascii="Times New Roman" w:eastAsia="Times New Roman" w:hAnsi="Times New Roman" w:cs="Times New Roman"/>
          <w:color w:val="000000"/>
          <w:sz w:val="24"/>
          <w:szCs w:val="24"/>
        </w:rPr>
        <w:t xml:space="preserve">that </w:t>
      </w:r>
      <w:r w:rsidR="000B2990">
        <w:rPr>
          <w:rFonts w:ascii="Times New Roman" w:eastAsia="Times New Roman" w:hAnsi="Times New Roman" w:cs="Times New Roman"/>
          <w:color w:val="000000"/>
          <w:sz w:val="24"/>
          <w:szCs w:val="24"/>
        </w:rPr>
        <w:t xml:space="preserve">are </w:t>
      </w:r>
      <w:r w:rsidR="007E113F">
        <w:rPr>
          <w:rFonts w:ascii="Times New Roman" w:eastAsia="Times New Roman" w:hAnsi="Times New Roman" w:cs="Times New Roman"/>
          <w:color w:val="000000"/>
          <w:sz w:val="24"/>
          <w:szCs w:val="24"/>
        </w:rPr>
        <w:t xml:space="preserve">the </w:t>
      </w:r>
      <w:r w:rsidR="000B2990">
        <w:rPr>
          <w:rFonts w:ascii="Times New Roman" w:eastAsia="Times New Roman" w:hAnsi="Times New Roman" w:cs="Times New Roman"/>
          <w:color w:val="000000"/>
          <w:sz w:val="24"/>
          <w:szCs w:val="24"/>
        </w:rPr>
        <w:t>basis of</w:t>
      </w:r>
      <w:r w:rsidR="000B2990" w:rsidRPr="000B2990">
        <w:rPr>
          <w:rFonts w:ascii="Times New Roman" w:eastAsia="Times New Roman" w:hAnsi="Times New Roman" w:cs="Times New Roman"/>
          <w:color w:val="000000"/>
          <w:sz w:val="24"/>
          <w:szCs w:val="24"/>
        </w:rPr>
        <w:t xml:space="preserve"> </w:t>
      </w:r>
      <w:r w:rsidR="000B2990" w:rsidRPr="00670A61">
        <w:rPr>
          <w:rFonts w:ascii="Times New Roman" w:eastAsia="Times New Roman" w:hAnsi="Times New Roman" w:cs="Times New Roman"/>
          <w:color w:val="000000"/>
          <w:sz w:val="24"/>
          <w:szCs w:val="24"/>
        </w:rPr>
        <w:t>hummingbirds</w:t>
      </w:r>
      <w:r w:rsidR="000B2990">
        <w:rPr>
          <w:rFonts w:ascii="Times New Roman" w:eastAsia="Times New Roman" w:hAnsi="Times New Roman" w:cs="Times New Roman"/>
          <w:color w:val="000000"/>
          <w:sz w:val="24"/>
          <w:szCs w:val="24"/>
        </w:rPr>
        <w:t>’ presentation</w:t>
      </w:r>
      <w:r w:rsidR="00647227" w:rsidRPr="00670A61">
        <w:rPr>
          <w:rFonts w:ascii="Times New Roman" w:eastAsia="Times New Roman" w:hAnsi="Times New Roman" w:cs="Times New Roman"/>
          <w:color w:val="000000"/>
          <w:sz w:val="24"/>
          <w:szCs w:val="24"/>
        </w:rPr>
        <w:t xml:space="preserve"> to rehabilitation center</w:t>
      </w:r>
      <w:r w:rsidR="000B2990">
        <w:rPr>
          <w:rFonts w:ascii="Times New Roman" w:eastAsia="Times New Roman" w:hAnsi="Times New Roman" w:cs="Times New Roman"/>
          <w:color w:val="000000"/>
          <w:sz w:val="24"/>
          <w:szCs w:val="24"/>
        </w:rPr>
        <w:t>s</w:t>
      </w:r>
      <w:r w:rsidR="00647227" w:rsidRPr="00670A61">
        <w:rPr>
          <w:rFonts w:ascii="Times New Roman" w:eastAsia="Times New Roman" w:hAnsi="Times New Roman" w:cs="Times New Roman"/>
          <w:color w:val="000000"/>
          <w:sz w:val="24"/>
          <w:szCs w:val="24"/>
        </w:rPr>
        <w:t xml:space="preserve"> </w:t>
      </w:r>
      <w:r w:rsidR="00E07CCC">
        <w:rPr>
          <w:rFonts w:ascii="Times New Roman" w:eastAsia="Times New Roman" w:hAnsi="Times New Roman" w:cs="Times New Roman"/>
          <w:color w:val="000000"/>
          <w:sz w:val="24"/>
          <w:szCs w:val="24"/>
        </w:rPr>
        <w:t>could</w:t>
      </w:r>
      <w:r w:rsidR="00647227" w:rsidRPr="00670A61">
        <w:rPr>
          <w:rFonts w:ascii="Times New Roman" w:eastAsia="Times New Roman" w:hAnsi="Times New Roman" w:cs="Times New Roman"/>
          <w:color w:val="000000"/>
          <w:sz w:val="24"/>
          <w:szCs w:val="24"/>
        </w:rPr>
        <w:t xml:space="preserve"> affect </w:t>
      </w:r>
      <w:r w:rsidR="000B2990">
        <w:rPr>
          <w:rFonts w:ascii="Times New Roman" w:eastAsia="Times New Roman" w:hAnsi="Times New Roman" w:cs="Times New Roman"/>
          <w:color w:val="000000"/>
          <w:sz w:val="24"/>
          <w:szCs w:val="24"/>
        </w:rPr>
        <w:t>rehabilitation</w:t>
      </w:r>
      <w:r w:rsidR="000B2990" w:rsidRPr="00670A61">
        <w:rPr>
          <w:rFonts w:ascii="Times New Roman" w:eastAsia="Times New Roman" w:hAnsi="Times New Roman" w:cs="Times New Roman"/>
          <w:color w:val="000000"/>
          <w:sz w:val="24"/>
          <w:szCs w:val="24"/>
        </w:rPr>
        <w:t xml:space="preserve"> </w:t>
      </w:r>
      <w:r w:rsidR="00647227" w:rsidRPr="00670A61">
        <w:rPr>
          <w:rFonts w:ascii="Times New Roman" w:eastAsia="Times New Roman" w:hAnsi="Times New Roman" w:cs="Times New Roman"/>
          <w:color w:val="000000"/>
          <w:sz w:val="24"/>
          <w:szCs w:val="24"/>
        </w:rPr>
        <w:t xml:space="preserve">success </w:t>
      </w:r>
      <w:r w:rsidR="000B2990">
        <w:rPr>
          <w:rFonts w:ascii="Times New Roman" w:eastAsia="Times New Roman" w:hAnsi="Times New Roman" w:cs="Times New Roman"/>
          <w:color w:val="000000"/>
          <w:sz w:val="24"/>
          <w:szCs w:val="24"/>
        </w:rPr>
        <w:t>and survival</w:t>
      </w:r>
      <w:r w:rsidR="00647227" w:rsidRPr="00670A61">
        <w:rPr>
          <w:rFonts w:ascii="Times New Roman" w:eastAsia="Times New Roman" w:hAnsi="Times New Roman" w:cs="Times New Roman"/>
          <w:color w:val="000000"/>
          <w:sz w:val="24"/>
          <w:szCs w:val="24"/>
        </w:rPr>
        <w:t xml:space="preserve">. </w:t>
      </w:r>
      <w:r w:rsidR="000A6810" w:rsidRPr="00670A61">
        <w:rPr>
          <w:rFonts w:ascii="Times New Roman" w:eastAsia="Times New Roman" w:hAnsi="Times New Roman" w:cs="Times New Roman"/>
          <w:color w:val="000000"/>
          <w:sz w:val="24"/>
          <w:szCs w:val="24"/>
        </w:rPr>
        <w:t xml:space="preserve">Hence, </w:t>
      </w:r>
      <w:r w:rsidR="000A6810" w:rsidRPr="00E07CCC">
        <w:rPr>
          <w:rFonts w:ascii="Times New Roman" w:eastAsia="Times New Roman" w:hAnsi="Times New Roman" w:cs="Times New Roman"/>
          <w:color w:val="000000"/>
          <w:sz w:val="24"/>
          <w:szCs w:val="24"/>
        </w:rPr>
        <w:t>e</w:t>
      </w:r>
      <w:r w:rsidR="00CB52AF" w:rsidRPr="00E07CCC">
        <w:rPr>
          <w:rFonts w:ascii="Times New Roman" w:eastAsia="Times New Roman" w:hAnsi="Times New Roman" w:cs="Times New Roman"/>
          <w:color w:val="000000"/>
          <w:sz w:val="24"/>
          <w:szCs w:val="24"/>
        </w:rPr>
        <w:t xml:space="preserve">valuating </w:t>
      </w:r>
      <w:r w:rsidR="000A6810" w:rsidRPr="00E07CCC">
        <w:rPr>
          <w:rFonts w:ascii="Times New Roman" w:eastAsia="Times New Roman" w:hAnsi="Times New Roman" w:cs="Times New Roman"/>
          <w:color w:val="000000"/>
          <w:sz w:val="24"/>
          <w:szCs w:val="24"/>
        </w:rPr>
        <w:t xml:space="preserve">anthropogenic </w:t>
      </w:r>
      <w:r w:rsidR="00B8493C" w:rsidRPr="00E07CCC">
        <w:rPr>
          <w:rFonts w:ascii="Times New Roman" w:eastAsia="Times New Roman" w:hAnsi="Times New Roman" w:cs="Times New Roman"/>
          <w:color w:val="000000"/>
          <w:sz w:val="24"/>
          <w:szCs w:val="24"/>
        </w:rPr>
        <w:t xml:space="preserve">threats </w:t>
      </w:r>
      <w:r w:rsidR="000A6810" w:rsidRPr="00E07CCC">
        <w:rPr>
          <w:rFonts w:ascii="Times New Roman" w:eastAsia="Times New Roman" w:hAnsi="Times New Roman" w:cs="Times New Roman"/>
          <w:color w:val="000000"/>
          <w:sz w:val="24"/>
          <w:szCs w:val="24"/>
        </w:rPr>
        <w:t xml:space="preserve">and other factors such as </w:t>
      </w:r>
      <w:r w:rsidR="00CB52AF" w:rsidRPr="00E07CCC">
        <w:rPr>
          <w:rFonts w:ascii="Times New Roman" w:eastAsia="Times New Roman" w:hAnsi="Times New Roman" w:cs="Times New Roman"/>
          <w:color w:val="000000"/>
          <w:sz w:val="24"/>
          <w:szCs w:val="24"/>
        </w:rPr>
        <w:t>species</w:t>
      </w:r>
      <w:r w:rsidR="007B6F37" w:rsidRPr="00E07CCC">
        <w:rPr>
          <w:rFonts w:ascii="Times New Roman" w:eastAsia="Times New Roman" w:hAnsi="Times New Roman" w:cs="Times New Roman"/>
          <w:color w:val="000000"/>
          <w:sz w:val="24"/>
          <w:szCs w:val="24"/>
        </w:rPr>
        <w:t>,</w:t>
      </w:r>
      <w:r w:rsidR="00CB52AF" w:rsidRPr="00E07CCC">
        <w:rPr>
          <w:rFonts w:ascii="Times New Roman" w:eastAsia="Times New Roman" w:hAnsi="Times New Roman" w:cs="Times New Roman"/>
          <w:color w:val="000000"/>
          <w:sz w:val="24"/>
          <w:szCs w:val="24"/>
        </w:rPr>
        <w:t xml:space="preserve"> age</w:t>
      </w:r>
      <w:r w:rsidR="004B13FF" w:rsidRPr="00E07CCC">
        <w:rPr>
          <w:rFonts w:ascii="Times New Roman" w:eastAsia="Times New Roman" w:hAnsi="Times New Roman" w:cs="Times New Roman"/>
          <w:color w:val="000000"/>
          <w:sz w:val="24"/>
          <w:szCs w:val="24"/>
        </w:rPr>
        <w:t>,</w:t>
      </w:r>
      <w:r w:rsidR="007B6F37" w:rsidRPr="00E07CCC">
        <w:rPr>
          <w:rFonts w:ascii="Times New Roman" w:eastAsia="Times New Roman" w:hAnsi="Times New Roman" w:cs="Times New Roman"/>
          <w:color w:val="000000"/>
          <w:sz w:val="24"/>
          <w:szCs w:val="24"/>
        </w:rPr>
        <w:t xml:space="preserve"> and</w:t>
      </w:r>
      <w:r w:rsidR="00CB52AF" w:rsidRPr="00E07CCC">
        <w:rPr>
          <w:rFonts w:ascii="Times New Roman" w:eastAsia="Times New Roman" w:hAnsi="Times New Roman" w:cs="Times New Roman"/>
          <w:color w:val="000000"/>
          <w:sz w:val="24"/>
          <w:szCs w:val="24"/>
        </w:rPr>
        <w:t xml:space="preserve"> sex </w:t>
      </w:r>
      <w:r w:rsidR="000A6810" w:rsidRPr="00E07CCC">
        <w:rPr>
          <w:rFonts w:ascii="Times New Roman" w:eastAsia="Times New Roman" w:hAnsi="Times New Roman" w:cs="Times New Roman"/>
          <w:color w:val="000000"/>
          <w:sz w:val="24"/>
          <w:szCs w:val="24"/>
        </w:rPr>
        <w:t xml:space="preserve">is critical </w:t>
      </w:r>
      <w:r w:rsidR="00632F99">
        <w:rPr>
          <w:rFonts w:ascii="Times New Roman" w:eastAsia="Times New Roman" w:hAnsi="Times New Roman" w:cs="Times New Roman"/>
          <w:color w:val="000000"/>
          <w:sz w:val="24"/>
          <w:szCs w:val="24"/>
        </w:rPr>
        <w:t xml:space="preserve">for improving </w:t>
      </w:r>
      <w:r w:rsidR="00AB44C1" w:rsidRPr="00E07CCC">
        <w:rPr>
          <w:rFonts w:ascii="Times New Roman" w:eastAsia="Times New Roman" w:hAnsi="Times New Roman" w:cs="Times New Roman"/>
          <w:color w:val="000000"/>
          <w:sz w:val="24"/>
          <w:szCs w:val="24"/>
        </w:rPr>
        <w:t>rehabilitation success</w:t>
      </w:r>
      <w:r w:rsidR="00CB52AF" w:rsidRPr="00E07CCC">
        <w:rPr>
          <w:rFonts w:ascii="Times New Roman" w:eastAsia="Times New Roman" w:hAnsi="Times New Roman" w:cs="Times New Roman"/>
          <w:color w:val="000000"/>
          <w:sz w:val="24"/>
          <w:szCs w:val="24"/>
        </w:rPr>
        <w:t xml:space="preserve">. </w:t>
      </w:r>
      <w:r w:rsidR="00607D5A" w:rsidRPr="00E07CCC">
        <w:rPr>
          <w:rFonts w:ascii="Times New Roman" w:eastAsia="Times New Roman" w:hAnsi="Times New Roman" w:cs="Times New Roman"/>
          <w:color w:val="000000"/>
          <w:sz w:val="24"/>
          <w:szCs w:val="24"/>
        </w:rPr>
        <w:t xml:space="preserve">Furthermore, </w:t>
      </w:r>
      <w:r w:rsidR="000B2990">
        <w:rPr>
          <w:rFonts w:ascii="Times New Roman" w:eastAsia="Times New Roman" w:hAnsi="Times New Roman" w:cs="Times New Roman"/>
          <w:color w:val="000000"/>
          <w:sz w:val="24"/>
          <w:szCs w:val="24"/>
        </w:rPr>
        <w:t>evaluating</w:t>
      </w:r>
      <w:r w:rsidR="00AB44C1" w:rsidRPr="00E07CCC">
        <w:rPr>
          <w:rFonts w:ascii="Times New Roman" w:eastAsia="Times New Roman" w:hAnsi="Times New Roman" w:cs="Times New Roman"/>
          <w:color w:val="000000"/>
          <w:sz w:val="24"/>
          <w:szCs w:val="24"/>
        </w:rPr>
        <w:t xml:space="preserve"> treatment option</w:t>
      </w:r>
      <w:r w:rsidR="000B2990">
        <w:rPr>
          <w:rFonts w:ascii="Times New Roman" w:eastAsia="Times New Roman" w:hAnsi="Times New Roman" w:cs="Times New Roman"/>
          <w:color w:val="000000"/>
          <w:sz w:val="24"/>
          <w:szCs w:val="24"/>
        </w:rPr>
        <w:t xml:space="preserve"> outcomes</w:t>
      </w:r>
      <w:r w:rsidR="00AB44C1" w:rsidRPr="00E07CCC">
        <w:rPr>
          <w:rFonts w:ascii="Times New Roman" w:eastAsia="Times New Roman" w:hAnsi="Times New Roman" w:cs="Times New Roman"/>
          <w:color w:val="000000"/>
          <w:sz w:val="24"/>
          <w:szCs w:val="24"/>
        </w:rPr>
        <w:t xml:space="preserve"> that </w:t>
      </w:r>
      <w:r w:rsidR="00205842" w:rsidRPr="00E07CCC">
        <w:rPr>
          <w:rFonts w:ascii="Times New Roman" w:eastAsia="Times New Roman" w:hAnsi="Times New Roman" w:cs="Times New Roman"/>
          <w:color w:val="000000"/>
          <w:sz w:val="24"/>
          <w:szCs w:val="24"/>
        </w:rPr>
        <w:t xml:space="preserve">increase </w:t>
      </w:r>
      <w:r w:rsidR="004B13FF" w:rsidRPr="00E07CCC">
        <w:rPr>
          <w:rFonts w:ascii="Times New Roman" w:eastAsia="Times New Roman" w:hAnsi="Times New Roman" w:cs="Times New Roman"/>
          <w:color w:val="000000"/>
          <w:sz w:val="24"/>
          <w:szCs w:val="24"/>
        </w:rPr>
        <w:t xml:space="preserve">the </w:t>
      </w:r>
      <w:r w:rsidR="00205842" w:rsidRPr="00E07CCC">
        <w:rPr>
          <w:rFonts w:ascii="Times New Roman" w:eastAsia="Times New Roman" w:hAnsi="Times New Roman" w:cs="Times New Roman"/>
          <w:color w:val="000000"/>
          <w:sz w:val="24"/>
          <w:szCs w:val="24"/>
        </w:rPr>
        <w:t xml:space="preserve">chances of </w:t>
      </w:r>
      <w:r w:rsidR="00607D5A" w:rsidRPr="00E07CCC">
        <w:rPr>
          <w:rFonts w:ascii="Times New Roman" w:eastAsia="Times New Roman" w:hAnsi="Times New Roman" w:cs="Times New Roman"/>
          <w:color w:val="000000"/>
          <w:sz w:val="24"/>
          <w:szCs w:val="24"/>
        </w:rPr>
        <w:t>successful rehabilitation will help prioritize efforts</w:t>
      </w:r>
      <w:r w:rsidR="00607D5A" w:rsidRPr="00AE6D46">
        <w:rPr>
          <w:rFonts w:ascii="Times New Roman" w:eastAsia="Times New Roman" w:hAnsi="Times New Roman" w:cs="Times New Roman"/>
          <w:color w:val="000000"/>
          <w:sz w:val="24"/>
          <w:szCs w:val="24"/>
        </w:rPr>
        <w:t xml:space="preserve">. </w:t>
      </w:r>
    </w:p>
    <w:p w14:paraId="62C2C3F1" w14:textId="2EFF90AB" w:rsidR="00A02EAD" w:rsidRPr="00670A61" w:rsidRDefault="00607D5A" w:rsidP="00511C41">
      <w:pPr>
        <w:spacing w:after="0" w:line="480" w:lineRule="auto"/>
        <w:ind w:firstLine="720"/>
        <w:jc w:val="both"/>
        <w:rPr>
          <w:rFonts w:ascii="Times New Roman" w:eastAsia="Times New Roman" w:hAnsi="Times New Roman" w:cs="Times New Roman"/>
          <w:sz w:val="24"/>
          <w:szCs w:val="24"/>
        </w:rPr>
      </w:pPr>
      <w:r w:rsidRPr="00AE6D46">
        <w:rPr>
          <w:rFonts w:ascii="Times New Roman" w:eastAsia="Times New Roman" w:hAnsi="Times New Roman" w:cs="Times New Roman"/>
          <w:color w:val="000000"/>
          <w:sz w:val="24"/>
          <w:szCs w:val="24"/>
        </w:rPr>
        <w:t xml:space="preserve">To address </w:t>
      </w:r>
      <w:r w:rsidR="00822C73" w:rsidRPr="00AE6D46">
        <w:rPr>
          <w:rFonts w:ascii="Times New Roman" w:eastAsia="Times New Roman" w:hAnsi="Times New Roman" w:cs="Times New Roman"/>
          <w:color w:val="000000"/>
          <w:sz w:val="24"/>
          <w:szCs w:val="24"/>
        </w:rPr>
        <w:t xml:space="preserve">factors that impact the success of </w:t>
      </w:r>
      <w:r w:rsidR="00880993" w:rsidRPr="00AE6D46">
        <w:rPr>
          <w:rFonts w:ascii="Times New Roman" w:eastAsia="Times New Roman" w:hAnsi="Times New Roman" w:cs="Times New Roman"/>
          <w:color w:val="000000"/>
          <w:sz w:val="24"/>
          <w:szCs w:val="24"/>
        </w:rPr>
        <w:t xml:space="preserve">hummingbird </w:t>
      </w:r>
      <w:r w:rsidR="00822C73" w:rsidRPr="009B620F">
        <w:rPr>
          <w:rFonts w:ascii="Times New Roman" w:eastAsia="Times New Roman" w:hAnsi="Times New Roman" w:cs="Times New Roman"/>
          <w:color w:val="000000"/>
          <w:sz w:val="24"/>
          <w:szCs w:val="24"/>
        </w:rPr>
        <w:t>rehabilitation</w:t>
      </w:r>
      <w:r w:rsidRPr="009B620F">
        <w:rPr>
          <w:rFonts w:ascii="Times New Roman" w:eastAsia="Times New Roman" w:hAnsi="Times New Roman" w:cs="Times New Roman"/>
          <w:color w:val="000000"/>
          <w:sz w:val="24"/>
          <w:szCs w:val="24"/>
        </w:rPr>
        <w:t>, a</w:t>
      </w:r>
      <w:r w:rsidR="00A02EAD" w:rsidRPr="00670A61">
        <w:rPr>
          <w:rFonts w:ascii="Times New Roman" w:eastAsia="Times New Roman" w:hAnsi="Times New Roman" w:cs="Times New Roman"/>
          <w:color w:val="000000"/>
          <w:sz w:val="24"/>
          <w:szCs w:val="24"/>
        </w:rPr>
        <w:t xml:space="preserve"> retrospective study evaluating trends in </w:t>
      </w:r>
      <w:r w:rsidR="00205842" w:rsidRPr="00670A61">
        <w:rPr>
          <w:rFonts w:ascii="Times New Roman" w:eastAsia="Times New Roman" w:hAnsi="Times New Roman" w:cs="Times New Roman"/>
          <w:color w:val="000000"/>
          <w:sz w:val="24"/>
          <w:szCs w:val="24"/>
        </w:rPr>
        <w:t>presentation</w:t>
      </w:r>
      <w:r w:rsidR="00205842" w:rsidRPr="00AE6D46">
        <w:rPr>
          <w:rFonts w:ascii="Times New Roman" w:eastAsia="Times New Roman" w:hAnsi="Times New Roman" w:cs="Times New Roman"/>
          <w:color w:val="000000"/>
          <w:sz w:val="24"/>
          <w:szCs w:val="24"/>
        </w:rPr>
        <w:t xml:space="preserve">, </w:t>
      </w:r>
      <w:r w:rsidR="007E5FA8">
        <w:rPr>
          <w:rFonts w:ascii="Times New Roman" w:eastAsia="Times New Roman" w:hAnsi="Times New Roman" w:cs="Times New Roman"/>
          <w:color w:val="000000"/>
          <w:sz w:val="24"/>
          <w:szCs w:val="24"/>
        </w:rPr>
        <w:t>treatment</w:t>
      </w:r>
      <w:r w:rsidR="000A6810" w:rsidRPr="00AE6D46">
        <w:rPr>
          <w:rFonts w:ascii="Times New Roman" w:eastAsia="Times New Roman" w:hAnsi="Times New Roman" w:cs="Times New Roman"/>
          <w:color w:val="000000"/>
          <w:sz w:val="24"/>
          <w:szCs w:val="24"/>
        </w:rPr>
        <w:t>,</w:t>
      </w:r>
      <w:r w:rsidR="00205842" w:rsidRPr="00AE6D46">
        <w:rPr>
          <w:rFonts w:ascii="Times New Roman" w:eastAsia="Times New Roman" w:hAnsi="Times New Roman" w:cs="Times New Roman"/>
          <w:color w:val="000000"/>
          <w:sz w:val="24"/>
          <w:szCs w:val="24"/>
        </w:rPr>
        <w:t xml:space="preserve"> and </w:t>
      </w:r>
      <w:r w:rsidR="0058702A" w:rsidRPr="00AE6D46">
        <w:rPr>
          <w:rFonts w:ascii="Times New Roman" w:eastAsia="Times New Roman" w:hAnsi="Times New Roman" w:cs="Times New Roman"/>
          <w:color w:val="000000"/>
          <w:sz w:val="24"/>
          <w:szCs w:val="24"/>
        </w:rPr>
        <w:t xml:space="preserve">eventual </w:t>
      </w:r>
      <w:r w:rsidR="00205842" w:rsidRPr="009B620F">
        <w:rPr>
          <w:rFonts w:ascii="Times New Roman" w:eastAsia="Times New Roman" w:hAnsi="Times New Roman" w:cs="Times New Roman"/>
          <w:color w:val="000000"/>
          <w:sz w:val="24"/>
          <w:szCs w:val="24"/>
        </w:rPr>
        <w:t xml:space="preserve">disposition </w:t>
      </w:r>
      <w:r w:rsidR="0058702A" w:rsidRPr="00E07CCC">
        <w:rPr>
          <w:rFonts w:ascii="Times New Roman" w:eastAsia="Times New Roman" w:hAnsi="Times New Roman" w:cs="Times New Roman"/>
          <w:color w:val="000000"/>
          <w:sz w:val="24"/>
          <w:szCs w:val="24"/>
        </w:rPr>
        <w:t xml:space="preserve">from data collected by </w:t>
      </w:r>
      <w:r w:rsidR="00A02EAD" w:rsidRPr="00E07CCC">
        <w:rPr>
          <w:rFonts w:ascii="Times New Roman" w:eastAsia="Times New Roman" w:hAnsi="Times New Roman" w:cs="Times New Roman"/>
          <w:color w:val="000000"/>
          <w:sz w:val="24"/>
          <w:szCs w:val="24"/>
        </w:rPr>
        <w:t xml:space="preserve">three </w:t>
      </w:r>
      <w:r w:rsidR="00205842" w:rsidRPr="00E07CCC">
        <w:rPr>
          <w:rFonts w:ascii="Times New Roman" w:eastAsia="Times New Roman" w:hAnsi="Times New Roman" w:cs="Times New Roman"/>
          <w:color w:val="000000"/>
          <w:sz w:val="24"/>
          <w:szCs w:val="24"/>
        </w:rPr>
        <w:t xml:space="preserve">California wildlife </w:t>
      </w:r>
      <w:r w:rsidR="00EA3149">
        <w:rPr>
          <w:rFonts w:ascii="Times New Roman" w:eastAsia="Times New Roman" w:hAnsi="Times New Roman" w:cs="Times New Roman"/>
          <w:color w:val="000000"/>
          <w:sz w:val="24"/>
          <w:szCs w:val="24"/>
        </w:rPr>
        <w:t>rehabilitation</w:t>
      </w:r>
      <w:r w:rsidR="00EA3149"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centers</w:t>
      </w:r>
      <w:r w:rsidR="006A4CA6"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was performed.</w:t>
      </w:r>
      <w:r w:rsidR="003D5980" w:rsidRPr="00E07CCC">
        <w:rPr>
          <w:rFonts w:ascii="Times New Roman" w:eastAsia="Times New Roman" w:hAnsi="Times New Roman" w:cs="Times New Roman"/>
          <w:color w:val="000000"/>
          <w:sz w:val="24"/>
          <w:szCs w:val="24"/>
        </w:rPr>
        <w:t xml:space="preserve"> </w:t>
      </w:r>
      <w:r w:rsidR="00391FD4" w:rsidRPr="00E07CCC">
        <w:rPr>
          <w:rFonts w:ascii="Times New Roman" w:eastAsia="Times New Roman" w:hAnsi="Times New Roman" w:cs="Times New Roman"/>
          <w:color w:val="000000"/>
          <w:sz w:val="24"/>
          <w:szCs w:val="24"/>
        </w:rPr>
        <w:t>O</w:t>
      </w:r>
      <w:r w:rsidR="003D5980" w:rsidRPr="00E07CCC">
        <w:rPr>
          <w:rFonts w:ascii="Times New Roman" w:eastAsia="Times New Roman" w:hAnsi="Times New Roman" w:cs="Times New Roman"/>
          <w:color w:val="000000"/>
          <w:sz w:val="24"/>
          <w:szCs w:val="24"/>
        </w:rPr>
        <w:t xml:space="preserve">ur </w:t>
      </w:r>
      <w:r w:rsidR="00A02EAD" w:rsidRPr="00E07CCC">
        <w:rPr>
          <w:rFonts w:ascii="Times New Roman" w:eastAsia="Times New Roman" w:hAnsi="Times New Roman" w:cs="Times New Roman"/>
          <w:color w:val="000000"/>
          <w:sz w:val="24"/>
          <w:szCs w:val="24"/>
        </w:rPr>
        <w:t>objective</w:t>
      </w:r>
      <w:r w:rsidR="00B8493C" w:rsidRPr="00E07CCC">
        <w:rPr>
          <w:rFonts w:ascii="Times New Roman" w:eastAsia="Times New Roman" w:hAnsi="Times New Roman" w:cs="Times New Roman"/>
          <w:color w:val="000000"/>
          <w:sz w:val="24"/>
          <w:szCs w:val="24"/>
        </w:rPr>
        <w:t>s</w:t>
      </w:r>
      <w:r w:rsidR="00A02EAD" w:rsidRPr="00E07CCC">
        <w:rPr>
          <w:rFonts w:ascii="Times New Roman" w:eastAsia="Times New Roman" w:hAnsi="Times New Roman" w:cs="Times New Roman"/>
          <w:color w:val="000000"/>
          <w:sz w:val="24"/>
          <w:szCs w:val="24"/>
        </w:rPr>
        <w:t xml:space="preserve"> </w:t>
      </w:r>
      <w:r w:rsidR="00B8493C" w:rsidRPr="00E07CCC">
        <w:rPr>
          <w:rFonts w:ascii="Times New Roman" w:eastAsia="Times New Roman" w:hAnsi="Times New Roman" w:cs="Times New Roman"/>
          <w:color w:val="000000"/>
          <w:sz w:val="24"/>
          <w:szCs w:val="24"/>
        </w:rPr>
        <w:t xml:space="preserve">were </w:t>
      </w:r>
      <w:r w:rsidR="00205842" w:rsidRPr="00E07CCC">
        <w:rPr>
          <w:rFonts w:ascii="Times New Roman" w:eastAsia="Times New Roman" w:hAnsi="Times New Roman" w:cs="Times New Roman"/>
          <w:color w:val="000000"/>
          <w:sz w:val="24"/>
          <w:szCs w:val="24"/>
        </w:rPr>
        <w:t>to</w:t>
      </w:r>
      <w:r w:rsidR="00A02EAD" w:rsidRPr="00E07CCC">
        <w:rPr>
          <w:rFonts w:ascii="Times New Roman" w:eastAsia="Times New Roman" w:hAnsi="Times New Roman" w:cs="Times New Roman"/>
          <w:color w:val="000000"/>
          <w:sz w:val="24"/>
          <w:szCs w:val="24"/>
        </w:rPr>
        <w:t xml:space="preserve"> investigate the demographics of hummingbirds admitted to </w:t>
      </w:r>
      <w:r w:rsidR="00EA3149">
        <w:rPr>
          <w:rFonts w:ascii="Times New Roman" w:eastAsia="Times New Roman" w:hAnsi="Times New Roman" w:cs="Times New Roman"/>
          <w:color w:val="000000"/>
          <w:sz w:val="24"/>
          <w:szCs w:val="24"/>
        </w:rPr>
        <w:t>wildlife rehabilitation</w:t>
      </w:r>
      <w:r w:rsidR="00A02EAD" w:rsidRPr="00E07CCC">
        <w:rPr>
          <w:rFonts w:ascii="Times New Roman" w:eastAsia="Times New Roman" w:hAnsi="Times New Roman" w:cs="Times New Roman"/>
          <w:color w:val="000000"/>
          <w:sz w:val="24"/>
          <w:szCs w:val="24"/>
        </w:rPr>
        <w:t xml:space="preserve"> centers, </w:t>
      </w:r>
      <w:r w:rsidR="006A4CA6" w:rsidRPr="00E07CCC">
        <w:rPr>
          <w:rFonts w:ascii="Times New Roman" w:eastAsia="Times New Roman" w:hAnsi="Times New Roman" w:cs="Times New Roman"/>
          <w:color w:val="000000"/>
          <w:sz w:val="24"/>
          <w:szCs w:val="24"/>
        </w:rPr>
        <w:t xml:space="preserve">to </w:t>
      </w:r>
      <w:r w:rsidR="00F7740B">
        <w:rPr>
          <w:rFonts w:ascii="Times New Roman" w:eastAsia="Times New Roman" w:hAnsi="Times New Roman" w:cs="Times New Roman"/>
          <w:color w:val="000000"/>
          <w:sz w:val="24"/>
          <w:szCs w:val="24"/>
        </w:rPr>
        <w:t>determine</w:t>
      </w:r>
      <w:r w:rsidR="00F7740B"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common </w:t>
      </w:r>
      <w:r w:rsidR="00EA3149" w:rsidRPr="00E07CCC">
        <w:rPr>
          <w:rFonts w:ascii="Times New Roman" w:eastAsia="Times New Roman" w:hAnsi="Times New Roman" w:cs="Times New Roman"/>
          <w:color w:val="000000"/>
          <w:sz w:val="24"/>
          <w:szCs w:val="24"/>
        </w:rPr>
        <w:t xml:space="preserve">presenting </w:t>
      </w:r>
      <w:r w:rsidR="003D5980" w:rsidRPr="00E07CCC">
        <w:rPr>
          <w:rFonts w:ascii="Times New Roman" w:eastAsia="Times New Roman" w:hAnsi="Times New Roman" w:cs="Times New Roman"/>
          <w:color w:val="000000"/>
          <w:sz w:val="24"/>
          <w:szCs w:val="24"/>
        </w:rPr>
        <w:t>reasons for</w:t>
      </w:r>
      <w:r w:rsidR="00A02EAD" w:rsidRPr="00E07CCC">
        <w:rPr>
          <w:rFonts w:ascii="Times New Roman" w:eastAsia="Times New Roman" w:hAnsi="Times New Roman" w:cs="Times New Roman"/>
          <w:color w:val="000000"/>
          <w:sz w:val="24"/>
          <w:szCs w:val="24"/>
        </w:rPr>
        <w:t xml:space="preserve"> </w:t>
      </w:r>
      <w:r w:rsidR="00205842" w:rsidRPr="00E07CCC">
        <w:rPr>
          <w:rFonts w:ascii="Times New Roman" w:eastAsia="Times New Roman" w:hAnsi="Times New Roman" w:cs="Times New Roman"/>
          <w:color w:val="000000"/>
          <w:sz w:val="24"/>
          <w:szCs w:val="24"/>
        </w:rPr>
        <w:t xml:space="preserve">these </w:t>
      </w:r>
      <w:r w:rsidR="00A02EAD" w:rsidRPr="00E07CCC">
        <w:rPr>
          <w:rFonts w:ascii="Times New Roman" w:eastAsia="Times New Roman" w:hAnsi="Times New Roman" w:cs="Times New Roman"/>
          <w:color w:val="000000"/>
          <w:sz w:val="24"/>
          <w:szCs w:val="24"/>
        </w:rPr>
        <w:t>hummingbirds</w:t>
      </w:r>
      <w:r w:rsidR="00EA3149">
        <w:rPr>
          <w:rFonts w:ascii="Times New Roman" w:eastAsia="Times New Roman" w:hAnsi="Times New Roman" w:cs="Times New Roman"/>
          <w:color w:val="000000"/>
          <w:sz w:val="24"/>
          <w:szCs w:val="24"/>
        </w:rPr>
        <w:t xml:space="preserve"> being brought to the wildlife rehabilitation centers</w:t>
      </w:r>
      <w:r w:rsidR="00A02EAD" w:rsidRPr="00E07CCC">
        <w:rPr>
          <w:rFonts w:ascii="Times New Roman" w:eastAsia="Times New Roman" w:hAnsi="Times New Roman" w:cs="Times New Roman"/>
          <w:color w:val="000000"/>
          <w:sz w:val="24"/>
          <w:szCs w:val="24"/>
        </w:rPr>
        <w:t xml:space="preserve">, </w:t>
      </w:r>
      <w:r w:rsidR="00553627">
        <w:rPr>
          <w:rFonts w:ascii="Times New Roman" w:eastAsia="Times New Roman" w:hAnsi="Times New Roman" w:cs="Times New Roman"/>
          <w:color w:val="000000"/>
          <w:sz w:val="24"/>
          <w:szCs w:val="24"/>
        </w:rPr>
        <w:t xml:space="preserve">to </w:t>
      </w:r>
      <w:r w:rsidR="00A02EAD" w:rsidRPr="00E07CCC">
        <w:rPr>
          <w:rFonts w:ascii="Times New Roman" w:eastAsia="Times New Roman" w:hAnsi="Times New Roman" w:cs="Times New Roman"/>
          <w:color w:val="000000"/>
          <w:sz w:val="24"/>
          <w:szCs w:val="24"/>
        </w:rPr>
        <w:t>describe</w:t>
      </w:r>
      <w:r w:rsidR="00205842"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seasonal</w:t>
      </w:r>
      <w:r w:rsidR="000B2990">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patterns</w:t>
      </w:r>
      <w:r w:rsidR="00EA3149">
        <w:rPr>
          <w:rFonts w:ascii="Times New Roman" w:eastAsia="Times New Roman" w:hAnsi="Times New Roman" w:cs="Times New Roman"/>
          <w:color w:val="000000"/>
          <w:sz w:val="24"/>
          <w:szCs w:val="24"/>
        </w:rPr>
        <w:t xml:space="preserve"> of admission</w:t>
      </w:r>
      <w:r w:rsidR="00A02EAD" w:rsidRPr="00E07CCC">
        <w:rPr>
          <w:rFonts w:ascii="Times New Roman" w:eastAsia="Times New Roman" w:hAnsi="Times New Roman" w:cs="Times New Roman"/>
          <w:color w:val="000000"/>
          <w:sz w:val="24"/>
          <w:szCs w:val="24"/>
        </w:rPr>
        <w:t xml:space="preserve">, and </w:t>
      </w:r>
      <w:r w:rsidR="00553627">
        <w:rPr>
          <w:rFonts w:ascii="Times New Roman" w:eastAsia="Times New Roman" w:hAnsi="Times New Roman" w:cs="Times New Roman"/>
          <w:color w:val="000000"/>
          <w:sz w:val="24"/>
          <w:szCs w:val="24"/>
        </w:rPr>
        <w:t xml:space="preserve">to </w:t>
      </w:r>
      <w:r w:rsidR="00A02EAD" w:rsidRPr="00E07CCC">
        <w:rPr>
          <w:rFonts w:ascii="Times New Roman" w:eastAsia="Times New Roman" w:hAnsi="Times New Roman" w:cs="Times New Roman"/>
          <w:color w:val="000000"/>
          <w:sz w:val="24"/>
          <w:szCs w:val="24"/>
        </w:rPr>
        <w:t>examine whether age</w:t>
      </w:r>
      <w:r w:rsidR="00A02EAD" w:rsidRPr="00AE6D46">
        <w:rPr>
          <w:rFonts w:ascii="Times New Roman" w:eastAsia="Times New Roman" w:hAnsi="Times New Roman" w:cs="Times New Roman"/>
          <w:color w:val="000000"/>
          <w:sz w:val="24"/>
          <w:szCs w:val="24"/>
        </w:rPr>
        <w:t>,</w:t>
      </w:r>
      <w:r w:rsidR="00391FD4" w:rsidRPr="00AE6D46">
        <w:rPr>
          <w:rFonts w:ascii="Times New Roman" w:eastAsia="Times New Roman" w:hAnsi="Times New Roman" w:cs="Times New Roman"/>
          <w:color w:val="000000"/>
          <w:sz w:val="24"/>
          <w:szCs w:val="24"/>
        </w:rPr>
        <w:t xml:space="preserve"> sex,</w:t>
      </w:r>
      <w:r w:rsidR="00A02EAD" w:rsidRPr="00AE6D46">
        <w:rPr>
          <w:rFonts w:ascii="Times New Roman" w:eastAsia="Times New Roman" w:hAnsi="Times New Roman" w:cs="Times New Roman"/>
          <w:color w:val="000000"/>
          <w:sz w:val="24"/>
          <w:szCs w:val="24"/>
        </w:rPr>
        <w:t xml:space="preserve"> season, </w:t>
      </w:r>
      <w:r w:rsidR="007E5FA8">
        <w:rPr>
          <w:rFonts w:ascii="Times New Roman" w:eastAsia="Times New Roman" w:hAnsi="Times New Roman" w:cs="Times New Roman"/>
          <w:color w:val="000000"/>
          <w:sz w:val="24"/>
          <w:szCs w:val="24"/>
        </w:rPr>
        <w:t>treatment</w:t>
      </w:r>
      <w:r w:rsidR="00205842" w:rsidRPr="00AE6D46">
        <w:rPr>
          <w:rFonts w:ascii="Times New Roman" w:eastAsia="Times New Roman" w:hAnsi="Times New Roman" w:cs="Times New Roman"/>
          <w:color w:val="000000"/>
          <w:sz w:val="24"/>
          <w:szCs w:val="24"/>
        </w:rPr>
        <w:t xml:space="preserve"> administration</w:t>
      </w:r>
      <w:r w:rsidR="00E16945">
        <w:rPr>
          <w:rFonts w:ascii="Times New Roman" w:eastAsia="Times New Roman" w:hAnsi="Times New Roman" w:cs="Times New Roman"/>
          <w:color w:val="000000"/>
          <w:sz w:val="24"/>
          <w:szCs w:val="24"/>
        </w:rPr>
        <w:t>,</w:t>
      </w:r>
      <w:r w:rsidR="00205842" w:rsidRPr="00AE6D46">
        <w:rPr>
          <w:rFonts w:ascii="Times New Roman" w:eastAsia="Times New Roman" w:hAnsi="Times New Roman" w:cs="Times New Roman"/>
          <w:color w:val="000000"/>
          <w:sz w:val="24"/>
          <w:szCs w:val="24"/>
        </w:rPr>
        <w:t xml:space="preserve"> </w:t>
      </w:r>
      <w:r w:rsidR="00A02EAD" w:rsidRPr="00AE6D46">
        <w:rPr>
          <w:rFonts w:ascii="Times New Roman" w:eastAsia="Times New Roman" w:hAnsi="Times New Roman" w:cs="Times New Roman"/>
          <w:color w:val="000000"/>
          <w:sz w:val="24"/>
          <w:szCs w:val="24"/>
        </w:rPr>
        <w:t>and</w:t>
      </w:r>
      <w:r w:rsidR="006A4CA6" w:rsidRPr="00AE6D46">
        <w:rPr>
          <w:rFonts w:ascii="Times New Roman" w:eastAsia="Times New Roman" w:hAnsi="Times New Roman" w:cs="Times New Roman"/>
          <w:color w:val="000000"/>
          <w:sz w:val="24"/>
          <w:szCs w:val="24"/>
        </w:rPr>
        <w:t>/or</w:t>
      </w:r>
      <w:r w:rsidR="00A02EAD" w:rsidRPr="009B620F">
        <w:rPr>
          <w:rFonts w:ascii="Times New Roman" w:eastAsia="Times New Roman" w:hAnsi="Times New Roman" w:cs="Times New Roman"/>
          <w:color w:val="000000"/>
          <w:sz w:val="24"/>
          <w:szCs w:val="24"/>
        </w:rPr>
        <w:t xml:space="preserve"> </w:t>
      </w:r>
      <w:r w:rsidR="00511C41" w:rsidRPr="009B620F">
        <w:rPr>
          <w:rFonts w:ascii="Times New Roman" w:eastAsia="Times New Roman" w:hAnsi="Times New Roman" w:cs="Times New Roman"/>
          <w:color w:val="000000"/>
          <w:sz w:val="24"/>
          <w:szCs w:val="24"/>
        </w:rPr>
        <w:t xml:space="preserve">reason for </w:t>
      </w:r>
      <w:r w:rsidR="00511C41" w:rsidRPr="00670A61">
        <w:rPr>
          <w:rFonts w:ascii="Times New Roman" w:eastAsia="Times New Roman" w:hAnsi="Times New Roman" w:cs="Times New Roman"/>
          <w:color w:val="000000"/>
          <w:sz w:val="24"/>
          <w:szCs w:val="24"/>
        </w:rPr>
        <w:t>admission of</w:t>
      </w:r>
      <w:r w:rsidR="00A02EAD" w:rsidRPr="00670A61">
        <w:rPr>
          <w:rFonts w:ascii="Times New Roman" w:eastAsia="Times New Roman" w:hAnsi="Times New Roman" w:cs="Times New Roman"/>
          <w:color w:val="000000"/>
          <w:sz w:val="24"/>
          <w:szCs w:val="24"/>
        </w:rPr>
        <w:t xml:space="preserve"> a </w:t>
      </w:r>
      <w:r w:rsidR="00205842" w:rsidRPr="00670A61">
        <w:rPr>
          <w:rFonts w:ascii="Times New Roman" w:eastAsia="Times New Roman" w:hAnsi="Times New Roman" w:cs="Times New Roman"/>
          <w:color w:val="000000"/>
          <w:sz w:val="24"/>
          <w:szCs w:val="24"/>
        </w:rPr>
        <w:t xml:space="preserve">presented </w:t>
      </w:r>
      <w:r w:rsidR="00A02EAD" w:rsidRPr="00670A61">
        <w:rPr>
          <w:rFonts w:ascii="Times New Roman" w:eastAsia="Times New Roman" w:hAnsi="Times New Roman" w:cs="Times New Roman"/>
          <w:color w:val="000000"/>
          <w:sz w:val="24"/>
          <w:szCs w:val="24"/>
        </w:rPr>
        <w:t>hummingbird influence</w:t>
      </w:r>
      <w:r w:rsidR="00511C41" w:rsidRPr="00670A61">
        <w:rPr>
          <w:rFonts w:ascii="Times New Roman" w:eastAsia="Times New Roman" w:hAnsi="Times New Roman" w:cs="Times New Roman"/>
          <w:color w:val="000000"/>
          <w:sz w:val="24"/>
          <w:szCs w:val="24"/>
        </w:rPr>
        <w:t xml:space="preserve">d </w:t>
      </w:r>
      <w:r w:rsidR="00BB0514" w:rsidRPr="00670A61">
        <w:rPr>
          <w:rFonts w:ascii="Times New Roman" w:eastAsia="Times New Roman" w:hAnsi="Times New Roman" w:cs="Times New Roman"/>
          <w:color w:val="000000"/>
          <w:sz w:val="24"/>
          <w:szCs w:val="24"/>
        </w:rPr>
        <w:t xml:space="preserve">their </w:t>
      </w:r>
      <w:r w:rsidR="00391FD4" w:rsidRPr="00670A61">
        <w:rPr>
          <w:rFonts w:ascii="Times New Roman" w:eastAsia="Times New Roman" w:hAnsi="Times New Roman" w:cs="Times New Roman"/>
          <w:color w:val="000000"/>
          <w:sz w:val="24"/>
          <w:szCs w:val="24"/>
        </w:rPr>
        <w:t>rehabilitation</w:t>
      </w:r>
      <w:r w:rsidR="00F7740B">
        <w:rPr>
          <w:rFonts w:ascii="Times New Roman" w:eastAsia="Times New Roman" w:hAnsi="Times New Roman" w:cs="Times New Roman"/>
          <w:color w:val="000000"/>
          <w:sz w:val="24"/>
          <w:szCs w:val="24"/>
        </w:rPr>
        <w:t xml:space="preserve"> outcome</w:t>
      </w:r>
      <w:r w:rsidR="00AA06D6" w:rsidRPr="00670A61">
        <w:rPr>
          <w:rFonts w:ascii="Times New Roman" w:eastAsia="Times New Roman" w:hAnsi="Times New Roman" w:cs="Times New Roman"/>
          <w:color w:val="000000"/>
          <w:sz w:val="24"/>
          <w:szCs w:val="24"/>
        </w:rPr>
        <w:t>.</w:t>
      </w:r>
    </w:p>
    <w:p w14:paraId="2204C221" w14:textId="77777777" w:rsidR="00391FD4" w:rsidRPr="00E07CCC" w:rsidRDefault="00391FD4" w:rsidP="00391FD4">
      <w:pPr>
        <w:spacing w:after="0" w:line="480" w:lineRule="auto"/>
        <w:jc w:val="both"/>
        <w:rPr>
          <w:rFonts w:ascii="Times New Roman" w:eastAsia="Times New Roman" w:hAnsi="Times New Roman" w:cs="Times New Roman"/>
          <w:color w:val="000000"/>
          <w:sz w:val="24"/>
          <w:szCs w:val="24"/>
        </w:rPr>
      </w:pPr>
      <w:r w:rsidRPr="00670A61">
        <w:rPr>
          <w:rFonts w:ascii="Times New Roman" w:eastAsia="Times New Roman" w:hAnsi="Times New Roman" w:cs="Times New Roman"/>
          <w:b/>
          <w:bCs/>
          <w:color w:val="000000"/>
          <w:sz w:val="24"/>
          <w:szCs w:val="24"/>
        </w:rPr>
        <w:t>METHODS</w:t>
      </w:r>
      <w:r w:rsidRPr="00670A61">
        <w:rPr>
          <w:rFonts w:ascii="Times New Roman" w:eastAsia="Times New Roman" w:hAnsi="Times New Roman" w:cs="Times New Roman"/>
          <w:color w:val="000000"/>
          <w:sz w:val="24"/>
          <w:szCs w:val="24"/>
        </w:rPr>
        <w:t xml:space="preserve"> </w:t>
      </w:r>
    </w:p>
    <w:p w14:paraId="098ED2BE" w14:textId="2AC4AAAC" w:rsidR="00A02EAD" w:rsidRDefault="00542BC9">
      <w:pPr>
        <w:spacing w:after="0" w:line="480" w:lineRule="auto"/>
        <w:ind w:firstLine="720"/>
        <w:jc w:val="both"/>
        <w:rPr>
          <w:rFonts w:ascii="Times New Roman" w:eastAsia="Times New Roman" w:hAnsi="Times New Roman" w:cs="Times New Roman"/>
          <w:color w:val="000000"/>
          <w:sz w:val="24"/>
          <w:szCs w:val="24"/>
        </w:rPr>
      </w:pPr>
      <w:r w:rsidRPr="00E07CCC">
        <w:rPr>
          <w:rFonts w:ascii="Times New Roman" w:eastAsia="Times New Roman" w:hAnsi="Times New Roman" w:cs="Times New Roman"/>
          <w:color w:val="000000"/>
          <w:sz w:val="24"/>
          <w:szCs w:val="24"/>
        </w:rPr>
        <w:t>H</w:t>
      </w:r>
      <w:r w:rsidR="00A02EAD" w:rsidRPr="00E07CCC">
        <w:rPr>
          <w:rFonts w:ascii="Times New Roman" w:eastAsia="Times New Roman" w:hAnsi="Times New Roman" w:cs="Times New Roman"/>
          <w:color w:val="000000"/>
          <w:sz w:val="24"/>
          <w:szCs w:val="24"/>
        </w:rPr>
        <w:t xml:space="preserve">ummingbirds </w:t>
      </w:r>
      <w:r w:rsidR="00172D4A" w:rsidRPr="00E07CCC">
        <w:rPr>
          <w:rFonts w:ascii="Times New Roman" w:eastAsia="Times New Roman" w:hAnsi="Times New Roman" w:cs="Times New Roman"/>
          <w:color w:val="000000"/>
          <w:sz w:val="24"/>
          <w:szCs w:val="24"/>
        </w:rPr>
        <w:t>presented to</w:t>
      </w:r>
      <w:r w:rsidR="00A02EAD" w:rsidRPr="00E07CCC">
        <w:rPr>
          <w:rFonts w:ascii="Times New Roman" w:eastAsia="Times New Roman" w:hAnsi="Times New Roman" w:cs="Times New Roman"/>
          <w:color w:val="000000"/>
          <w:sz w:val="24"/>
          <w:szCs w:val="24"/>
        </w:rPr>
        <w:t xml:space="preserve"> </w:t>
      </w:r>
      <w:r w:rsidR="00172D4A" w:rsidRPr="00E07CCC">
        <w:rPr>
          <w:rFonts w:ascii="Times New Roman" w:eastAsia="Times New Roman" w:hAnsi="Times New Roman" w:cs="Times New Roman"/>
          <w:color w:val="000000"/>
          <w:sz w:val="24"/>
          <w:szCs w:val="24"/>
        </w:rPr>
        <w:t>wildlife rehabilitation centers</w:t>
      </w:r>
      <w:r w:rsidR="00A02EAD" w:rsidRPr="00E07CCC">
        <w:rPr>
          <w:rFonts w:ascii="Times New Roman" w:eastAsia="Times New Roman" w:hAnsi="Times New Roman" w:cs="Times New Roman"/>
          <w:color w:val="000000"/>
          <w:sz w:val="24"/>
          <w:szCs w:val="24"/>
        </w:rPr>
        <w:t xml:space="preserve"> were reported as nestling/adult on the ground unable to fly, </w:t>
      </w:r>
      <w:r w:rsidR="00BB0514" w:rsidRPr="00E07CCC">
        <w:rPr>
          <w:rFonts w:ascii="Times New Roman" w:eastAsia="Times New Roman" w:hAnsi="Times New Roman" w:cs="Times New Roman"/>
          <w:color w:val="000000"/>
          <w:sz w:val="24"/>
          <w:szCs w:val="24"/>
        </w:rPr>
        <w:t>sick, injured</w:t>
      </w:r>
      <w:r w:rsidR="002F2C33" w:rsidRPr="00E07CCC">
        <w:rPr>
          <w:rFonts w:ascii="Times New Roman" w:eastAsia="Times New Roman" w:hAnsi="Times New Roman" w:cs="Times New Roman"/>
          <w:color w:val="000000"/>
          <w:sz w:val="24"/>
          <w:szCs w:val="24"/>
        </w:rPr>
        <w:t>,</w:t>
      </w:r>
      <w:r w:rsidR="00BB0514"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or dead when they were brought into the wildlife rescue centers between </w:t>
      </w:r>
      <w:r w:rsidRPr="00E07CCC">
        <w:rPr>
          <w:rFonts w:ascii="Times New Roman" w:eastAsia="Times New Roman" w:hAnsi="Times New Roman" w:cs="Times New Roman"/>
          <w:color w:val="000000"/>
          <w:sz w:val="24"/>
          <w:szCs w:val="24"/>
        </w:rPr>
        <w:t>January 1</w:t>
      </w:r>
      <w:r w:rsidRPr="00E07CCC">
        <w:rPr>
          <w:rFonts w:ascii="Times New Roman" w:eastAsia="Times New Roman" w:hAnsi="Times New Roman" w:cs="Times New Roman"/>
          <w:color w:val="000000"/>
          <w:sz w:val="24"/>
          <w:szCs w:val="24"/>
          <w:vertAlign w:val="superscript"/>
        </w:rPr>
        <w:t>st</w:t>
      </w:r>
      <w:r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1991 through December </w:t>
      </w:r>
      <w:r w:rsidRPr="00E07CCC">
        <w:rPr>
          <w:rFonts w:ascii="Times New Roman" w:eastAsia="Times New Roman" w:hAnsi="Times New Roman" w:cs="Times New Roman"/>
          <w:color w:val="000000"/>
          <w:sz w:val="24"/>
          <w:szCs w:val="24"/>
        </w:rPr>
        <w:t>31</w:t>
      </w:r>
      <w:r w:rsidRPr="006F7A93">
        <w:rPr>
          <w:rFonts w:ascii="Times New Roman" w:eastAsia="Times New Roman" w:hAnsi="Times New Roman" w:cs="Times New Roman"/>
          <w:color w:val="000000"/>
          <w:sz w:val="24"/>
          <w:szCs w:val="24"/>
          <w:vertAlign w:val="superscript"/>
        </w:rPr>
        <w:t>st</w:t>
      </w:r>
      <w:r w:rsidR="008331C1" w:rsidRPr="006F7A93">
        <w:rPr>
          <w:rFonts w:ascii="Times New Roman" w:eastAsia="Times New Roman" w:hAnsi="Times New Roman" w:cs="Times New Roman"/>
          <w:color w:val="000000"/>
          <w:sz w:val="24"/>
          <w:szCs w:val="24"/>
        </w:rPr>
        <w:t>, 2016</w:t>
      </w:r>
      <w:r w:rsidR="00A02EAD" w:rsidRPr="006F7A93">
        <w:rPr>
          <w:rFonts w:ascii="Times New Roman" w:eastAsia="Times New Roman" w:hAnsi="Times New Roman" w:cs="Times New Roman"/>
          <w:color w:val="000000"/>
          <w:sz w:val="24"/>
          <w:szCs w:val="24"/>
        </w:rPr>
        <w:t xml:space="preserve">. On admission, </w:t>
      </w:r>
      <w:r w:rsidR="0015214B" w:rsidRPr="006F7A93">
        <w:rPr>
          <w:rFonts w:ascii="Times New Roman" w:eastAsia="Times New Roman" w:hAnsi="Times New Roman" w:cs="Times New Roman"/>
          <w:color w:val="000000"/>
          <w:sz w:val="24"/>
          <w:szCs w:val="24"/>
        </w:rPr>
        <w:t xml:space="preserve">the rehabilitation center staff </w:t>
      </w:r>
      <w:r w:rsidR="00865C1F">
        <w:rPr>
          <w:rFonts w:ascii="Times New Roman" w:eastAsia="Times New Roman" w:hAnsi="Times New Roman" w:cs="Times New Roman"/>
          <w:color w:val="000000"/>
          <w:sz w:val="24"/>
          <w:szCs w:val="24"/>
        </w:rPr>
        <w:t>collected</w:t>
      </w:r>
      <w:r w:rsidR="00865C1F" w:rsidRPr="006F7A93">
        <w:rPr>
          <w:rFonts w:ascii="Times New Roman" w:eastAsia="Times New Roman" w:hAnsi="Times New Roman" w:cs="Times New Roman"/>
          <w:color w:val="000000"/>
          <w:sz w:val="24"/>
          <w:szCs w:val="24"/>
        </w:rPr>
        <w:t xml:space="preserve"> </w:t>
      </w:r>
      <w:r w:rsidR="0015214B" w:rsidRPr="006F7A93">
        <w:rPr>
          <w:rFonts w:ascii="Times New Roman" w:eastAsia="Times New Roman" w:hAnsi="Times New Roman" w:cs="Times New Roman"/>
          <w:color w:val="000000"/>
          <w:sz w:val="24"/>
          <w:szCs w:val="24"/>
        </w:rPr>
        <w:t>the following information for each bird</w:t>
      </w:r>
      <w:r w:rsidR="00172D4A" w:rsidRPr="006F7A93">
        <w:rPr>
          <w:rFonts w:ascii="Times New Roman" w:eastAsia="Times New Roman" w:hAnsi="Times New Roman" w:cs="Times New Roman"/>
          <w:color w:val="000000"/>
          <w:sz w:val="24"/>
          <w:szCs w:val="24"/>
        </w:rPr>
        <w:t xml:space="preserve">: age, sex, species, </w:t>
      </w:r>
      <w:r w:rsidR="00FB4C0D">
        <w:rPr>
          <w:rFonts w:ascii="Times New Roman" w:eastAsia="Times New Roman" w:hAnsi="Times New Roman" w:cs="Times New Roman"/>
          <w:color w:val="000000"/>
          <w:sz w:val="24"/>
          <w:szCs w:val="24"/>
        </w:rPr>
        <w:t xml:space="preserve">the </w:t>
      </w:r>
      <w:r w:rsidR="00172D4A" w:rsidRPr="006F7A93">
        <w:rPr>
          <w:rFonts w:ascii="Times New Roman" w:eastAsia="Times New Roman" w:hAnsi="Times New Roman" w:cs="Times New Roman"/>
          <w:color w:val="000000"/>
          <w:sz w:val="24"/>
          <w:szCs w:val="24"/>
        </w:rPr>
        <w:t xml:space="preserve">reason for admission, date of admission, </w:t>
      </w:r>
      <w:r w:rsidR="00710141">
        <w:rPr>
          <w:rFonts w:ascii="Times New Roman" w:eastAsia="Times New Roman" w:hAnsi="Times New Roman" w:cs="Times New Roman"/>
          <w:color w:val="000000"/>
          <w:sz w:val="24"/>
          <w:szCs w:val="24"/>
        </w:rPr>
        <w:t xml:space="preserve">and </w:t>
      </w:r>
      <w:r w:rsidR="00886039">
        <w:rPr>
          <w:rFonts w:ascii="Times New Roman" w:eastAsia="Times New Roman" w:hAnsi="Times New Roman" w:cs="Times New Roman"/>
          <w:color w:val="000000"/>
          <w:sz w:val="24"/>
          <w:szCs w:val="24"/>
        </w:rPr>
        <w:t xml:space="preserve">the </w:t>
      </w:r>
      <w:r w:rsidR="00172D4A" w:rsidRPr="006F7A93">
        <w:rPr>
          <w:rFonts w:ascii="Times New Roman" w:eastAsia="Times New Roman" w:hAnsi="Times New Roman" w:cs="Times New Roman"/>
          <w:color w:val="000000"/>
          <w:sz w:val="24"/>
          <w:szCs w:val="24"/>
        </w:rPr>
        <w:t>date</w:t>
      </w:r>
      <w:r w:rsidR="0015214B" w:rsidRPr="006F7A93">
        <w:rPr>
          <w:rFonts w:ascii="Times New Roman" w:eastAsia="Times New Roman" w:hAnsi="Times New Roman" w:cs="Times New Roman"/>
          <w:color w:val="000000"/>
          <w:sz w:val="24"/>
          <w:szCs w:val="24"/>
        </w:rPr>
        <w:t xml:space="preserve"> and place </w:t>
      </w:r>
      <w:r w:rsidR="00172D4A" w:rsidRPr="006F7A93">
        <w:rPr>
          <w:rFonts w:ascii="Times New Roman" w:eastAsia="Times New Roman" w:hAnsi="Times New Roman" w:cs="Times New Roman"/>
          <w:color w:val="000000"/>
          <w:sz w:val="24"/>
          <w:szCs w:val="24"/>
        </w:rPr>
        <w:t>the bird was found.</w:t>
      </w:r>
      <w:r w:rsidR="0015214B" w:rsidRPr="006F7A93">
        <w:rPr>
          <w:rFonts w:ascii="Times New Roman" w:eastAsia="Times New Roman" w:hAnsi="Times New Roman" w:cs="Times New Roman"/>
          <w:color w:val="000000"/>
          <w:sz w:val="24"/>
          <w:szCs w:val="24"/>
        </w:rPr>
        <w:t xml:space="preserve"> </w:t>
      </w:r>
      <w:r w:rsidR="00172D4A" w:rsidRPr="006F7A93">
        <w:rPr>
          <w:rFonts w:ascii="Times New Roman" w:eastAsia="Times New Roman" w:hAnsi="Times New Roman" w:cs="Times New Roman"/>
          <w:color w:val="000000"/>
          <w:sz w:val="24"/>
          <w:szCs w:val="24"/>
        </w:rPr>
        <w:t xml:space="preserve">Veterinary technicians or </w:t>
      </w:r>
      <w:r w:rsidR="00172D4A" w:rsidRPr="006F7A93">
        <w:rPr>
          <w:rFonts w:ascii="Times New Roman" w:eastAsia="Times New Roman" w:hAnsi="Times New Roman" w:cs="Times New Roman"/>
          <w:color w:val="000000"/>
          <w:sz w:val="24"/>
          <w:szCs w:val="24"/>
        </w:rPr>
        <w:lastRenderedPageBreak/>
        <w:t xml:space="preserve">veterinarians </w:t>
      </w:r>
      <w:r w:rsidR="00E67677" w:rsidRPr="00E67677">
        <w:rPr>
          <w:rFonts w:ascii="Times New Roman" w:eastAsia="Times New Roman" w:hAnsi="Times New Roman" w:cs="Times New Roman"/>
          <w:color w:val="000000"/>
          <w:sz w:val="24"/>
          <w:szCs w:val="24"/>
        </w:rPr>
        <w:t xml:space="preserve">completed physical examinations and </w:t>
      </w:r>
      <w:r w:rsidR="00172D4A" w:rsidRPr="006F7A93">
        <w:rPr>
          <w:rFonts w:ascii="Times New Roman" w:eastAsia="Times New Roman" w:hAnsi="Times New Roman" w:cs="Times New Roman"/>
          <w:color w:val="000000"/>
          <w:sz w:val="24"/>
          <w:szCs w:val="24"/>
        </w:rPr>
        <w:t xml:space="preserve">recorded </w:t>
      </w:r>
      <w:r w:rsidR="0032432C" w:rsidRPr="006F7A93">
        <w:rPr>
          <w:rFonts w:ascii="Times New Roman" w:eastAsia="Times New Roman" w:hAnsi="Times New Roman" w:cs="Times New Roman"/>
          <w:color w:val="000000"/>
          <w:sz w:val="24"/>
          <w:szCs w:val="24"/>
        </w:rPr>
        <w:t>administered</w:t>
      </w:r>
      <w:r w:rsidR="007E5FA8">
        <w:rPr>
          <w:rFonts w:ascii="Times New Roman" w:eastAsia="Times New Roman" w:hAnsi="Times New Roman" w:cs="Times New Roman"/>
          <w:color w:val="000000"/>
          <w:sz w:val="24"/>
          <w:szCs w:val="24"/>
        </w:rPr>
        <w:t xml:space="preserve"> treatments</w:t>
      </w:r>
      <w:r w:rsidR="00172D4A" w:rsidRPr="006F7A93">
        <w:rPr>
          <w:rFonts w:ascii="Times New Roman" w:eastAsia="Times New Roman" w:hAnsi="Times New Roman" w:cs="Times New Roman"/>
          <w:color w:val="000000"/>
          <w:sz w:val="24"/>
          <w:szCs w:val="24"/>
        </w:rPr>
        <w:t xml:space="preserve">.  All data </w:t>
      </w:r>
      <w:r w:rsidR="002F2C33" w:rsidRPr="006F7A93">
        <w:rPr>
          <w:rFonts w:ascii="Times New Roman" w:eastAsia="Times New Roman" w:hAnsi="Times New Roman" w:cs="Times New Roman"/>
          <w:color w:val="000000"/>
          <w:sz w:val="24"/>
          <w:szCs w:val="24"/>
        </w:rPr>
        <w:t xml:space="preserve">were </w:t>
      </w:r>
      <w:r w:rsidR="00172D4A" w:rsidRPr="006F7A93">
        <w:rPr>
          <w:rFonts w:ascii="Times New Roman" w:eastAsia="Times New Roman" w:hAnsi="Times New Roman" w:cs="Times New Roman"/>
          <w:color w:val="000000"/>
          <w:sz w:val="24"/>
          <w:szCs w:val="24"/>
        </w:rPr>
        <w:t xml:space="preserve">entered into an </w:t>
      </w:r>
      <w:r w:rsidR="00A02EAD" w:rsidRPr="006F7A93">
        <w:rPr>
          <w:rFonts w:ascii="Times New Roman" w:eastAsia="Times New Roman" w:hAnsi="Times New Roman" w:cs="Times New Roman"/>
          <w:color w:val="000000"/>
          <w:sz w:val="24"/>
          <w:szCs w:val="24"/>
        </w:rPr>
        <w:t xml:space="preserve">online database </w:t>
      </w:r>
      <w:r w:rsidR="00BC584B" w:rsidRPr="006F7A93">
        <w:rPr>
          <w:rFonts w:ascii="Times New Roman" w:eastAsia="Times New Roman" w:hAnsi="Times New Roman" w:cs="Times New Roman"/>
          <w:color w:val="000000"/>
          <w:sz w:val="24"/>
          <w:szCs w:val="24"/>
        </w:rPr>
        <w:t xml:space="preserve">software </w:t>
      </w:r>
      <w:r w:rsidR="00A02EAD" w:rsidRPr="006F7A93">
        <w:rPr>
          <w:rFonts w:ascii="Times New Roman" w:eastAsia="Times New Roman" w:hAnsi="Times New Roman" w:cs="Times New Roman"/>
          <w:color w:val="000000"/>
          <w:sz w:val="24"/>
          <w:szCs w:val="24"/>
        </w:rPr>
        <w:t>called Wildlife Rehabilitation Medical Database (WRMD</w:t>
      </w:r>
      <w:r w:rsidR="0047226F" w:rsidRPr="006F7A93">
        <w:rPr>
          <w:rFonts w:ascii="Times New Roman" w:eastAsia="Times New Roman" w:hAnsi="Times New Roman" w:cs="Times New Roman"/>
          <w:color w:val="000000"/>
          <w:sz w:val="24"/>
          <w:szCs w:val="24"/>
        </w:rPr>
        <w:t xml:space="preserve">: </w:t>
      </w:r>
      <w:hyperlink r:id="rId8" w:history="1">
        <w:r w:rsidR="0047226F" w:rsidRPr="006F7A93">
          <w:rPr>
            <w:rStyle w:val="Hyperlink"/>
            <w:rFonts w:ascii="Times New Roman" w:eastAsia="Times New Roman" w:hAnsi="Times New Roman" w:cs="Times New Roman"/>
            <w:sz w:val="24"/>
            <w:szCs w:val="24"/>
          </w:rPr>
          <w:t>https://www.wrmd.org/</w:t>
        </w:r>
      </w:hyperlink>
      <w:r w:rsidR="00A02EAD" w:rsidRPr="00AE6D46">
        <w:rPr>
          <w:rFonts w:ascii="Times New Roman" w:eastAsia="Times New Roman" w:hAnsi="Times New Roman" w:cs="Times New Roman"/>
          <w:color w:val="000000"/>
          <w:sz w:val="24"/>
          <w:szCs w:val="24"/>
        </w:rPr>
        <w:t>). Data used for the current study was imported from this database for the three rehabilitation centers for the study period.</w:t>
      </w:r>
      <w:r w:rsidR="0015214B" w:rsidRPr="00AE6D46">
        <w:rPr>
          <w:rFonts w:ascii="Times New Roman" w:eastAsia="Times New Roman" w:hAnsi="Times New Roman" w:cs="Times New Roman"/>
          <w:color w:val="000000"/>
          <w:sz w:val="24"/>
          <w:szCs w:val="24"/>
        </w:rPr>
        <w:t xml:space="preserve"> Admission records for hummingbirds presented to Lindsay Wildlife Experience (</w:t>
      </w:r>
      <w:r w:rsidR="00C57D92">
        <w:rPr>
          <w:rFonts w:ascii="Times New Roman" w:eastAsia="Times New Roman" w:hAnsi="Times New Roman" w:cs="Times New Roman"/>
          <w:color w:val="000000"/>
          <w:sz w:val="24"/>
          <w:szCs w:val="24"/>
        </w:rPr>
        <w:t xml:space="preserve">data for </w:t>
      </w:r>
      <w:r w:rsidR="0015214B" w:rsidRPr="00AE6D46">
        <w:rPr>
          <w:rFonts w:ascii="Times New Roman" w:eastAsia="Times New Roman" w:hAnsi="Times New Roman" w:cs="Times New Roman"/>
          <w:color w:val="000000"/>
          <w:sz w:val="24"/>
          <w:szCs w:val="24"/>
        </w:rPr>
        <w:t>19</w:t>
      </w:r>
      <w:r w:rsidR="0015214B" w:rsidRPr="00670A61">
        <w:rPr>
          <w:rFonts w:ascii="Times New Roman" w:eastAsia="Times New Roman" w:hAnsi="Times New Roman" w:cs="Times New Roman"/>
          <w:color w:val="000000"/>
          <w:sz w:val="24"/>
          <w:szCs w:val="24"/>
        </w:rPr>
        <w:t>91-2016), Santa Barbara Wildlife Rescue Center (</w:t>
      </w:r>
      <w:r w:rsidR="00C57D92">
        <w:rPr>
          <w:rFonts w:ascii="Times New Roman" w:eastAsia="Times New Roman" w:hAnsi="Times New Roman" w:cs="Times New Roman"/>
          <w:color w:val="000000"/>
          <w:sz w:val="24"/>
          <w:szCs w:val="24"/>
        </w:rPr>
        <w:t xml:space="preserve">data for </w:t>
      </w:r>
      <w:r w:rsidR="0015214B" w:rsidRPr="00670A61">
        <w:rPr>
          <w:rFonts w:ascii="Times New Roman" w:eastAsia="Times New Roman" w:hAnsi="Times New Roman" w:cs="Times New Roman"/>
          <w:color w:val="000000"/>
          <w:sz w:val="24"/>
          <w:szCs w:val="24"/>
        </w:rPr>
        <w:t>2016), and California Wildlife Center, Malibu (</w:t>
      </w:r>
      <w:r w:rsidR="00C57D92">
        <w:rPr>
          <w:rFonts w:ascii="Times New Roman" w:eastAsia="Times New Roman" w:hAnsi="Times New Roman" w:cs="Times New Roman"/>
          <w:color w:val="000000"/>
          <w:sz w:val="24"/>
          <w:szCs w:val="24"/>
        </w:rPr>
        <w:t xml:space="preserve">data for </w:t>
      </w:r>
      <w:r w:rsidR="0015214B" w:rsidRPr="00670A61">
        <w:rPr>
          <w:rFonts w:ascii="Times New Roman" w:eastAsia="Times New Roman" w:hAnsi="Times New Roman" w:cs="Times New Roman"/>
          <w:color w:val="000000"/>
          <w:sz w:val="24"/>
          <w:szCs w:val="24"/>
        </w:rPr>
        <w:t xml:space="preserve">2013-2016), all located in California, were used for analysis. Figure 1 illustrates </w:t>
      </w:r>
      <w:r w:rsidR="002F2C33" w:rsidRPr="00670A61">
        <w:rPr>
          <w:rFonts w:ascii="Times New Roman" w:eastAsia="Times New Roman" w:hAnsi="Times New Roman" w:cs="Times New Roman"/>
          <w:color w:val="000000"/>
          <w:sz w:val="24"/>
          <w:szCs w:val="24"/>
        </w:rPr>
        <w:t xml:space="preserve">the </w:t>
      </w:r>
      <w:r w:rsidR="0015214B" w:rsidRPr="00670A61">
        <w:rPr>
          <w:rFonts w:ascii="Times New Roman" w:eastAsia="Times New Roman" w:hAnsi="Times New Roman" w:cs="Times New Roman"/>
          <w:color w:val="000000"/>
          <w:sz w:val="24"/>
          <w:szCs w:val="24"/>
        </w:rPr>
        <w:t xml:space="preserve">locations of the rehabilitation centers. </w:t>
      </w:r>
    </w:p>
    <w:p w14:paraId="4A52C786" w14:textId="2A7257F8" w:rsidR="008A01C3" w:rsidRPr="006F7A93" w:rsidRDefault="008A01C3" w:rsidP="00A02EAD">
      <w:pPr>
        <w:spacing w:after="0" w:line="480" w:lineRule="auto"/>
        <w:jc w:val="both"/>
        <w:rPr>
          <w:rFonts w:ascii="Times New Roman" w:eastAsia="Times New Roman" w:hAnsi="Times New Roman" w:cs="Times New Roman"/>
          <w:b/>
          <w:bCs/>
          <w:color w:val="000000"/>
          <w:sz w:val="24"/>
          <w:szCs w:val="24"/>
        </w:rPr>
      </w:pPr>
      <w:r w:rsidRPr="006F7A93">
        <w:rPr>
          <w:rFonts w:ascii="Times New Roman" w:eastAsia="Times New Roman" w:hAnsi="Times New Roman" w:cs="Times New Roman"/>
          <w:b/>
          <w:bCs/>
          <w:color w:val="000000"/>
          <w:sz w:val="24"/>
          <w:szCs w:val="24"/>
        </w:rPr>
        <w:t xml:space="preserve">Standardization of </w:t>
      </w:r>
      <w:r w:rsidR="002C6703">
        <w:rPr>
          <w:rFonts w:ascii="Times New Roman" w:eastAsia="Times New Roman" w:hAnsi="Times New Roman" w:cs="Times New Roman"/>
          <w:b/>
          <w:bCs/>
          <w:color w:val="000000"/>
          <w:sz w:val="24"/>
          <w:szCs w:val="24"/>
        </w:rPr>
        <w:t>data</w:t>
      </w:r>
    </w:p>
    <w:p w14:paraId="439B44CD" w14:textId="04BB392F" w:rsidR="00A02EAD" w:rsidRPr="006F7A93" w:rsidRDefault="00A02EAD" w:rsidP="00D542FF">
      <w:pPr>
        <w:spacing w:after="0" w:line="480" w:lineRule="auto"/>
        <w:jc w:val="both"/>
        <w:rPr>
          <w:rFonts w:ascii="Times New Roman" w:eastAsia="Times New Roman" w:hAnsi="Times New Roman" w:cs="Times New Roman"/>
          <w:sz w:val="24"/>
          <w:szCs w:val="24"/>
        </w:rPr>
      </w:pPr>
      <w:r w:rsidRPr="006F7A93">
        <w:rPr>
          <w:rFonts w:ascii="Times New Roman" w:eastAsia="Times New Roman" w:hAnsi="Times New Roman" w:cs="Times New Roman"/>
          <w:i/>
          <w:iCs/>
          <w:color w:val="000000"/>
          <w:sz w:val="24"/>
          <w:szCs w:val="24"/>
        </w:rPr>
        <w:t>Hummingbird identification</w:t>
      </w:r>
      <w:r w:rsidR="008A01C3" w:rsidRPr="006F7A93">
        <w:rPr>
          <w:rFonts w:ascii="Times New Roman" w:eastAsia="Times New Roman" w:hAnsi="Times New Roman" w:cs="Times New Roman"/>
          <w:i/>
          <w:iCs/>
          <w:color w:val="000000"/>
          <w:sz w:val="24"/>
          <w:szCs w:val="24"/>
        </w:rPr>
        <w:t>:</w:t>
      </w:r>
      <w:r w:rsidR="008A01C3" w:rsidRPr="006F7A93">
        <w:rPr>
          <w:rFonts w:ascii="Times New Roman" w:eastAsia="Times New Roman" w:hAnsi="Times New Roman" w:cs="Times New Roman"/>
          <w:color w:val="000000"/>
          <w:sz w:val="24"/>
          <w:szCs w:val="24"/>
        </w:rPr>
        <w:t xml:space="preserve"> </w:t>
      </w:r>
      <w:r w:rsidR="00BD458D" w:rsidRPr="006F7A93">
        <w:rPr>
          <w:rFonts w:ascii="Times New Roman" w:eastAsia="Times New Roman" w:hAnsi="Times New Roman" w:cs="Times New Roman"/>
          <w:color w:val="000000"/>
          <w:sz w:val="24"/>
          <w:szCs w:val="24"/>
        </w:rPr>
        <w:t>The</w:t>
      </w:r>
      <w:r w:rsidRPr="006F7A93">
        <w:rPr>
          <w:rFonts w:ascii="Times New Roman" w:eastAsia="Times New Roman" w:hAnsi="Times New Roman" w:cs="Times New Roman"/>
          <w:color w:val="000000"/>
          <w:sz w:val="24"/>
          <w:szCs w:val="24"/>
        </w:rPr>
        <w:t xml:space="preserve"> </w:t>
      </w:r>
      <w:r w:rsidR="008A01C3" w:rsidRPr="006F7A93">
        <w:rPr>
          <w:rFonts w:ascii="Times New Roman" w:eastAsia="Times New Roman" w:hAnsi="Times New Roman" w:cs="Times New Roman"/>
          <w:color w:val="000000"/>
          <w:sz w:val="24"/>
          <w:szCs w:val="24"/>
        </w:rPr>
        <w:t xml:space="preserve">WRMD </w:t>
      </w:r>
      <w:r w:rsidR="00865C1F">
        <w:rPr>
          <w:rFonts w:ascii="Times New Roman" w:eastAsia="Times New Roman" w:hAnsi="Times New Roman" w:cs="Times New Roman"/>
          <w:color w:val="000000"/>
          <w:sz w:val="24"/>
          <w:szCs w:val="24"/>
        </w:rPr>
        <w:t>age</w:t>
      </w:r>
      <w:r w:rsidR="00865C1F" w:rsidRPr="006F7A93">
        <w:rPr>
          <w:rFonts w:ascii="Times New Roman" w:eastAsia="Times New Roman" w:hAnsi="Times New Roman" w:cs="Times New Roman"/>
          <w:color w:val="000000"/>
          <w:sz w:val="24"/>
          <w:szCs w:val="24"/>
        </w:rPr>
        <w:t xml:space="preserve"> </w:t>
      </w:r>
      <w:r w:rsidR="008A01C3" w:rsidRPr="006F7A93">
        <w:rPr>
          <w:rFonts w:ascii="Times New Roman" w:eastAsia="Times New Roman" w:hAnsi="Times New Roman" w:cs="Times New Roman"/>
          <w:color w:val="000000"/>
          <w:sz w:val="24"/>
          <w:szCs w:val="24"/>
        </w:rPr>
        <w:t xml:space="preserve">data </w:t>
      </w:r>
      <w:r w:rsidR="002F2C33" w:rsidRPr="006F7A93">
        <w:rPr>
          <w:rFonts w:ascii="Times New Roman" w:eastAsia="Times New Roman" w:hAnsi="Times New Roman" w:cs="Times New Roman"/>
          <w:color w:val="000000"/>
          <w:sz w:val="24"/>
          <w:szCs w:val="24"/>
        </w:rPr>
        <w:t>were</w:t>
      </w:r>
      <w:r w:rsidR="00865C1F">
        <w:rPr>
          <w:rFonts w:ascii="Times New Roman" w:eastAsia="Times New Roman" w:hAnsi="Times New Roman" w:cs="Times New Roman"/>
          <w:color w:val="000000"/>
          <w:sz w:val="24"/>
          <w:szCs w:val="24"/>
        </w:rPr>
        <w:t xml:space="preserve"> initially</w:t>
      </w:r>
      <w:r w:rsidR="002F2C33" w:rsidRPr="006F7A93">
        <w:rPr>
          <w:rFonts w:ascii="Times New Roman" w:eastAsia="Times New Roman" w:hAnsi="Times New Roman" w:cs="Times New Roman"/>
          <w:color w:val="000000"/>
          <w:sz w:val="24"/>
          <w:szCs w:val="24"/>
        </w:rPr>
        <w:t xml:space="preserve"> </w:t>
      </w:r>
      <w:r w:rsidRPr="006F7A93">
        <w:rPr>
          <w:rFonts w:ascii="Times New Roman" w:eastAsia="Times New Roman" w:hAnsi="Times New Roman" w:cs="Times New Roman"/>
          <w:color w:val="000000"/>
          <w:sz w:val="24"/>
          <w:szCs w:val="24"/>
        </w:rPr>
        <w:t>classified in</w:t>
      </w:r>
      <w:r w:rsidR="00C51556" w:rsidRPr="006F7A93">
        <w:rPr>
          <w:rFonts w:ascii="Times New Roman" w:eastAsia="Times New Roman" w:hAnsi="Times New Roman" w:cs="Times New Roman"/>
          <w:color w:val="000000"/>
          <w:sz w:val="24"/>
          <w:szCs w:val="24"/>
        </w:rPr>
        <w:t>to</w:t>
      </w:r>
      <w:r w:rsidRPr="006F7A93">
        <w:rPr>
          <w:rFonts w:ascii="Times New Roman" w:eastAsia="Times New Roman" w:hAnsi="Times New Roman" w:cs="Times New Roman"/>
          <w:color w:val="000000"/>
          <w:sz w:val="24"/>
          <w:szCs w:val="24"/>
        </w:rPr>
        <w:t xml:space="preserve"> </w:t>
      </w:r>
      <w:r w:rsidR="00AC39E3" w:rsidRPr="006F7A93">
        <w:rPr>
          <w:rFonts w:ascii="Times New Roman" w:eastAsia="Times New Roman" w:hAnsi="Times New Roman" w:cs="Times New Roman"/>
          <w:color w:val="000000"/>
          <w:sz w:val="24"/>
          <w:szCs w:val="24"/>
        </w:rPr>
        <w:t>two main</w:t>
      </w:r>
      <w:r w:rsidR="00635CFD" w:rsidRPr="006F7A93">
        <w:rPr>
          <w:rFonts w:ascii="Times New Roman" w:eastAsia="Times New Roman" w:hAnsi="Times New Roman" w:cs="Times New Roman"/>
          <w:color w:val="000000"/>
          <w:sz w:val="24"/>
          <w:szCs w:val="24"/>
        </w:rPr>
        <w:t xml:space="preserve"> </w:t>
      </w:r>
      <w:r w:rsidRPr="006F7A93">
        <w:rPr>
          <w:rFonts w:ascii="Times New Roman" w:eastAsia="Times New Roman" w:hAnsi="Times New Roman" w:cs="Times New Roman"/>
          <w:color w:val="000000"/>
          <w:sz w:val="24"/>
          <w:szCs w:val="24"/>
        </w:rPr>
        <w:t>categori</w:t>
      </w:r>
      <w:r w:rsidR="008D7134" w:rsidRPr="006F7A93">
        <w:rPr>
          <w:rFonts w:ascii="Times New Roman" w:eastAsia="Times New Roman" w:hAnsi="Times New Roman" w:cs="Times New Roman"/>
          <w:color w:val="000000"/>
          <w:sz w:val="24"/>
          <w:szCs w:val="24"/>
        </w:rPr>
        <w:t xml:space="preserve">es: </w:t>
      </w:r>
      <w:r w:rsidR="00AC39E3" w:rsidRPr="006F7A93">
        <w:rPr>
          <w:rFonts w:ascii="Times New Roman" w:eastAsia="Times New Roman" w:hAnsi="Times New Roman" w:cs="Times New Roman"/>
          <w:color w:val="000000"/>
          <w:sz w:val="24"/>
          <w:szCs w:val="24"/>
        </w:rPr>
        <w:t>“nestling” and “</w:t>
      </w:r>
      <w:r w:rsidR="00AC4AB0">
        <w:rPr>
          <w:rFonts w:ascii="Times New Roman" w:eastAsia="Times New Roman" w:hAnsi="Times New Roman" w:cs="Times New Roman"/>
          <w:color w:val="000000"/>
          <w:sz w:val="24"/>
          <w:szCs w:val="24"/>
        </w:rPr>
        <w:t>adult-like bird</w:t>
      </w:r>
      <w:r w:rsidR="00AC39E3" w:rsidRPr="006F7A93">
        <w:rPr>
          <w:rFonts w:ascii="Times New Roman" w:eastAsia="Times New Roman" w:hAnsi="Times New Roman" w:cs="Times New Roman"/>
          <w:color w:val="000000"/>
          <w:sz w:val="24"/>
          <w:szCs w:val="24"/>
        </w:rPr>
        <w:t xml:space="preserve">” hummingbirds. </w:t>
      </w:r>
      <w:bookmarkStart w:id="105" w:name="_Hlk62205229"/>
      <w:r w:rsidR="00AC39E3" w:rsidRPr="006F7A93">
        <w:rPr>
          <w:rFonts w:ascii="Times New Roman" w:eastAsia="Times New Roman" w:hAnsi="Times New Roman" w:cs="Times New Roman"/>
          <w:color w:val="000000"/>
          <w:sz w:val="24"/>
          <w:szCs w:val="24"/>
        </w:rPr>
        <w:t>All nestlings were considered unknown for sex</w:t>
      </w:r>
      <w:del w:id="106" w:author="Pranav Sudhir Pandit" w:date="2021-01-22T10:49:00Z">
        <w:r w:rsidR="00AC39E3" w:rsidRPr="006F7A93" w:rsidDel="002648CA">
          <w:rPr>
            <w:rFonts w:ascii="Times New Roman" w:eastAsia="Times New Roman" w:hAnsi="Times New Roman" w:cs="Times New Roman"/>
            <w:color w:val="000000"/>
            <w:sz w:val="24"/>
            <w:szCs w:val="24"/>
          </w:rPr>
          <w:delText xml:space="preserve"> and species in the study</w:delText>
        </w:r>
      </w:del>
      <w:ins w:id="107" w:author="Pranav Sudhir Pandit" w:date="2021-01-22T10:49:00Z">
        <w:r w:rsidR="002648CA">
          <w:rPr>
            <w:rFonts w:ascii="Times New Roman" w:eastAsia="Times New Roman" w:hAnsi="Times New Roman" w:cs="Times New Roman"/>
            <w:color w:val="000000"/>
            <w:sz w:val="24"/>
            <w:szCs w:val="24"/>
          </w:rPr>
          <w:t xml:space="preserve"> and were </w:t>
        </w:r>
      </w:ins>
      <w:ins w:id="108" w:author="Pranav Sudhir Pandit" w:date="2021-01-22T10:50:00Z">
        <w:r w:rsidR="002648CA">
          <w:rPr>
            <w:rFonts w:ascii="Times New Roman" w:eastAsia="Times New Roman" w:hAnsi="Times New Roman" w:cs="Times New Roman"/>
            <w:color w:val="000000"/>
            <w:sz w:val="24"/>
            <w:szCs w:val="24"/>
          </w:rPr>
          <w:t xml:space="preserve">classified into species groups </w:t>
        </w:r>
        <w:r w:rsidR="002648CA" w:rsidRPr="002648CA">
          <w:rPr>
            <w:rFonts w:ascii="Times New Roman" w:eastAsia="Times New Roman" w:hAnsi="Times New Roman" w:cs="Times New Roman"/>
            <w:color w:val="000000"/>
            <w:sz w:val="24"/>
            <w:szCs w:val="24"/>
          </w:rPr>
          <w:t>(</w:t>
        </w:r>
        <w:r w:rsidR="002648CA" w:rsidRPr="002648CA">
          <w:rPr>
            <w:rFonts w:ascii="Times New Roman" w:eastAsia="Times New Roman" w:hAnsi="Times New Roman" w:cs="Times New Roman"/>
            <w:i/>
            <w:iCs/>
            <w:color w:val="000000"/>
            <w:sz w:val="24"/>
            <w:szCs w:val="24"/>
          </w:rPr>
          <w:t>Selasphorus spp.</w:t>
        </w:r>
        <w:r w:rsidR="002648CA">
          <w:rPr>
            <w:rFonts w:ascii="Times New Roman" w:eastAsia="Times New Roman" w:hAnsi="Times New Roman" w:cs="Times New Roman"/>
            <w:color w:val="000000"/>
            <w:sz w:val="24"/>
            <w:szCs w:val="24"/>
          </w:rPr>
          <w:t xml:space="preserve"> and</w:t>
        </w:r>
        <w:r w:rsidR="002648CA" w:rsidRPr="002648CA">
          <w:rPr>
            <w:rFonts w:ascii="Times New Roman" w:eastAsia="Times New Roman" w:hAnsi="Times New Roman" w:cs="Times New Roman"/>
            <w:color w:val="000000"/>
            <w:sz w:val="24"/>
            <w:szCs w:val="24"/>
          </w:rPr>
          <w:t xml:space="preserve"> </w:t>
        </w:r>
        <w:r w:rsidR="002648CA" w:rsidRPr="002648CA">
          <w:rPr>
            <w:rFonts w:ascii="Times New Roman" w:eastAsia="Times New Roman" w:hAnsi="Times New Roman" w:cs="Times New Roman"/>
            <w:i/>
            <w:iCs/>
            <w:color w:val="000000"/>
            <w:sz w:val="24"/>
            <w:szCs w:val="24"/>
          </w:rPr>
          <w:t>Non-Selasphorus spp.</w:t>
        </w:r>
        <w:r w:rsidR="002648CA" w:rsidRPr="002648CA">
          <w:rPr>
            <w:rFonts w:ascii="Times New Roman" w:eastAsia="Times New Roman" w:hAnsi="Times New Roman" w:cs="Times New Roman"/>
            <w:color w:val="000000"/>
            <w:sz w:val="24"/>
            <w:szCs w:val="24"/>
          </w:rPr>
          <w:t>)</w:t>
        </w:r>
        <w:r w:rsidR="002648CA">
          <w:rPr>
            <w:rFonts w:ascii="Times New Roman" w:eastAsia="Times New Roman" w:hAnsi="Times New Roman" w:cs="Times New Roman"/>
            <w:color w:val="000000"/>
            <w:sz w:val="24"/>
            <w:szCs w:val="24"/>
          </w:rPr>
          <w:t xml:space="preserve"> based on known breeding ranges and seaso</w:t>
        </w:r>
      </w:ins>
      <w:ins w:id="109" w:author="Pranav Sudhir Pandit" w:date="2021-01-22T10:52:00Z">
        <w:r w:rsidR="002648CA">
          <w:rPr>
            <w:rFonts w:ascii="Times New Roman" w:eastAsia="Times New Roman" w:hAnsi="Times New Roman" w:cs="Times New Roman"/>
            <w:color w:val="000000"/>
            <w:sz w:val="24"/>
            <w:szCs w:val="24"/>
          </w:rPr>
          <w:t>ns</w:t>
        </w:r>
      </w:ins>
      <w:ins w:id="110" w:author="Pranav Sudhir Pandit" w:date="2021-01-22T10:50:00Z">
        <w:r w:rsidR="002648CA">
          <w:rPr>
            <w:rFonts w:ascii="Times New Roman" w:eastAsia="Times New Roman" w:hAnsi="Times New Roman" w:cs="Times New Roman"/>
            <w:color w:val="000000"/>
            <w:sz w:val="24"/>
            <w:szCs w:val="24"/>
          </w:rPr>
          <w:t xml:space="preserve"> of hummingbird spe</w:t>
        </w:r>
      </w:ins>
      <w:ins w:id="111" w:author="Pranav Sudhir Pandit" w:date="2021-01-22T10:51:00Z">
        <w:r w:rsidR="002648CA">
          <w:rPr>
            <w:rFonts w:ascii="Times New Roman" w:eastAsia="Times New Roman" w:hAnsi="Times New Roman" w:cs="Times New Roman"/>
            <w:color w:val="000000"/>
            <w:sz w:val="24"/>
            <w:szCs w:val="24"/>
          </w:rPr>
          <w:t>cies in California, and associated information reported by rescuers</w:t>
        </w:r>
      </w:ins>
      <w:r w:rsidR="00AC39E3" w:rsidRPr="006F7A93">
        <w:rPr>
          <w:rFonts w:ascii="Times New Roman" w:eastAsia="Times New Roman" w:hAnsi="Times New Roman" w:cs="Times New Roman"/>
          <w:color w:val="000000"/>
          <w:sz w:val="24"/>
          <w:szCs w:val="24"/>
        </w:rPr>
        <w:t>.</w:t>
      </w:r>
      <w:bookmarkEnd w:id="105"/>
      <w:r w:rsidR="00AC39E3" w:rsidRPr="006F7A93">
        <w:rPr>
          <w:rFonts w:ascii="Times New Roman" w:eastAsia="Times New Roman" w:hAnsi="Times New Roman" w:cs="Times New Roman"/>
          <w:color w:val="000000"/>
          <w:sz w:val="24"/>
          <w:szCs w:val="24"/>
        </w:rPr>
        <w:t xml:space="preserve"> The </w:t>
      </w:r>
      <w:r w:rsidR="00AC4AB0">
        <w:rPr>
          <w:rFonts w:ascii="Times New Roman" w:eastAsia="Times New Roman" w:hAnsi="Times New Roman" w:cs="Times New Roman"/>
          <w:color w:val="000000"/>
          <w:sz w:val="24"/>
          <w:szCs w:val="24"/>
        </w:rPr>
        <w:t>adult-like birds</w:t>
      </w:r>
      <w:r w:rsidR="00AC39E3" w:rsidRPr="006F7A93">
        <w:rPr>
          <w:rFonts w:ascii="Times New Roman" w:eastAsia="Times New Roman" w:hAnsi="Times New Roman" w:cs="Times New Roman"/>
          <w:color w:val="000000"/>
          <w:sz w:val="24"/>
          <w:szCs w:val="24"/>
        </w:rPr>
        <w:t xml:space="preserve"> were further classified as </w:t>
      </w:r>
      <w:r w:rsidR="00D542FF" w:rsidRPr="006F7A93">
        <w:rPr>
          <w:rFonts w:ascii="Times New Roman" w:eastAsia="Times New Roman" w:hAnsi="Times New Roman" w:cs="Times New Roman"/>
          <w:color w:val="000000"/>
          <w:sz w:val="24"/>
          <w:szCs w:val="24"/>
        </w:rPr>
        <w:t>“</w:t>
      </w:r>
      <w:r w:rsidR="003659CF" w:rsidRPr="006F7A93">
        <w:rPr>
          <w:rFonts w:ascii="Times New Roman" w:eastAsia="Times New Roman" w:hAnsi="Times New Roman" w:cs="Times New Roman"/>
          <w:i/>
          <w:iCs/>
          <w:color w:val="000000"/>
          <w:sz w:val="24"/>
          <w:szCs w:val="24"/>
        </w:rPr>
        <w:t>Selasphorus</w:t>
      </w:r>
      <w:r w:rsidR="003659CF" w:rsidRPr="006F7A93">
        <w:rPr>
          <w:rFonts w:ascii="Times New Roman" w:eastAsia="Times New Roman" w:hAnsi="Times New Roman" w:cs="Times New Roman"/>
          <w:color w:val="000000"/>
          <w:sz w:val="24"/>
          <w:szCs w:val="24"/>
        </w:rPr>
        <w:t xml:space="preserve"> spp.</w:t>
      </w:r>
      <w:r w:rsidR="00D542FF" w:rsidRPr="006F7A93">
        <w:rPr>
          <w:rFonts w:ascii="Times New Roman" w:eastAsia="Times New Roman" w:hAnsi="Times New Roman" w:cs="Times New Roman"/>
          <w:color w:val="000000"/>
          <w:sz w:val="24"/>
          <w:szCs w:val="24"/>
        </w:rPr>
        <w:t>”</w:t>
      </w:r>
      <w:r w:rsidR="00AC39E3" w:rsidRPr="006F7A93">
        <w:rPr>
          <w:rFonts w:ascii="Times New Roman" w:eastAsia="Times New Roman" w:hAnsi="Times New Roman" w:cs="Times New Roman"/>
          <w:color w:val="000000"/>
          <w:sz w:val="24"/>
          <w:szCs w:val="24"/>
        </w:rPr>
        <w:t xml:space="preserve"> and</w:t>
      </w:r>
      <w:r w:rsidR="008D7134" w:rsidRPr="006F7A93">
        <w:rPr>
          <w:rFonts w:ascii="Times New Roman" w:eastAsia="Times New Roman" w:hAnsi="Times New Roman" w:cs="Times New Roman"/>
          <w:color w:val="000000"/>
          <w:sz w:val="24"/>
          <w:szCs w:val="24"/>
        </w:rPr>
        <w:t xml:space="preserve"> </w:t>
      </w:r>
      <w:r w:rsidR="00D542FF" w:rsidRPr="006F7A93">
        <w:rPr>
          <w:rFonts w:ascii="Times New Roman" w:eastAsia="Times New Roman" w:hAnsi="Times New Roman" w:cs="Times New Roman"/>
          <w:color w:val="000000"/>
          <w:sz w:val="24"/>
          <w:szCs w:val="24"/>
        </w:rPr>
        <w:t>“</w:t>
      </w:r>
      <w:r w:rsidR="003659CF" w:rsidRPr="006F7A93">
        <w:rPr>
          <w:rFonts w:ascii="Times New Roman" w:eastAsia="Times New Roman" w:hAnsi="Times New Roman" w:cs="Times New Roman"/>
          <w:color w:val="000000"/>
          <w:sz w:val="24"/>
          <w:szCs w:val="24"/>
        </w:rPr>
        <w:t>non-</w:t>
      </w:r>
      <w:r w:rsidR="003659CF" w:rsidRPr="006F7A93">
        <w:rPr>
          <w:rFonts w:ascii="Times New Roman" w:eastAsia="Times New Roman" w:hAnsi="Times New Roman" w:cs="Times New Roman"/>
          <w:i/>
          <w:iCs/>
          <w:color w:val="000000"/>
          <w:sz w:val="24"/>
          <w:szCs w:val="24"/>
        </w:rPr>
        <w:t>Selasphorus</w:t>
      </w:r>
      <w:r w:rsidR="003659CF" w:rsidRPr="006F7A93">
        <w:rPr>
          <w:rFonts w:ascii="Times New Roman" w:eastAsia="Times New Roman" w:hAnsi="Times New Roman" w:cs="Times New Roman"/>
          <w:color w:val="000000"/>
          <w:sz w:val="24"/>
          <w:szCs w:val="24"/>
        </w:rPr>
        <w:t xml:space="preserve"> spp.</w:t>
      </w:r>
      <w:r w:rsidR="00D542FF" w:rsidRPr="006F7A93">
        <w:rPr>
          <w:rFonts w:ascii="Times New Roman" w:eastAsia="Times New Roman" w:hAnsi="Times New Roman" w:cs="Times New Roman"/>
          <w:color w:val="000000"/>
          <w:sz w:val="24"/>
          <w:szCs w:val="24"/>
        </w:rPr>
        <w:t>”</w:t>
      </w:r>
      <w:r w:rsidR="003659CF" w:rsidRPr="006F7A93">
        <w:rPr>
          <w:rFonts w:ascii="Times New Roman" w:eastAsia="Times New Roman" w:hAnsi="Times New Roman" w:cs="Times New Roman"/>
          <w:color w:val="000000"/>
          <w:sz w:val="24"/>
          <w:szCs w:val="24"/>
        </w:rPr>
        <w:t xml:space="preserve"> </w:t>
      </w:r>
      <w:r w:rsidR="00635CFD"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&lt;EndNote&gt;&lt;Cite&gt;&lt;Author&gt;Russell&lt;/Author&gt;&lt;Year&gt;2001&lt;/Year&gt;&lt;RecNum&gt;8286&lt;/RecNum&gt;&lt;DisplayText&gt;(Russell &amp;amp; Russell 2001)&lt;/DisplayText&gt;&lt;record&gt;&lt;rec-number&gt;8286&lt;/rec-number&gt;&lt;foreign-keys&gt;&lt;key app="EN" db-id="rvw92vxxdps0tae22eovr99359dz2xext2zw" timestamp="1574447310"&gt;8286&lt;/key&gt;&lt;/foreign-keys&gt;&lt;ref-type name="Book"&gt;6&lt;/ref-type&gt;&lt;contributors&gt;&lt;authors&gt;&lt;author&gt;Russell, Stephen Mims&lt;/author&gt;&lt;author&gt;Russell, Ruth O&lt;/author&gt;&lt;/authors&gt;&lt;/contributors&gt;&lt;titles&gt;&lt;title&gt;The North American banders&amp;apos; manual for banding hummingbirds&lt;/title&gt;&lt;/titles&gt;&lt;dates&gt;&lt;year&gt;2001&lt;/year&gt;&lt;/dates&gt;&lt;publisher&gt;North American Banding Council&lt;/publisher&gt;&lt;urls&gt;&lt;/urls&gt;&lt;/record&gt;&lt;/Cite&gt;&lt;/EndNote&gt;</w:instrText>
      </w:r>
      <w:r w:rsidR="00635CFD"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(Russell &amp; Russell 2001)</w:t>
      </w:r>
      <w:r w:rsidR="00635CFD" w:rsidRPr="00AE6D46">
        <w:rPr>
          <w:rFonts w:ascii="Times New Roman" w:eastAsia="Times New Roman" w:hAnsi="Times New Roman" w:cs="Times New Roman"/>
          <w:color w:val="000000"/>
          <w:sz w:val="24"/>
          <w:szCs w:val="24"/>
        </w:rPr>
        <w:fldChar w:fldCharType="end"/>
      </w:r>
      <w:r w:rsidR="00AC39E3" w:rsidRPr="00AE6D46">
        <w:rPr>
          <w:rFonts w:ascii="Times New Roman" w:eastAsia="Times New Roman" w:hAnsi="Times New Roman" w:cs="Times New Roman"/>
          <w:color w:val="000000"/>
          <w:sz w:val="24"/>
          <w:szCs w:val="24"/>
        </w:rPr>
        <w:t>.</w:t>
      </w:r>
      <w:r w:rsidRPr="00AE6D46">
        <w:rPr>
          <w:rFonts w:ascii="Times New Roman" w:eastAsia="Times New Roman" w:hAnsi="Times New Roman" w:cs="Times New Roman"/>
          <w:color w:val="000000"/>
          <w:sz w:val="24"/>
          <w:szCs w:val="24"/>
        </w:rPr>
        <w:t xml:space="preserve"> </w:t>
      </w:r>
      <w:r w:rsidR="00BD458D" w:rsidRPr="00AE6D46">
        <w:rPr>
          <w:rFonts w:ascii="Times New Roman" w:eastAsia="Times New Roman" w:hAnsi="Times New Roman" w:cs="Times New Roman"/>
          <w:color w:val="000000"/>
          <w:sz w:val="24"/>
          <w:szCs w:val="24"/>
        </w:rPr>
        <w:t xml:space="preserve">Identification of </w:t>
      </w:r>
      <w:r w:rsidRPr="00AE6D46">
        <w:rPr>
          <w:rFonts w:ascii="Times New Roman" w:eastAsia="Times New Roman" w:hAnsi="Times New Roman" w:cs="Times New Roman"/>
          <w:color w:val="000000"/>
          <w:sz w:val="24"/>
          <w:szCs w:val="24"/>
        </w:rPr>
        <w:t xml:space="preserve">adult males </w:t>
      </w:r>
      <w:r w:rsidR="00BD458D" w:rsidRPr="00AE6D46">
        <w:rPr>
          <w:rFonts w:ascii="Times New Roman" w:eastAsia="Times New Roman" w:hAnsi="Times New Roman" w:cs="Times New Roman"/>
          <w:color w:val="000000"/>
          <w:sz w:val="24"/>
          <w:szCs w:val="24"/>
        </w:rPr>
        <w:t>is less challenging for</w:t>
      </w:r>
      <w:r w:rsidRPr="00670A61">
        <w:rPr>
          <w:rFonts w:ascii="Times New Roman" w:eastAsia="Times New Roman" w:hAnsi="Times New Roman" w:cs="Times New Roman"/>
          <w:color w:val="000000"/>
          <w:sz w:val="24"/>
          <w:szCs w:val="24"/>
        </w:rPr>
        <w:t xml:space="preserve"> hummingbird species </w:t>
      </w:r>
      <w:r w:rsidR="0009599F" w:rsidRPr="00670A61">
        <w:rPr>
          <w:rFonts w:ascii="Times New Roman" w:eastAsia="Times New Roman" w:hAnsi="Times New Roman" w:cs="Times New Roman"/>
          <w:color w:val="000000"/>
          <w:sz w:val="24"/>
          <w:szCs w:val="24"/>
        </w:rPr>
        <w:t xml:space="preserve">found in California </w:t>
      </w:r>
      <w:r w:rsidR="00D542FF" w:rsidRPr="00670A61">
        <w:rPr>
          <w:rFonts w:ascii="Times New Roman" w:eastAsia="Times New Roman" w:hAnsi="Times New Roman" w:cs="Times New Roman"/>
          <w:color w:val="000000"/>
          <w:sz w:val="24"/>
          <w:szCs w:val="24"/>
        </w:rPr>
        <w:t xml:space="preserve">due </w:t>
      </w:r>
      <w:r w:rsidR="00886039">
        <w:rPr>
          <w:rFonts w:ascii="Times New Roman" w:eastAsia="Times New Roman" w:hAnsi="Times New Roman" w:cs="Times New Roman"/>
          <w:color w:val="000000"/>
          <w:sz w:val="24"/>
          <w:szCs w:val="24"/>
        </w:rPr>
        <w:t>to</w:t>
      </w:r>
      <w:r w:rsidR="00886039" w:rsidRPr="00670A61">
        <w:rPr>
          <w:rFonts w:ascii="Times New Roman" w:eastAsia="Times New Roman" w:hAnsi="Times New Roman" w:cs="Times New Roman"/>
          <w:color w:val="000000"/>
          <w:sz w:val="24"/>
          <w:szCs w:val="24"/>
        </w:rPr>
        <w:t xml:space="preserve"> </w:t>
      </w:r>
      <w:r w:rsidRPr="00670A61">
        <w:rPr>
          <w:rFonts w:ascii="Times New Roman" w:eastAsia="Times New Roman" w:hAnsi="Times New Roman" w:cs="Times New Roman"/>
          <w:color w:val="000000"/>
          <w:sz w:val="24"/>
          <w:szCs w:val="24"/>
        </w:rPr>
        <w:t>their vibrant</w:t>
      </w:r>
      <w:r w:rsidR="008D7134" w:rsidRPr="00670A61">
        <w:rPr>
          <w:rFonts w:ascii="Times New Roman" w:eastAsia="Times New Roman" w:hAnsi="Times New Roman" w:cs="Times New Roman"/>
          <w:color w:val="000000"/>
          <w:sz w:val="24"/>
          <w:szCs w:val="24"/>
        </w:rPr>
        <w:t>,</w:t>
      </w:r>
      <w:r w:rsidRPr="00670A61">
        <w:rPr>
          <w:rFonts w:ascii="Times New Roman" w:eastAsia="Times New Roman" w:hAnsi="Times New Roman" w:cs="Times New Roman"/>
          <w:color w:val="000000"/>
          <w:sz w:val="24"/>
          <w:szCs w:val="24"/>
        </w:rPr>
        <w:t xml:space="preserve"> distinct</w:t>
      </w:r>
      <w:r w:rsidR="00822C73" w:rsidRPr="00670A61">
        <w:rPr>
          <w:rFonts w:ascii="Times New Roman" w:eastAsia="Times New Roman" w:hAnsi="Times New Roman" w:cs="Times New Roman"/>
          <w:color w:val="000000"/>
          <w:sz w:val="24"/>
          <w:szCs w:val="24"/>
        </w:rPr>
        <w:t xml:space="preserve"> </w:t>
      </w:r>
      <w:proofErr w:type="spellStart"/>
      <w:r w:rsidR="00822C73" w:rsidRPr="00670A61">
        <w:rPr>
          <w:rFonts w:ascii="Times New Roman" w:eastAsia="Times New Roman" w:hAnsi="Times New Roman" w:cs="Times New Roman"/>
          <w:color w:val="000000"/>
          <w:sz w:val="24"/>
          <w:szCs w:val="24"/>
        </w:rPr>
        <w:t>gorget</w:t>
      </w:r>
      <w:proofErr w:type="spellEnd"/>
      <w:r w:rsidRPr="00670A61">
        <w:rPr>
          <w:rFonts w:ascii="Times New Roman" w:eastAsia="Times New Roman" w:hAnsi="Times New Roman" w:cs="Times New Roman"/>
          <w:color w:val="000000"/>
          <w:sz w:val="24"/>
          <w:szCs w:val="24"/>
        </w:rPr>
        <w:t xml:space="preserve"> colors</w:t>
      </w:r>
      <w:r w:rsidR="00BD458D" w:rsidRPr="00670A61">
        <w:rPr>
          <w:rFonts w:ascii="Times New Roman" w:eastAsia="Times New Roman" w:hAnsi="Times New Roman" w:cs="Times New Roman"/>
          <w:color w:val="000000"/>
          <w:sz w:val="24"/>
          <w:szCs w:val="24"/>
        </w:rPr>
        <w:t xml:space="preserve"> compared to their counterpart adult females or young birds</w:t>
      </w:r>
      <w:r w:rsidR="00635CFD" w:rsidRPr="00670A61">
        <w:rPr>
          <w:rFonts w:ascii="Times New Roman" w:eastAsia="Times New Roman" w:hAnsi="Times New Roman" w:cs="Times New Roman"/>
          <w:color w:val="000000"/>
          <w:sz w:val="24"/>
          <w:szCs w:val="24"/>
        </w:rPr>
        <w:t xml:space="preserve"> </w:t>
      </w:r>
      <w:r w:rsidR="00635CFD"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&lt;EndNote&gt;&lt;Cite&gt;&lt;Author&gt;Russell&lt;/Author&gt;&lt;Year&gt;2001&lt;/Year&gt;&lt;RecNum&gt;8286&lt;/RecNum&gt;&lt;DisplayText&gt;(Russell &amp;amp; Russell 2001)&lt;/DisplayText&gt;&lt;record&gt;&lt;rec-number&gt;8286&lt;/rec-number&gt;&lt;foreign-keys&gt;&lt;key app="EN" db-id="rvw92vxxdps0tae22eovr99359dz2xext2zw" timestamp="1574447310"&gt;8286&lt;/key&gt;&lt;/foreign-keys&gt;&lt;ref-type name="Book"&gt;6&lt;/ref-type&gt;&lt;contributors&gt;&lt;authors&gt;&lt;author&gt;Russell, Stephen Mims&lt;/author&gt;&lt;author&gt;Russell, Ruth O&lt;/author&gt;&lt;/authors&gt;&lt;/contributors&gt;&lt;titles&gt;&lt;title&gt;The North American banders&amp;apos; manual for banding hummingbirds&lt;/title&gt;&lt;/titles&gt;&lt;dates&gt;&lt;year&gt;2001&lt;/year&gt;&lt;/dates&gt;&lt;publisher&gt;North American Banding Council&lt;/publisher&gt;&lt;urls&gt;&lt;/urls&gt;&lt;/record&gt;&lt;/Cite&gt;&lt;/EndNote&gt;</w:instrText>
      </w:r>
      <w:r w:rsidR="00635CFD"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(Russell &amp; Russell 2001)</w:t>
      </w:r>
      <w:r w:rsidR="00635CFD" w:rsidRPr="00AE6D46">
        <w:rPr>
          <w:rFonts w:ascii="Times New Roman" w:eastAsia="Times New Roman" w:hAnsi="Times New Roman" w:cs="Times New Roman"/>
          <w:color w:val="000000"/>
          <w:sz w:val="24"/>
          <w:szCs w:val="24"/>
        </w:rPr>
        <w:fldChar w:fldCharType="end"/>
      </w:r>
      <w:r w:rsidRPr="00AE6D46">
        <w:rPr>
          <w:rFonts w:ascii="Times New Roman" w:eastAsia="Times New Roman" w:hAnsi="Times New Roman" w:cs="Times New Roman"/>
          <w:color w:val="000000"/>
          <w:sz w:val="24"/>
          <w:szCs w:val="24"/>
        </w:rPr>
        <w:t xml:space="preserve">. </w:t>
      </w:r>
      <w:r w:rsidR="00600F93">
        <w:rPr>
          <w:rFonts w:ascii="Times New Roman" w:eastAsia="Times New Roman" w:hAnsi="Times New Roman" w:cs="Times New Roman"/>
          <w:color w:val="000000"/>
          <w:sz w:val="24"/>
          <w:szCs w:val="24"/>
        </w:rPr>
        <w:t>F</w:t>
      </w:r>
      <w:r w:rsidR="008225F2" w:rsidRPr="00AE6D46">
        <w:rPr>
          <w:rFonts w:ascii="Times New Roman" w:eastAsia="Times New Roman" w:hAnsi="Times New Roman" w:cs="Times New Roman"/>
          <w:color w:val="000000"/>
          <w:sz w:val="24"/>
          <w:szCs w:val="24"/>
        </w:rPr>
        <w:t>or non-</w:t>
      </w:r>
      <w:r w:rsidR="008225F2" w:rsidRPr="009B620F">
        <w:rPr>
          <w:rFonts w:ascii="Times New Roman" w:eastAsia="Times New Roman" w:hAnsi="Times New Roman" w:cs="Times New Roman"/>
          <w:i/>
          <w:iCs/>
          <w:color w:val="000000"/>
          <w:sz w:val="24"/>
          <w:szCs w:val="24"/>
        </w:rPr>
        <w:t>Selasphorus</w:t>
      </w:r>
      <w:r w:rsidR="008225F2" w:rsidRPr="009B620F">
        <w:rPr>
          <w:rFonts w:ascii="Times New Roman" w:eastAsia="Times New Roman" w:hAnsi="Times New Roman" w:cs="Times New Roman"/>
          <w:color w:val="000000"/>
          <w:sz w:val="24"/>
          <w:szCs w:val="24"/>
        </w:rPr>
        <w:t xml:space="preserve"> sp</w:t>
      </w:r>
      <w:r w:rsidR="008225F2" w:rsidRPr="00670A61">
        <w:rPr>
          <w:rFonts w:ascii="Times New Roman" w:eastAsia="Times New Roman" w:hAnsi="Times New Roman" w:cs="Times New Roman"/>
          <w:color w:val="000000"/>
          <w:sz w:val="24"/>
          <w:szCs w:val="24"/>
        </w:rPr>
        <w:t>p.</w:t>
      </w:r>
      <w:r w:rsidR="00600F93">
        <w:rPr>
          <w:rFonts w:ascii="Times New Roman" w:eastAsia="Times New Roman" w:hAnsi="Times New Roman" w:cs="Times New Roman"/>
          <w:color w:val="000000"/>
          <w:sz w:val="24"/>
          <w:szCs w:val="24"/>
        </w:rPr>
        <w:t xml:space="preserve"> </w:t>
      </w:r>
      <w:r w:rsidR="00600F93" w:rsidRPr="00670A61">
        <w:rPr>
          <w:rFonts w:ascii="Times New Roman" w:eastAsia="Times New Roman" w:hAnsi="Times New Roman" w:cs="Times New Roman"/>
          <w:color w:val="000000"/>
          <w:sz w:val="24"/>
          <w:szCs w:val="24"/>
        </w:rPr>
        <w:t>(Anna’s Hummingbirds [ANHU], Black-Chinned Hummingbirds [</w:t>
      </w:r>
      <w:r w:rsidR="00600F93" w:rsidRPr="00E07CCC">
        <w:rPr>
          <w:rFonts w:ascii="Times New Roman" w:eastAsia="Times New Roman" w:hAnsi="Times New Roman" w:cs="Times New Roman"/>
          <w:color w:val="000000"/>
          <w:sz w:val="24"/>
          <w:szCs w:val="24"/>
        </w:rPr>
        <w:t>BCHU] and Costa’s Hummingbirds [COHU])</w:t>
      </w:r>
      <w:r w:rsidR="008225F2" w:rsidRPr="00670A61">
        <w:rPr>
          <w:rFonts w:ascii="Times New Roman" w:eastAsia="Times New Roman" w:hAnsi="Times New Roman" w:cs="Times New Roman"/>
          <w:color w:val="000000"/>
          <w:sz w:val="24"/>
          <w:szCs w:val="24"/>
        </w:rPr>
        <w:t>, records mention</w:t>
      </w:r>
      <w:r w:rsidR="00865C1F">
        <w:rPr>
          <w:rFonts w:ascii="Times New Roman" w:eastAsia="Times New Roman" w:hAnsi="Times New Roman" w:cs="Times New Roman"/>
          <w:color w:val="000000"/>
          <w:sz w:val="24"/>
          <w:szCs w:val="24"/>
        </w:rPr>
        <w:t>ing</w:t>
      </w:r>
      <w:r w:rsidR="008225F2" w:rsidRPr="00670A61">
        <w:rPr>
          <w:rFonts w:ascii="Times New Roman" w:eastAsia="Times New Roman" w:hAnsi="Times New Roman" w:cs="Times New Roman"/>
          <w:color w:val="000000"/>
          <w:sz w:val="24"/>
          <w:szCs w:val="24"/>
        </w:rPr>
        <w:t xml:space="preserve"> adult male</w:t>
      </w:r>
      <w:r w:rsidR="00600F93">
        <w:rPr>
          <w:rFonts w:ascii="Times New Roman" w:eastAsia="Times New Roman" w:hAnsi="Times New Roman" w:cs="Times New Roman"/>
          <w:color w:val="000000"/>
          <w:sz w:val="24"/>
          <w:szCs w:val="24"/>
        </w:rPr>
        <w:t xml:space="preserve">s </w:t>
      </w:r>
      <w:r w:rsidR="008225F2" w:rsidRPr="00E07CCC">
        <w:rPr>
          <w:rFonts w:ascii="Times New Roman" w:eastAsia="Times New Roman" w:hAnsi="Times New Roman" w:cs="Times New Roman"/>
          <w:color w:val="000000"/>
          <w:sz w:val="24"/>
          <w:szCs w:val="24"/>
        </w:rPr>
        <w:t xml:space="preserve">were </w:t>
      </w:r>
      <w:r w:rsidR="00600F93">
        <w:rPr>
          <w:rFonts w:ascii="Times New Roman" w:eastAsia="Times New Roman" w:hAnsi="Times New Roman" w:cs="Times New Roman"/>
          <w:color w:val="000000"/>
          <w:sz w:val="24"/>
          <w:szCs w:val="24"/>
        </w:rPr>
        <w:t xml:space="preserve">assigned </w:t>
      </w:r>
      <w:r w:rsidR="00D542FF" w:rsidRPr="00E07CCC">
        <w:rPr>
          <w:rFonts w:ascii="Times New Roman" w:eastAsia="Times New Roman" w:hAnsi="Times New Roman" w:cs="Times New Roman"/>
          <w:color w:val="000000"/>
          <w:sz w:val="24"/>
          <w:szCs w:val="24"/>
        </w:rPr>
        <w:t>“</w:t>
      </w:r>
      <w:r w:rsidR="008225F2" w:rsidRPr="00E07CCC">
        <w:rPr>
          <w:rFonts w:ascii="Times New Roman" w:eastAsia="Times New Roman" w:hAnsi="Times New Roman" w:cs="Times New Roman"/>
          <w:color w:val="000000"/>
          <w:sz w:val="24"/>
          <w:szCs w:val="24"/>
        </w:rPr>
        <w:t>adult</w:t>
      </w:r>
      <w:r w:rsidR="00865C1F">
        <w:rPr>
          <w:rFonts w:ascii="Times New Roman" w:eastAsia="Times New Roman" w:hAnsi="Times New Roman" w:cs="Times New Roman"/>
          <w:color w:val="000000"/>
          <w:sz w:val="24"/>
          <w:szCs w:val="24"/>
        </w:rPr>
        <w:t>-like</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and </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male</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for age and sex respectively. </w:t>
      </w:r>
      <w:r w:rsidR="00600F93">
        <w:rPr>
          <w:rFonts w:ascii="Times New Roman" w:eastAsia="Times New Roman" w:hAnsi="Times New Roman" w:cs="Times New Roman"/>
          <w:color w:val="000000"/>
          <w:sz w:val="24"/>
          <w:szCs w:val="24"/>
        </w:rPr>
        <w:t>A</w:t>
      </w:r>
      <w:r w:rsidR="0009599F" w:rsidRPr="006F7A93">
        <w:rPr>
          <w:rFonts w:ascii="Times New Roman" w:eastAsia="Times New Roman" w:hAnsi="Times New Roman" w:cs="Times New Roman"/>
          <w:color w:val="000000"/>
          <w:sz w:val="24"/>
          <w:szCs w:val="24"/>
        </w:rPr>
        <w:t xml:space="preserve">ll other </w:t>
      </w:r>
      <w:r w:rsidR="00600F93">
        <w:rPr>
          <w:rFonts w:ascii="Times New Roman" w:eastAsia="Times New Roman" w:hAnsi="Times New Roman" w:cs="Times New Roman"/>
          <w:color w:val="000000"/>
          <w:sz w:val="24"/>
          <w:szCs w:val="24"/>
        </w:rPr>
        <w:t xml:space="preserve">non-nestling and </w:t>
      </w:r>
      <w:r w:rsidR="0009599F" w:rsidRPr="006F7A93">
        <w:rPr>
          <w:rFonts w:ascii="Times New Roman" w:eastAsia="Times New Roman" w:hAnsi="Times New Roman" w:cs="Times New Roman"/>
          <w:color w:val="000000"/>
          <w:sz w:val="24"/>
          <w:szCs w:val="24"/>
        </w:rPr>
        <w:t>non-</w:t>
      </w:r>
      <w:r w:rsidR="00710141">
        <w:rPr>
          <w:rFonts w:ascii="Times New Roman" w:eastAsia="Times New Roman" w:hAnsi="Times New Roman" w:cs="Times New Roman"/>
          <w:i/>
          <w:iCs/>
          <w:color w:val="000000"/>
          <w:sz w:val="24"/>
          <w:szCs w:val="24"/>
        </w:rPr>
        <w:t>S</w:t>
      </w:r>
      <w:r w:rsidR="0009599F" w:rsidRPr="006F7A93">
        <w:rPr>
          <w:rFonts w:ascii="Times New Roman" w:eastAsia="Times New Roman" w:hAnsi="Times New Roman" w:cs="Times New Roman"/>
          <w:i/>
          <w:iCs/>
          <w:color w:val="000000"/>
          <w:sz w:val="24"/>
          <w:szCs w:val="24"/>
        </w:rPr>
        <w:t>elasphorus</w:t>
      </w:r>
      <w:r w:rsidR="0009599F" w:rsidRPr="006F7A93">
        <w:rPr>
          <w:rFonts w:ascii="Times New Roman" w:eastAsia="Times New Roman" w:hAnsi="Times New Roman" w:cs="Times New Roman"/>
          <w:color w:val="000000"/>
          <w:sz w:val="24"/>
          <w:szCs w:val="24"/>
        </w:rPr>
        <w:t xml:space="preserve"> spp.</w:t>
      </w:r>
      <w:r w:rsidR="00600F93">
        <w:rPr>
          <w:rFonts w:ascii="Times New Roman" w:eastAsia="Times New Roman" w:hAnsi="Times New Roman" w:cs="Times New Roman"/>
          <w:color w:val="000000"/>
          <w:sz w:val="24"/>
          <w:szCs w:val="24"/>
        </w:rPr>
        <w:t xml:space="preserve"> hummingbirds</w:t>
      </w:r>
      <w:r w:rsidR="0009599F" w:rsidRPr="006F7A93">
        <w:rPr>
          <w:rFonts w:ascii="Times New Roman" w:eastAsia="Times New Roman" w:hAnsi="Times New Roman" w:cs="Times New Roman"/>
          <w:color w:val="000000"/>
          <w:sz w:val="24"/>
          <w:szCs w:val="24"/>
        </w:rPr>
        <w:t xml:space="preserve"> were categorized as </w:t>
      </w:r>
      <w:r w:rsidR="00D542FF" w:rsidRPr="006F7A93">
        <w:rPr>
          <w:rFonts w:ascii="Times New Roman" w:eastAsia="Times New Roman" w:hAnsi="Times New Roman" w:cs="Times New Roman"/>
          <w:color w:val="000000"/>
          <w:sz w:val="24"/>
          <w:szCs w:val="24"/>
        </w:rPr>
        <w:t xml:space="preserve">“unknown” and </w:t>
      </w:r>
      <w:r w:rsidR="0009599F" w:rsidRPr="006F7A93">
        <w:rPr>
          <w:rFonts w:ascii="Times New Roman" w:eastAsia="Times New Roman" w:hAnsi="Times New Roman" w:cs="Times New Roman"/>
          <w:color w:val="000000"/>
          <w:sz w:val="24"/>
          <w:szCs w:val="24"/>
        </w:rPr>
        <w:t xml:space="preserve">“female-like” for </w:t>
      </w:r>
      <w:r w:rsidR="00D542FF" w:rsidRPr="006F7A93">
        <w:rPr>
          <w:rFonts w:ascii="Times New Roman" w:eastAsia="Times New Roman" w:hAnsi="Times New Roman" w:cs="Times New Roman"/>
          <w:color w:val="000000"/>
          <w:sz w:val="24"/>
          <w:szCs w:val="24"/>
        </w:rPr>
        <w:t>age</w:t>
      </w:r>
      <w:r w:rsidR="0009599F" w:rsidRPr="006F7A93">
        <w:rPr>
          <w:rFonts w:ascii="Times New Roman" w:eastAsia="Times New Roman" w:hAnsi="Times New Roman" w:cs="Times New Roman"/>
          <w:color w:val="000000"/>
          <w:sz w:val="24"/>
          <w:szCs w:val="24"/>
        </w:rPr>
        <w:t xml:space="preserve"> and </w:t>
      </w:r>
      <w:r w:rsidR="00D542FF" w:rsidRPr="006F7A93">
        <w:rPr>
          <w:rFonts w:ascii="Times New Roman" w:eastAsia="Times New Roman" w:hAnsi="Times New Roman" w:cs="Times New Roman"/>
          <w:color w:val="000000"/>
          <w:sz w:val="24"/>
          <w:szCs w:val="24"/>
        </w:rPr>
        <w:t>sex respectively</w:t>
      </w:r>
      <w:r w:rsidR="0009599F" w:rsidRPr="006F7A93">
        <w:rPr>
          <w:rFonts w:ascii="Times New Roman" w:eastAsia="Times New Roman" w:hAnsi="Times New Roman" w:cs="Times New Roman"/>
          <w:color w:val="000000"/>
          <w:sz w:val="24"/>
          <w:szCs w:val="24"/>
        </w:rPr>
        <w:t xml:space="preserve">. </w:t>
      </w:r>
      <w:r w:rsidR="008225F2" w:rsidRPr="006F7A93">
        <w:rPr>
          <w:rFonts w:ascii="Times New Roman" w:eastAsia="Times New Roman" w:hAnsi="Times New Roman" w:cs="Times New Roman"/>
          <w:color w:val="000000"/>
          <w:sz w:val="24"/>
          <w:szCs w:val="24"/>
        </w:rPr>
        <w:t xml:space="preserve">Similarly, for </w:t>
      </w:r>
      <w:r w:rsidR="008225F2" w:rsidRPr="006F7A93">
        <w:rPr>
          <w:rFonts w:ascii="Times New Roman" w:eastAsia="Times New Roman" w:hAnsi="Times New Roman" w:cs="Times New Roman"/>
          <w:i/>
          <w:iCs/>
          <w:color w:val="000000"/>
          <w:sz w:val="24"/>
          <w:szCs w:val="24"/>
        </w:rPr>
        <w:t>Selasphorus</w:t>
      </w:r>
      <w:r w:rsidR="008225F2" w:rsidRPr="006F7A93">
        <w:rPr>
          <w:rFonts w:ascii="Times New Roman" w:eastAsia="Times New Roman" w:hAnsi="Times New Roman" w:cs="Times New Roman"/>
          <w:color w:val="000000"/>
          <w:sz w:val="24"/>
          <w:szCs w:val="24"/>
        </w:rPr>
        <w:t xml:space="preserve"> spp.</w:t>
      </w:r>
      <w:r w:rsidR="00865C1F">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records mention</w:t>
      </w:r>
      <w:r w:rsidR="00865C1F">
        <w:rPr>
          <w:rFonts w:ascii="Times New Roman" w:eastAsia="Times New Roman" w:hAnsi="Times New Roman" w:cs="Times New Roman"/>
          <w:color w:val="000000"/>
          <w:sz w:val="24"/>
          <w:szCs w:val="24"/>
        </w:rPr>
        <w:t>ing</w:t>
      </w:r>
      <w:r w:rsidR="008225F2" w:rsidRPr="006F7A93">
        <w:rPr>
          <w:rFonts w:ascii="Times New Roman" w:eastAsia="Times New Roman" w:hAnsi="Times New Roman" w:cs="Times New Roman"/>
          <w:color w:val="000000"/>
          <w:sz w:val="24"/>
          <w:szCs w:val="24"/>
        </w:rPr>
        <w:t xml:space="preserve"> adult male</w:t>
      </w:r>
      <w:r w:rsidR="00FB4C0D">
        <w:rPr>
          <w:rFonts w:ascii="Times New Roman" w:eastAsia="Times New Roman" w:hAnsi="Times New Roman" w:cs="Times New Roman"/>
          <w:color w:val="000000"/>
          <w:sz w:val="24"/>
          <w:szCs w:val="24"/>
        </w:rPr>
        <w:t>s</w:t>
      </w:r>
      <w:r w:rsidR="008225F2" w:rsidRPr="006F7A93">
        <w:rPr>
          <w:rFonts w:ascii="Times New Roman" w:eastAsia="Times New Roman" w:hAnsi="Times New Roman" w:cs="Times New Roman"/>
          <w:color w:val="000000"/>
          <w:sz w:val="24"/>
          <w:szCs w:val="24"/>
        </w:rPr>
        <w:t xml:space="preserve"> (</w:t>
      </w:r>
      <w:r w:rsidR="00A656DA" w:rsidRPr="006F7A93">
        <w:rPr>
          <w:rFonts w:ascii="Times New Roman" w:eastAsia="Times New Roman" w:hAnsi="Times New Roman" w:cs="Times New Roman"/>
          <w:color w:val="000000"/>
          <w:sz w:val="24"/>
          <w:szCs w:val="24"/>
        </w:rPr>
        <w:t>Allen’s Hummingbirds [</w:t>
      </w:r>
      <w:r w:rsidR="008225F2" w:rsidRPr="006F7A93">
        <w:rPr>
          <w:rFonts w:ascii="Times New Roman" w:eastAsia="Times New Roman" w:hAnsi="Times New Roman" w:cs="Times New Roman"/>
          <w:color w:val="000000"/>
          <w:sz w:val="24"/>
          <w:szCs w:val="24"/>
        </w:rPr>
        <w:t>ALHU</w:t>
      </w:r>
      <w:r w:rsidR="00A656DA" w:rsidRPr="006F7A93">
        <w:rPr>
          <w:rFonts w:ascii="Times New Roman" w:eastAsia="Times New Roman" w:hAnsi="Times New Roman" w:cs="Times New Roman"/>
          <w:color w:val="000000"/>
          <w:sz w:val="24"/>
          <w:szCs w:val="24"/>
        </w:rPr>
        <w:t>] and</w:t>
      </w:r>
      <w:r w:rsidR="008225F2" w:rsidRPr="006F7A93">
        <w:rPr>
          <w:rFonts w:ascii="Times New Roman" w:eastAsia="Times New Roman" w:hAnsi="Times New Roman" w:cs="Times New Roman"/>
          <w:color w:val="000000"/>
          <w:sz w:val="24"/>
          <w:szCs w:val="24"/>
        </w:rPr>
        <w:t xml:space="preserve"> </w:t>
      </w:r>
      <w:r w:rsidR="00A656DA" w:rsidRPr="006F7A93">
        <w:rPr>
          <w:rFonts w:ascii="Times New Roman" w:eastAsia="Times New Roman" w:hAnsi="Times New Roman" w:cs="Times New Roman"/>
          <w:color w:val="000000"/>
          <w:sz w:val="24"/>
          <w:szCs w:val="24"/>
        </w:rPr>
        <w:t>Rufous Hummingbird [</w:t>
      </w:r>
      <w:r w:rsidR="008225F2" w:rsidRPr="006F7A93">
        <w:rPr>
          <w:rFonts w:ascii="Times New Roman" w:eastAsia="Times New Roman" w:hAnsi="Times New Roman" w:cs="Times New Roman"/>
          <w:color w:val="000000"/>
          <w:sz w:val="24"/>
          <w:szCs w:val="24"/>
        </w:rPr>
        <w:t>RUHU</w:t>
      </w:r>
      <w:r w:rsidR="00A656DA"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were termed as </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adult</w:t>
      </w:r>
      <w:r w:rsidR="00865C1F">
        <w:rPr>
          <w:rFonts w:ascii="Times New Roman" w:eastAsia="Times New Roman" w:hAnsi="Times New Roman" w:cs="Times New Roman"/>
          <w:color w:val="000000"/>
          <w:sz w:val="24"/>
          <w:szCs w:val="24"/>
        </w:rPr>
        <w:t>-like</w:t>
      </w:r>
      <w:r w:rsidR="00D542FF" w:rsidRPr="006F7A93">
        <w:rPr>
          <w:rFonts w:ascii="Times New Roman" w:eastAsia="Times New Roman" w:hAnsi="Times New Roman" w:cs="Times New Roman"/>
          <w:color w:val="000000"/>
          <w:sz w:val="24"/>
          <w:szCs w:val="24"/>
        </w:rPr>
        <w:t>”</w:t>
      </w:r>
      <w:r w:rsidR="0009599F" w:rsidRPr="006F7A93">
        <w:rPr>
          <w:rFonts w:ascii="Times New Roman" w:eastAsia="Times New Roman" w:hAnsi="Times New Roman" w:cs="Times New Roman"/>
          <w:color w:val="000000"/>
          <w:sz w:val="24"/>
          <w:szCs w:val="24"/>
        </w:rPr>
        <w:t xml:space="preserve"> and</w:t>
      </w:r>
      <w:r w:rsidR="008225F2" w:rsidRPr="006F7A93">
        <w:rPr>
          <w:rFonts w:ascii="Times New Roman" w:eastAsia="Times New Roman" w:hAnsi="Times New Roman" w:cs="Times New Roman"/>
          <w:color w:val="000000"/>
          <w:sz w:val="24"/>
          <w:szCs w:val="24"/>
        </w:rPr>
        <w:t xml:space="preserve"> </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male</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for age and sex </w:t>
      </w:r>
      <w:r w:rsidR="008225F2" w:rsidRPr="006F7A93">
        <w:rPr>
          <w:rFonts w:ascii="Times New Roman" w:eastAsia="Times New Roman" w:hAnsi="Times New Roman" w:cs="Times New Roman"/>
          <w:color w:val="000000"/>
          <w:sz w:val="24"/>
          <w:szCs w:val="24"/>
        </w:rPr>
        <w:lastRenderedPageBreak/>
        <w:t xml:space="preserve">respectively. </w:t>
      </w:r>
      <w:r w:rsidRPr="006F7A93">
        <w:rPr>
          <w:rFonts w:ascii="Times New Roman" w:eastAsia="Times New Roman" w:hAnsi="Times New Roman" w:cs="Times New Roman"/>
          <w:color w:val="000000"/>
          <w:sz w:val="24"/>
          <w:szCs w:val="24"/>
        </w:rPr>
        <w:t xml:space="preserve">All other </w:t>
      </w:r>
      <w:r w:rsidR="00600F93">
        <w:rPr>
          <w:rFonts w:ascii="Times New Roman" w:eastAsia="Times New Roman" w:hAnsi="Times New Roman" w:cs="Times New Roman"/>
          <w:color w:val="000000"/>
          <w:sz w:val="24"/>
          <w:szCs w:val="24"/>
        </w:rPr>
        <w:t xml:space="preserve">non-nestling </w:t>
      </w:r>
      <w:r w:rsidR="003659CF" w:rsidRPr="006F7A93">
        <w:rPr>
          <w:rFonts w:ascii="Times New Roman" w:eastAsia="Times New Roman" w:hAnsi="Times New Roman" w:cs="Times New Roman"/>
          <w:i/>
          <w:iCs/>
          <w:color w:val="000000"/>
          <w:sz w:val="24"/>
          <w:szCs w:val="24"/>
        </w:rPr>
        <w:t>Selasphorus</w:t>
      </w:r>
      <w:r w:rsidR="003659CF" w:rsidRPr="006F7A93">
        <w:rPr>
          <w:rFonts w:ascii="Times New Roman" w:eastAsia="Times New Roman" w:hAnsi="Times New Roman" w:cs="Times New Roman"/>
          <w:color w:val="000000"/>
          <w:sz w:val="24"/>
          <w:szCs w:val="24"/>
        </w:rPr>
        <w:t xml:space="preserve"> spp. </w:t>
      </w:r>
      <w:r w:rsidRPr="006F7A93">
        <w:rPr>
          <w:rFonts w:ascii="Times New Roman" w:eastAsia="Times New Roman" w:hAnsi="Times New Roman" w:cs="Times New Roman"/>
          <w:color w:val="000000"/>
          <w:sz w:val="24"/>
          <w:szCs w:val="24"/>
        </w:rPr>
        <w:t>hummingbirds were considered</w:t>
      </w:r>
      <w:r w:rsidR="00D542FF" w:rsidRPr="006F7A93">
        <w:rPr>
          <w:rFonts w:ascii="Times New Roman" w:eastAsia="Times New Roman" w:hAnsi="Times New Roman" w:cs="Times New Roman"/>
          <w:color w:val="000000"/>
          <w:sz w:val="24"/>
          <w:szCs w:val="24"/>
        </w:rPr>
        <w:t xml:space="preserve"> “unknown” and</w:t>
      </w:r>
      <w:r w:rsidRPr="006F7A93">
        <w:rPr>
          <w:rFonts w:ascii="Times New Roman" w:eastAsia="Times New Roman" w:hAnsi="Times New Roman" w:cs="Times New Roman"/>
          <w:color w:val="000000"/>
          <w:sz w:val="24"/>
          <w:szCs w:val="24"/>
        </w:rPr>
        <w:t xml:space="preserve"> </w:t>
      </w:r>
      <w:r w:rsidR="00414B26" w:rsidRPr="006F7A93">
        <w:rPr>
          <w:rFonts w:ascii="Times New Roman" w:eastAsia="Times New Roman" w:hAnsi="Times New Roman" w:cs="Times New Roman"/>
          <w:color w:val="000000"/>
          <w:sz w:val="24"/>
          <w:szCs w:val="24"/>
        </w:rPr>
        <w:t>“</w:t>
      </w:r>
      <w:r w:rsidR="0009599F" w:rsidRPr="006F7A93">
        <w:rPr>
          <w:rFonts w:ascii="Times New Roman" w:eastAsia="Times New Roman" w:hAnsi="Times New Roman" w:cs="Times New Roman"/>
          <w:color w:val="000000"/>
          <w:sz w:val="24"/>
          <w:szCs w:val="24"/>
        </w:rPr>
        <w:t>female-like</w:t>
      </w:r>
      <w:r w:rsidR="00414B26" w:rsidRPr="006F7A93">
        <w:rPr>
          <w:rFonts w:ascii="Times New Roman" w:eastAsia="Times New Roman" w:hAnsi="Times New Roman" w:cs="Times New Roman"/>
          <w:color w:val="000000"/>
          <w:sz w:val="24"/>
          <w:szCs w:val="24"/>
        </w:rPr>
        <w:t xml:space="preserve">” for </w:t>
      </w:r>
      <w:r w:rsidR="00D542FF" w:rsidRPr="006F7A93">
        <w:rPr>
          <w:rFonts w:ascii="Times New Roman" w:eastAsia="Times New Roman" w:hAnsi="Times New Roman" w:cs="Times New Roman"/>
          <w:color w:val="000000"/>
          <w:sz w:val="24"/>
          <w:szCs w:val="24"/>
        </w:rPr>
        <w:t xml:space="preserve">age </w:t>
      </w:r>
      <w:r w:rsidRPr="006F7A93">
        <w:rPr>
          <w:rFonts w:ascii="Times New Roman" w:eastAsia="Times New Roman" w:hAnsi="Times New Roman" w:cs="Times New Roman"/>
          <w:color w:val="000000"/>
          <w:sz w:val="24"/>
          <w:szCs w:val="24"/>
        </w:rPr>
        <w:t>and sex.</w:t>
      </w:r>
      <w:r w:rsidR="002121FC" w:rsidRPr="006F7A93">
        <w:rPr>
          <w:rFonts w:ascii="Times New Roman" w:eastAsia="Times New Roman" w:hAnsi="Times New Roman" w:cs="Times New Roman"/>
          <w:color w:val="000000"/>
          <w:sz w:val="24"/>
          <w:szCs w:val="24"/>
        </w:rPr>
        <w:t xml:space="preserve"> Lastly, records</w:t>
      </w:r>
      <w:r w:rsidR="00600F93">
        <w:rPr>
          <w:rFonts w:ascii="Times New Roman" w:eastAsia="Times New Roman" w:hAnsi="Times New Roman" w:cs="Times New Roman"/>
          <w:color w:val="000000"/>
          <w:sz w:val="24"/>
          <w:szCs w:val="24"/>
        </w:rPr>
        <w:t xml:space="preserve"> for hummingbirds</w:t>
      </w:r>
      <w:r w:rsidR="002121FC" w:rsidRPr="006F7A93">
        <w:rPr>
          <w:rFonts w:ascii="Times New Roman" w:eastAsia="Times New Roman" w:hAnsi="Times New Roman" w:cs="Times New Roman"/>
          <w:color w:val="000000"/>
          <w:sz w:val="24"/>
          <w:szCs w:val="24"/>
        </w:rPr>
        <w:t xml:space="preserve"> without </w:t>
      </w:r>
      <w:r w:rsidR="00600F93">
        <w:rPr>
          <w:rFonts w:ascii="Times New Roman" w:eastAsia="Times New Roman" w:hAnsi="Times New Roman" w:cs="Times New Roman"/>
          <w:color w:val="000000"/>
          <w:sz w:val="24"/>
          <w:szCs w:val="24"/>
        </w:rPr>
        <w:t xml:space="preserve">signalment </w:t>
      </w:r>
      <w:r w:rsidR="002121FC" w:rsidRPr="006F7A93">
        <w:rPr>
          <w:rFonts w:ascii="Times New Roman" w:eastAsia="Times New Roman" w:hAnsi="Times New Roman" w:cs="Times New Roman"/>
          <w:color w:val="000000"/>
          <w:sz w:val="24"/>
          <w:szCs w:val="24"/>
        </w:rPr>
        <w:t>information were categorized as “unknown” for age, sex</w:t>
      </w:r>
      <w:r w:rsidR="002F2C33" w:rsidRPr="006F7A93">
        <w:rPr>
          <w:rFonts w:ascii="Times New Roman" w:eastAsia="Times New Roman" w:hAnsi="Times New Roman" w:cs="Times New Roman"/>
          <w:color w:val="000000"/>
          <w:sz w:val="24"/>
          <w:szCs w:val="24"/>
        </w:rPr>
        <w:t>,</w:t>
      </w:r>
      <w:r w:rsidR="002121FC" w:rsidRPr="006F7A93">
        <w:rPr>
          <w:rFonts w:ascii="Times New Roman" w:eastAsia="Times New Roman" w:hAnsi="Times New Roman" w:cs="Times New Roman"/>
          <w:color w:val="000000"/>
          <w:sz w:val="24"/>
          <w:szCs w:val="24"/>
        </w:rPr>
        <w:t xml:space="preserve"> and species. </w:t>
      </w:r>
      <w:r w:rsidRPr="006F7A93">
        <w:rPr>
          <w:rFonts w:ascii="Times New Roman" w:eastAsia="Times New Roman" w:hAnsi="Times New Roman" w:cs="Times New Roman"/>
          <w:color w:val="000000"/>
          <w:sz w:val="24"/>
          <w:szCs w:val="24"/>
        </w:rPr>
        <w:t xml:space="preserve"> </w:t>
      </w:r>
    </w:p>
    <w:p w14:paraId="5D22CF71" w14:textId="6F663890" w:rsidR="00411BAE" w:rsidRPr="00AC4AB0" w:rsidRDefault="008A01C3" w:rsidP="008A01C3">
      <w:pPr>
        <w:spacing w:after="0" w:line="480" w:lineRule="auto"/>
        <w:jc w:val="both"/>
        <w:rPr>
          <w:rFonts w:ascii="Times New Roman" w:eastAsia="Times New Roman" w:hAnsi="Times New Roman" w:cs="Times New Roman"/>
          <w:b/>
          <w:bCs/>
          <w:color w:val="000000"/>
          <w:sz w:val="24"/>
          <w:szCs w:val="24"/>
        </w:rPr>
      </w:pPr>
      <w:r w:rsidRPr="006F7A93">
        <w:rPr>
          <w:rFonts w:ascii="Times New Roman" w:eastAsia="Times New Roman" w:hAnsi="Times New Roman" w:cs="Times New Roman"/>
          <w:i/>
          <w:iCs/>
          <w:color w:val="000000"/>
          <w:sz w:val="24"/>
          <w:szCs w:val="24"/>
        </w:rPr>
        <w:t>R</w:t>
      </w:r>
      <w:r w:rsidR="00A02EAD" w:rsidRPr="006F7A93">
        <w:rPr>
          <w:rFonts w:ascii="Times New Roman" w:eastAsia="Times New Roman" w:hAnsi="Times New Roman" w:cs="Times New Roman"/>
          <w:i/>
          <w:iCs/>
          <w:color w:val="000000"/>
          <w:sz w:val="24"/>
          <w:szCs w:val="24"/>
        </w:rPr>
        <w:t>easons for admission</w:t>
      </w:r>
      <w:r w:rsidRPr="006F7A93">
        <w:rPr>
          <w:rFonts w:ascii="Times New Roman" w:eastAsia="Times New Roman" w:hAnsi="Times New Roman" w:cs="Times New Roman"/>
          <w:i/>
          <w:iCs/>
          <w:color w:val="000000"/>
          <w:sz w:val="24"/>
          <w:szCs w:val="24"/>
        </w:rPr>
        <w:t>:</w:t>
      </w:r>
      <w:r w:rsidRPr="006F7A93">
        <w:rPr>
          <w:rFonts w:ascii="Times New Roman" w:eastAsia="Times New Roman" w:hAnsi="Times New Roman" w:cs="Times New Roman"/>
          <w:color w:val="000000"/>
          <w:sz w:val="24"/>
          <w:szCs w:val="24"/>
        </w:rPr>
        <w:t xml:space="preserve"> </w:t>
      </w:r>
      <w:r w:rsidR="00865C1F">
        <w:rPr>
          <w:rFonts w:ascii="Times New Roman" w:eastAsia="Times New Roman" w:hAnsi="Times New Roman" w:cs="Times New Roman"/>
          <w:color w:val="000000"/>
          <w:sz w:val="24"/>
          <w:szCs w:val="24"/>
        </w:rPr>
        <w:t>R</w:t>
      </w:r>
      <w:r w:rsidR="00A02EAD" w:rsidRPr="006F7A93">
        <w:rPr>
          <w:rFonts w:ascii="Times New Roman" w:eastAsia="Times New Roman" w:hAnsi="Times New Roman" w:cs="Times New Roman"/>
          <w:color w:val="000000"/>
          <w:sz w:val="24"/>
          <w:szCs w:val="24"/>
        </w:rPr>
        <w:t>easons for admission</w:t>
      </w:r>
      <w:r w:rsidR="00865C1F">
        <w:rPr>
          <w:rFonts w:ascii="Times New Roman" w:eastAsia="Times New Roman" w:hAnsi="Times New Roman" w:cs="Times New Roman"/>
          <w:color w:val="000000"/>
          <w:sz w:val="24"/>
          <w:szCs w:val="24"/>
        </w:rPr>
        <w:t xml:space="preserve"> </w:t>
      </w:r>
      <w:r w:rsidR="00865C1F" w:rsidRPr="006F7A93">
        <w:rPr>
          <w:rFonts w:ascii="Times New Roman" w:eastAsia="Times New Roman" w:hAnsi="Times New Roman" w:cs="Times New Roman"/>
          <w:color w:val="000000"/>
          <w:sz w:val="24"/>
          <w:szCs w:val="24"/>
        </w:rPr>
        <w:t>data</w:t>
      </w:r>
      <w:r w:rsidR="00A02EAD" w:rsidRPr="006F7A93">
        <w:rPr>
          <w:rFonts w:ascii="Times New Roman" w:eastAsia="Times New Roman" w:hAnsi="Times New Roman" w:cs="Times New Roman"/>
          <w:color w:val="000000"/>
          <w:sz w:val="24"/>
          <w:szCs w:val="24"/>
        </w:rPr>
        <w:t xml:space="preserve"> were </w:t>
      </w:r>
      <w:r w:rsidR="00907BD7">
        <w:rPr>
          <w:rFonts w:ascii="Times New Roman" w:eastAsia="Times New Roman" w:hAnsi="Times New Roman" w:cs="Times New Roman"/>
          <w:color w:val="000000"/>
          <w:sz w:val="24"/>
          <w:szCs w:val="24"/>
        </w:rPr>
        <w:t xml:space="preserve">manually </w:t>
      </w:r>
      <w:r w:rsidR="00D849D0" w:rsidRPr="006F7A93">
        <w:rPr>
          <w:rFonts w:ascii="Times New Roman" w:eastAsia="Times New Roman" w:hAnsi="Times New Roman" w:cs="Times New Roman"/>
          <w:color w:val="000000"/>
          <w:sz w:val="24"/>
          <w:szCs w:val="24"/>
        </w:rPr>
        <w:t xml:space="preserve">classified </w:t>
      </w:r>
      <w:r w:rsidR="00A02EAD" w:rsidRPr="006F7A93">
        <w:rPr>
          <w:rFonts w:ascii="Times New Roman" w:eastAsia="Times New Roman" w:hAnsi="Times New Roman" w:cs="Times New Roman"/>
          <w:color w:val="000000"/>
          <w:sz w:val="24"/>
          <w:szCs w:val="24"/>
        </w:rPr>
        <w:t xml:space="preserve">into </w:t>
      </w:r>
      <w:r w:rsidR="00907BD7">
        <w:rPr>
          <w:rFonts w:ascii="Times New Roman" w:eastAsia="Times New Roman" w:hAnsi="Times New Roman" w:cs="Times New Roman"/>
          <w:color w:val="000000"/>
          <w:sz w:val="24"/>
          <w:szCs w:val="24"/>
        </w:rPr>
        <w:t>seven</w:t>
      </w:r>
      <w:r w:rsidR="00A02EAD" w:rsidRPr="006F7A93">
        <w:rPr>
          <w:rFonts w:ascii="Times New Roman" w:eastAsia="Times New Roman" w:hAnsi="Times New Roman" w:cs="Times New Roman"/>
          <w:color w:val="000000"/>
          <w:sz w:val="24"/>
          <w:szCs w:val="24"/>
        </w:rPr>
        <w:t xml:space="preserve"> categories depending on where and how a hummingbird was found</w:t>
      </w:r>
      <w:r w:rsidR="00D849D0" w:rsidRPr="006F7A93">
        <w:rPr>
          <w:rFonts w:ascii="Times New Roman" w:eastAsia="Times New Roman" w:hAnsi="Times New Roman" w:cs="Times New Roman"/>
          <w:color w:val="000000"/>
          <w:sz w:val="24"/>
          <w:szCs w:val="24"/>
        </w:rPr>
        <w:t xml:space="preserve"> by </w:t>
      </w:r>
      <w:r w:rsidR="00472B11">
        <w:rPr>
          <w:rFonts w:ascii="Times New Roman" w:eastAsia="Times New Roman" w:hAnsi="Times New Roman" w:cs="Times New Roman"/>
          <w:color w:val="000000"/>
          <w:sz w:val="24"/>
          <w:szCs w:val="24"/>
        </w:rPr>
        <w:t xml:space="preserve">a </w:t>
      </w:r>
      <w:r w:rsidR="00D849D0" w:rsidRPr="006F7A93">
        <w:rPr>
          <w:rFonts w:ascii="Times New Roman" w:eastAsia="Times New Roman" w:hAnsi="Times New Roman" w:cs="Times New Roman"/>
          <w:color w:val="000000"/>
          <w:sz w:val="24"/>
          <w:szCs w:val="24"/>
        </w:rPr>
        <w:t xml:space="preserve">good </w:t>
      </w:r>
      <w:proofErr w:type="spellStart"/>
      <w:r w:rsidR="00907BD7">
        <w:rPr>
          <w:rFonts w:ascii="Times New Roman" w:eastAsia="Times New Roman" w:hAnsi="Times New Roman" w:cs="Times New Roman"/>
          <w:color w:val="000000"/>
          <w:sz w:val="24"/>
          <w:szCs w:val="24"/>
        </w:rPr>
        <w:t>s</w:t>
      </w:r>
      <w:r w:rsidR="001B7188">
        <w:rPr>
          <w:rFonts w:ascii="Times New Roman" w:eastAsia="Times New Roman" w:hAnsi="Times New Roman" w:cs="Times New Roman"/>
          <w:color w:val="000000"/>
          <w:sz w:val="24"/>
          <w:szCs w:val="24"/>
        </w:rPr>
        <w:t>amaritan</w:t>
      </w:r>
      <w:proofErr w:type="spellEnd"/>
      <w:r w:rsidR="001B7188">
        <w:rPr>
          <w:rFonts w:ascii="Times New Roman" w:eastAsia="Times New Roman" w:hAnsi="Times New Roman" w:cs="Times New Roman"/>
          <w:color w:val="000000"/>
          <w:sz w:val="24"/>
          <w:szCs w:val="24"/>
        </w:rPr>
        <w:t>(s)</w:t>
      </w:r>
      <w:r w:rsidR="00A02EAD" w:rsidRPr="006F7A93">
        <w:rPr>
          <w:rFonts w:ascii="Times New Roman" w:eastAsia="Times New Roman" w:hAnsi="Times New Roman" w:cs="Times New Roman"/>
          <w:color w:val="000000"/>
          <w:sz w:val="24"/>
          <w:szCs w:val="24"/>
        </w:rPr>
        <w:t xml:space="preserve">. Two categories were based on the </w:t>
      </w:r>
      <w:r w:rsidR="00D849D0" w:rsidRPr="006F7A93">
        <w:rPr>
          <w:rFonts w:ascii="Times New Roman" w:eastAsia="Times New Roman" w:hAnsi="Times New Roman" w:cs="Times New Roman"/>
          <w:color w:val="000000"/>
          <w:sz w:val="24"/>
          <w:szCs w:val="24"/>
        </w:rPr>
        <w:t xml:space="preserve">location </w:t>
      </w:r>
      <w:r w:rsidR="00A02EAD" w:rsidRPr="006F7A93">
        <w:rPr>
          <w:rFonts w:ascii="Times New Roman" w:eastAsia="Times New Roman" w:hAnsi="Times New Roman" w:cs="Times New Roman"/>
          <w:color w:val="000000"/>
          <w:sz w:val="24"/>
          <w:szCs w:val="24"/>
        </w:rPr>
        <w:t xml:space="preserve">where the hummingbirds were </w:t>
      </w:r>
      <w:r w:rsidR="00D849D0" w:rsidRPr="006F7A93">
        <w:rPr>
          <w:rFonts w:ascii="Times New Roman" w:eastAsia="Times New Roman" w:hAnsi="Times New Roman" w:cs="Times New Roman"/>
          <w:color w:val="000000"/>
          <w:sz w:val="24"/>
          <w:szCs w:val="24"/>
        </w:rPr>
        <w:t>found</w:t>
      </w:r>
      <w:r w:rsidR="00A02EAD" w:rsidRPr="006F7A93">
        <w:rPr>
          <w:rFonts w:ascii="Times New Roman" w:eastAsia="Times New Roman" w:hAnsi="Times New Roman" w:cs="Times New Roman"/>
          <w:color w:val="000000"/>
          <w:sz w:val="24"/>
          <w:szCs w:val="24"/>
        </w:rPr>
        <w:t xml:space="preserve">. Hummingbirds that were </w:t>
      </w:r>
      <w:r w:rsidR="00D849D0" w:rsidRPr="006F7A93">
        <w:rPr>
          <w:rFonts w:ascii="Times New Roman" w:eastAsia="Times New Roman" w:hAnsi="Times New Roman" w:cs="Times New Roman"/>
          <w:color w:val="000000"/>
          <w:sz w:val="24"/>
          <w:szCs w:val="24"/>
        </w:rPr>
        <w:t>found on</w:t>
      </w:r>
      <w:r w:rsidR="00A02EAD" w:rsidRPr="006F7A93">
        <w:rPr>
          <w:rFonts w:ascii="Times New Roman" w:eastAsia="Times New Roman" w:hAnsi="Times New Roman" w:cs="Times New Roman"/>
          <w:color w:val="000000"/>
          <w:sz w:val="24"/>
          <w:szCs w:val="24"/>
        </w:rPr>
        <w:t xml:space="preserve"> a patio, sidewalk, driveway, road, pool, or grass lawn were classified as </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found on the ground</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 xml:space="preserve"> </w:t>
      </w:r>
      <w:r w:rsidR="00232863" w:rsidRPr="006F7A93">
        <w:rPr>
          <w:rFonts w:ascii="Times New Roman" w:eastAsia="Times New Roman" w:hAnsi="Times New Roman" w:cs="Times New Roman"/>
          <w:color w:val="000000"/>
          <w:sz w:val="24"/>
          <w:szCs w:val="24"/>
        </w:rPr>
        <w:t xml:space="preserve">whereas </w:t>
      </w:r>
      <w:r w:rsidR="00A02EAD" w:rsidRPr="006F7A93">
        <w:rPr>
          <w:rFonts w:ascii="Times New Roman" w:eastAsia="Times New Roman" w:hAnsi="Times New Roman" w:cs="Times New Roman"/>
          <w:color w:val="000000"/>
          <w:sz w:val="24"/>
          <w:szCs w:val="24"/>
        </w:rPr>
        <w:t xml:space="preserve">hummingbirds that were found inside a human-built structure (e.g. a house, shop, garage, office building) were classified as </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found inside</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 xml:space="preserve">. </w:t>
      </w:r>
      <w:r w:rsidR="003A62F6">
        <w:rPr>
          <w:rFonts w:ascii="Times New Roman" w:eastAsia="Times New Roman" w:hAnsi="Times New Roman" w:cs="Times New Roman"/>
          <w:color w:val="000000"/>
          <w:sz w:val="24"/>
          <w:szCs w:val="24"/>
        </w:rPr>
        <w:t>If a hummingbird was found with a cat, dog</w:t>
      </w:r>
      <w:r w:rsidR="00710141">
        <w:rPr>
          <w:rFonts w:ascii="Times New Roman" w:eastAsia="Times New Roman" w:hAnsi="Times New Roman" w:cs="Times New Roman"/>
          <w:color w:val="000000"/>
          <w:sz w:val="24"/>
          <w:szCs w:val="24"/>
        </w:rPr>
        <w:t>,</w:t>
      </w:r>
      <w:r w:rsidR="003A62F6">
        <w:rPr>
          <w:rFonts w:ascii="Times New Roman" w:eastAsia="Times New Roman" w:hAnsi="Times New Roman" w:cs="Times New Roman"/>
          <w:color w:val="000000"/>
          <w:sz w:val="24"/>
          <w:szCs w:val="24"/>
        </w:rPr>
        <w:t xml:space="preserve"> or in one case </w:t>
      </w:r>
      <w:r w:rsidR="00907BD7">
        <w:rPr>
          <w:rFonts w:ascii="Times New Roman" w:eastAsia="Times New Roman" w:hAnsi="Times New Roman" w:cs="Times New Roman"/>
          <w:color w:val="000000"/>
          <w:sz w:val="24"/>
          <w:szCs w:val="24"/>
        </w:rPr>
        <w:t xml:space="preserve">a </w:t>
      </w:r>
      <w:r w:rsidR="003A62F6">
        <w:rPr>
          <w:rFonts w:ascii="Times New Roman" w:eastAsia="Times New Roman" w:hAnsi="Times New Roman" w:cs="Times New Roman"/>
          <w:color w:val="000000"/>
          <w:sz w:val="24"/>
          <w:szCs w:val="24"/>
        </w:rPr>
        <w:t>chicken</w:t>
      </w:r>
      <w:r w:rsidR="00F7740B">
        <w:rPr>
          <w:rFonts w:ascii="Times New Roman" w:eastAsia="Times New Roman" w:hAnsi="Times New Roman" w:cs="Times New Roman"/>
          <w:color w:val="000000"/>
          <w:sz w:val="24"/>
          <w:szCs w:val="24"/>
        </w:rPr>
        <w:t>,</w:t>
      </w:r>
      <w:r w:rsidR="003A62F6">
        <w:rPr>
          <w:rFonts w:ascii="Times New Roman" w:eastAsia="Times New Roman" w:hAnsi="Times New Roman" w:cs="Times New Roman"/>
          <w:color w:val="000000"/>
          <w:sz w:val="24"/>
          <w:szCs w:val="24"/>
        </w:rPr>
        <w:t xml:space="preserve"> the reason for admission</w:t>
      </w:r>
      <w:r w:rsidR="008D7134" w:rsidRPr="006F7A93">
        <w:rPr>
          <w:rFonts w:ascii="Times New Roman" w:eastAsia="Times New Roman" w:hAnsi="Times New Roman" w:cs="Times New Roman"/>
          <w:color w:val="000000"/>
          <w:sz w:val="24"/>
          <w:szCs w:val="24"/>
        </w:rPr>
        <w:t xml:space="preserve"> was </w:t>
      </w:r>
      <w:r w:rsidR="003A62F6">
        <w:rPr>
          <w:rFonts w:ascii="Times New Roman" w:eastAsia="Times New Roman" w:hAnsi="Times New Roman" w:cs="Times New Roman"/>
          <w:color w:val="000000"/>
          <w:sz w:val="24"/>
          <w:szCs w:val="24"/>
        </w:rPr>
        <w:t>designated as</w:t>
      </w:r>
      <w:r w:rsidR="008D7134" w:rsidRPr="00AE6D46">
        <w:rPr>
          <w:rFonts w:ascii="Times New Roman" w:eastAsia="Times New Roman" w:hAnsi="Times New Roman" w:cs="Times New Roman"/>
          <w:color w:val="000000"/>
          <w:sz w:val="24"/>
          <w:szCs w:val="24"/>
        </w:rPr>
        <w:t xml:space="preserve"> </w:t>
      </w:r>
      <w:r w:rsidR="007A6F97" w:rsidRPr="00AE6D46">
        <w:rPr>
          <w:rFonts w:ascii="Times New Roman" w:eastAsia="Times New Roman" w:hAnsi="Times New Roman" w:cs="Times New Roman"/>
          <w:color w:val="000000"/>
          <w:sz w:val="24"/>
          <w:szCs w:val="24"/>
        </w:rPr>
        <w:t>“</w:t>
      </w:r>
      <w:r w:rsidR="003659CF" w:rsidRPr="00AE6D46">
        <w:rPr>
          <w:rFonts w:ascii="Times New Roman" w:eastAsia="Times New Roman" w:hAnsi="Times New Roman" w:cs="Times New Roman"/>
          <w:color w:val="000000"/>
          <w:sz w:val="24"/>
          <w:szCs w:val="24"/>
        </w:rPr>
        <w:t>associated with</w:t>
      </w:r>
      <w:r w:rsidR="00112850" w:rsidRPr="00AE6D46">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domestic </w:t>
      </w:r>
      <w:r w:rsidR="00F20A26" w:rsidRPr="00670A61">
        <w:rPr>
          <w:rFonts w:ascii="Times New Roman" w:eastAsia="Times New Roman" w:hAnsi="Times New Roman" w:cs="Times New Roman"/>
          <w:color w:val="000000"/>
          <w:sz w:val="24"/>
          <w:szCs w:val="24"/>
        </w:rPr>
        <w:t>animal</w:t>
      </w:r>
      <w:r w:rsidR="007A6F97" w:rsidRPr="00670A61">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H</w:t>
      </w:r>
      <w:r w:rsidR="00AC4AB0">
        <w:rPr>
          <w:rFonts w:ascii="Times New Roman" w:eastAsia="Times New Roman" w:hAnsi="Times New Roman" w:cs="Times New Roman"/>
          <w:color w:val="000000"/>
          <w:sz w:val="24"/>
          <w:szCs w:val="24"/>
        </w:rPr>
        <w:t>ummingbirds</w:t>
      </w:r>
      <w:r w:rsidR="001244AD">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that were associated </w:t>
      </w:r>
      <w:r w:rsidR="003A62F6">
        <w:rPr>
          <w:rFonts w:ascii="Times New Roman" w:eastAsia="Times New Roman" w:hAnsi="Times New Roman" w:cs="Times New Roman"/>
          <w:color w:val="000000"/>
          <w:sz w:val="24"/>
          <w:szCs w:val="24"/>
        </w:rPr>
        <w:t xml:space="preserve">with or found in the vicinity of a </w:t>
      </w:r>
      <w:r w:rsidR="00A02EAD" w:rsidRPr="00670A61">
        <w:rPr>
          <w:rFonts w:ascii="Times New Roman" w:eastAsia="Times New Roman" w:hAnsi="Times New Roman" w:cs="Times New Roman"/>
          <w:color w:val="000000"/>
          <w:sz w:val="24"/>
          <w:szCs w:val="24"/>
        </w:rPr>
        <w:t>known nest were iden</w:t>
      </w:r>
      <w:r w:rsidR="008D7134" w:rsidRPr="00670A61">
        <w:rPr>
          <w:rFonts w:ascii="Times New Roman" w:eastAsia="Times New Roman" w:hAnsi="Times New Roman" w:cs="Times New Roman"/>
          <w:color w:val="000000"/>
          <w:sz w:val="24"/>
          <w:szCs w:val="24"/>
        </w:rPr>
        <w:t xml:space="preserve">tified with the reason of </w:t>
      </w:r>
      <w:r w:rsidR="00D849D0" w:rsidRPr="00670A61">
        <w:rPr>
          <w:rFonts w:ascii="Times New Roman" w:eastAsia="Times New Roman" w:hAnsi="Times New Roman" w:cs="Times New Roman"/>
          <w:color w:val="000000"/>
          <w:sz w:val="24"/>
          <w:szCs w:val="24"/>
        </w:rPr>
        <w:t>“</w:t>
      </w:r>
      <w:r w:rsidR="008D7134" w:rsidRPr="00670A61">
        <w:rPr>
          <w:rFonts w:ascii="Times New Roman" w:eastAsia="Times New Roman" w:hAnsi="Times New Roman" w:cs="Times New Roman"/>
          <w:color w:val="000000"/>
          <w:sz w:val="24"/>
          <w:szCs w:val="24"/>
        </w:rPr>
        <w:t>nest-</w:t>
      </w:r>
      <w:r w:rsidR="00A02EAD" w:rsidRPr="00E07CCC">
        <w:rPr>
          <w:rFonts w:ascii="Times New Roman" w:eastAsia="Times New Roman" w:hAnsi="Times New Roman" w:cs="Times New Roman"/>
          <w:color w:val="000000"/>
          <w:sz w:val="24"/>
          <w:szCs w:val="24"/>
        </w:rPr>
        <w:t>related</w:t>
      </w:r>
      <w:r w:rsidR="00D849D0" w:rsidRPr="00E07CCC">
        <w:rPr>
          <w:rFonts w:ascii="Times New Roman" w:eastAsia="Times New Roman" w:hAnsi="Times New Roman" w:cs="Times New Roman"/>
          <w:color w:val="000000"/>
          <w:sz w:val="24"/>
          <w:szCs w:val="24"/>
        </w:rPr>
        <w:t>”</w:t>
      </w:r>
      <w:r w:rsidR="00A02EAD" w:rsidRPr="00E07CCC">
        <w:rPr>
          <w:rFonts w:ascii="Times New Roman" w:eastAsia="Times New Roman" w:hAnsi="Times New Roman" w:cs="Times New Roman"/>
          <w:color w:val="000000"/>
          <w:sz w:val="24"/>
          <w:szCs w:val="24"/>
        </w:rPr>
        <w:t xml:space="preserve">. These included nestlings that were found fallen on the ground but </w:t>
      </w:r>
      <w:r w:rsidR="005C0EC4" w:rsidRPr="00E07CCC">
        <w:rPr>
          <w:rFonts w:ascii="Times New Roman" w:eastAsia="Times New Roman" w:hAnsi="Times New Roman" w:cs="Times New Roman"/>
          <w:color w:val="000000"/>
          <w:sz w:val="24"/>
          <w:szCs w:val="24"/>
        </w:rPr>
        <w:t>the rescuer had been observing them on a</w:t>
      </w:r>
      <w:r w:rsidR="008D7134"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nearby known nest</w:t>
      </w:r>
      <w:r w:rsidR="001B7188">
        <w:rPr>
          <w:rFonts w:ascii="Times New Roman" w:eastAsia="Times New Roman" w:hAnsi="Times New Roman" w:cs="Times New Roman"/>
          <w:color w:val="000000"/>
          <w:sz w:val="24"/>
          <w:szCs w:val="24"/>
        </w:rPr>
        <w:t>,</w:t>
      </w:r>
      <w:r w:rsidR="005C0EC4" w:rsidRPr="00E07CCC">
        <w:rPr>
          <w:rFonts w:ascii="Times New Roman" w:eastAsia="Times New Roman" w:hAnsi="Times New Roman" w:cs="Times New Roman"/>
          <w:color w:val="000000"/>
          <w:sz w:val="24"/>
          <w:szCs w:val="24"/>
        </w:rPr>
        <w:t xml:space="preserve"> as well as </w:t>
      </w:r>
      <w:r w:rsidR="00A02EAD" w:rsidRPr="006F7A93">
        <w:rPr>
          <w:rFonts w:ascii="Times New Roman" w:eastAsia="Times New Roman" w:hAnsi="Times New Roman" w:cs="Times New Roman"/>
          <w:color w:val="000000"/>
          <w:sz w:val="24"/>
          <w:szCs w:val="24"/>
        </w:rPr>
        <w:t>nestlings that were rescued along with the nest</w:t>
      </w:r>
      <w:r w:rsidR="001B7188">
        <w:rPr>
          <w:rFonts w:ascii="Times New Roman" w:eastAsia="Times New Roman" w:hAnsi="Times New Roman" w:cs="Times New Roman"/>
          <w:color w:val="000000"/>
          <w:sz w:val="24"/>
          <w:szCs w:val="24"/>
        </w:rPr>
        <w:t>, either</w:t>
      </w:r>
      <w:r w:rsidR="00A02EAD" w:rsidRPr="006F7A93">
        <w:rPr>
          <w:rFonts w:ascii="Times New Roman" w:eastAsia="Times New Roman" w:hAnsi="Times New Roman" w:cs="Times New Roman"/>
          <w:color w:val="000000"/>
          <w:sz w:val="24"/>
          <w:szCs w:val="24"/>
        </w:rPr>
        <w:t xml:space="preserve"> where the nest was abandoned by the parents</w:t>
      </w:r>
      <w:r w:rsidR="005C0EC4" w:rsidRPr="006F7A93">
        <w:rPr>
          <w:rFonts w:ascii="Times New Roman" w:eastAsia="Times New Roman" w:hAnsi="Times New Roman" w:cs="Times New Roman"/>
          <w:color w:val="000000"/>
          <w:sz w:val="24"/>
          <w:szCs w:val="24"/>
        </w:rPr>
        <w:t xml:space="preserve"> and was easy to extract from the tree/location</w:t>
      </w:r>
      <w:r w:rsidR="00A02EAD" w:rsidRPr="006F7A93">
        <w:rPr>
          <w:rFonts w:ascii="Times New Roman" w:eastAsia="Times New Roman" w:hAnsi="Times New Roman" w:cs="Times New Roman"/>
          <w:color w:val="000000"/>
          <w:sz w:val="24"/>
          <w:szCs w:val="24"/>
        </w:rPr>
        <w:t xml:space="preserve"> or </w:t>
      </w:r>
      <w:r w:rsidR="001B7188">
        <w:rPr>
          <w:rFonts w:ascii="Times New Roman" w:eastAsia="Times New Roman" w:hAnsi="Times New Roman" w:cs="Times New Roman"/>
          <w:color w:val="000000"/>
          <w:sz w:val="24"/>
          <w:szCs w:val="24"/>
        </w:rPr>
        <w:t xml:space="preserve">where </w:t>
      </w:r>
      <w:r w:rsidR="00A02EAD" w:rsidRPr="006F7A93">
        <w:rPr>
          <w:rFonts w:ascii="Times New Roman" w:eastAsia="Times New Roman" w:hAnsi="Times New Roman" w:cs="Times New Roman"/>
          <w:color w:val="000000"/>
          <w:sz w:val="24"/>
          <w:szCs w:val="24"/>
        </w:rPr>
        <w:t>the nesting trees</w:t>
      </w:r>
      <w:r w:rsidR="00E67677">
        <w:rPr>
          <w:rFonts w:ascii="Times New Roman" w:eastAsia="Times New Roman" w:hAnsi="Times New Roman" w:cs="Times New Roman"/>
          <w:color w:val="000000"/>
          <w:sz w:val="24"/>
          <w:szCs w:val="24"/>
        </w:rPr>
        <w:t>/shrubs</w:t>
      </w:r>
      <w:r w:rsidR="00A02EAD" w:rsidRPr="006F7A93">
        <w:rPr>
          <w:rFonts w:ascii="Times New Roman" w:eastAsia="Times New Roman" w:hAnsi="Times New Roman" w:cs="Times New Roman"/>
          <w:color w:val="000000"/>
          <w:sz w:val="24"/>
          <w:szCs w:val="24"/>
        </w:rPr>
        <w:t xml:space="preserve"> were</w:t>
      </w:r>
      <w:r w:rsidR="005C0EC4" w:rsidRPr="006F7A93">
        <w:rPr>
          <w:rFonts w:ascii="Times New Roman" w:eastAsia="Times New Roman" w:hAnsi="Times New Roman" w:cs="Times New Roman"/>
          <w:color w:val="000000"/>
          <w:sz w:val="24"/>
          <w:szCs w:val="24"/>
        </w:rPr>
        <w:t xml:space="preserve"> cut down and the nest </w:t>
      </w:r>
      <w:r w:rsidR="001B7188">
        <w:rPr>
          <w:rFonts w:ascii="Times New Roman" w:eastAsia="Times New Roman" w:hAnsi="Times New Roman" w:cs="Times New Roman"/>
          <w:color w:val="000000"/>
          <w:sz w:val="24"/>
          <w:szCs w:val="24"/>
        </w:rPr>
        <w:t xml:space="preserve">was found </w:t>
      </w:r>
      <w:r w:rsidR="005C0EC4" w:rsidRPr="006F7A93">
        <w:rPr>
          <w:rFonts w:ascii="Times New Roman" w:eastAsia="Times New Roman" w:hAnsi="Times New Roman" w:cs="Times New Roman"/>
          <w:color w:val="000000"/>
          <w:sz w:val="24"/>
          <w:szCs w:val="24"/>
        </w:rPr>
        <w:t>with the nestlings</w:t>
      </w:r>
      <w:r w:rsidR="00A02EAD" w:rsidRPr="00AC4AB0">
        <w:rPr>
          <w:rFonts w:ascii="Times New Roman" w:eastAsia="Times New Roman" w:hAnsi="Times New Roman" w:cs="Times New Roman"/>
          <w:color w:val="000000"/>
          <w:sz w:val="24"/>
          <w:szCs w:val="24"/>
        </w:rPr>
        <w:t xml:space="preserve">. Hummingbirds that were found at the feeder, usually </w:t>
      </w:r>
      <w:r w:rsidR="00232863" w:rsidRPr="00AC4AB0">
        <w:rPr>
          <w:rFonts w:ascii="Times New Roman" w:eastAsia="Times New Roman" w:hAnsi="Times New Roman" w:cs="Times New Roman"/>
          <w:color w:val="000000"/>
          <w:sz w:val="24"/>
          <w:szCs w:val="24"/>
        </w:rPr>
        <w:t xml:space="preserve">unresponsive </w:t>
      </w:r>
      <w:r w:rsidR="00A02EAD" w:rsidRPr="00AC4AB0">
        <w:rPr>
          <w:rFonts w:ascii="Times New Roman" w:eastAsia="Times New Roman" w:hAnsi="Times New Roman" w:cs="Times New Roman"/>
          <w:color w:val="000000"/>
          <w:sz w:val="24"/>
          <w:szCs w:val="24"/>
        </w:rPr>
        <w:t>and sitting or hanging upside down, as well as hummingbirds sitting on a bush or fence that people were able to capture with minimal effort</w:t>
      </w:r>
      <w:r w:rsidR="001B7188">
        <w:rPr>
          <w:rFonts w:ascii="Times New Roman" w:eastAsia="Times New Roman" w:hAnsi="Times New Roman" w:cs="Times New Roman"/>
          <w:color w:val="000000"/>
          <w:sz w:val="24"/>
          <w:szCs w:val="24"/>
        </w:rPr>
        <w:t>,</w:t>
      </w:r>
      <w:r w:rsidR="003A62F6">
        <w:rPr>
          <w:rFonts w:ascii="Times New Roman" w:eastAsia="Times New Roman" w:hAnsi="Times New Roman" w:cs="Times New Roman"/>
          <w:color w:val="000000"/>
          <w:sz w:val="24"/>
          <w:szCs w:val="24"/>
        </w:rPr>
        <w:t xml:space="preserve"> </w:t>
      </w:r>
      <w:r w:rsidR="00D849D0" w:rsidRPr="00AC4AB0">
        <w:rPr>
          <w:rFonts w:ascii="Times New Roman" w:eastAsia="Times New Roman" w:hAnsi="Times New Roman" w:cs="Times New Roman"/>
          <w:color w:val="000000"/>
          <w:sz w:val="24"/>
          <w:szCs w:val="24"/>
        </w:rPr>
        <w:t>were classified as</w:t>
      </w:r>
      <w:r w:rsidR="00A02EAD" w:rsidRPr="00AC4AB0">
        <w:rPr>
          <w:rFonts w:ascii="Times New Roman" w:eastAsia="Times New Roman" w:hAnsi="Times New Roman" w:cs="Times New Roman"/>
          <w:color w:val="000000"/>
          <w:sz w:val="24"/>
          <w:szCs w:val="24"/>
        </w:rPr>
        <w:t xml:space="preserve"> </w:t>
      </w:r>
      <w:r w:rsid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torp</w:t>
      </w:r>
      <w:r w:rsidR="008D7134" w:rsidRPr="00AC4AB0">
        <w:rPr>
          <w:rFonts w:ascii="Times New Roman" w:eastAsia="Times New Roman" w:hAnsi="Times New Roman" w:cs="Times New Roman"/>
          <w:color w:val="000000"/>
          <w:sz w:val="24"/>
          <w:szCs w:val="24"/>
        </w:rPr>
        <w:t>or</w:t>
      </w:r>
      <w:r w:rsidR="003659CF" w:rsidRPr="00AC4AB0">
        <w:rPr>
          <w:rFonts w:ascii="Times New Roman" w:eastAsia="Times New Roman" w:hAnsi="Times New Roman" w:cs="Times New Roman"/>
          <w:color w:val="000000"/>
          <w:sz w:val="24"/>
          <w:szCs w:val="24"/>
        </w:rPr>
        <w:t>-like</w:t>
      </w:r>
      <w:r w:rsidR="009F42A4" w:rsidRPr="00AC4AB0">
        <w:rPr>
          <w:rFonts w:ascii="Times New Roman" w:eastAsia="Times New Roman" w:hAnsi="Times New Roman" w:cs="Times New Roman"/>
          <w:color w:val="000000"/>
          <w:sz w:val="24"/>
          <w:szCs w:val="24"/>
        </w:rPr>
        <w:t xml:space="preserve"> state</w:t>
      </w:r>
      <w:r w:rsidR="00AC4AB0">
        <w:rPr>
          <w:rFonts w:ascii="Times New Roman" w:eastAsia="Times New Roman" w:hAnsi="Times New Roman" w:cs="Times New Roman"/>
          <w:color w:val="000000"/>
          <w:sz w:val="24"/>
          <w:szCs w:val="24"/>
        </w:rPr>
        <w:t>”</w:t>
      </w:r>
      <w:r w:rsidR="008D7134" w:rsidRPr="00AC4AB0">
        <w:rPr>
          <w:rFonts w:ascii="Times New Roman" w:eastAsia="Times New Roman" w:hAnsi="Times New Roman" w:cs="Times New Roman"/>
          <w:color w:val="000000"/>
          <w:sz w:val="24"/>
          <w:szCs w:val="24"/>
        </w:rPr>
        <w:t xml:space="preserve">. </w:t>
      </w:r>
      <w:r w:rsidR="00710141">
        <w:rPr>
          <w:rFonts w:ascii="Times New Roman" w:eastAsia="Times New Roman" w:hAnsi="Times New Roman" w:cs="Times New Roman"/>
          <w:color w:val="000000"/>
          <w:sz w:val="24"/>
          <w:szCs w:val="24"/>
        </w:rPr>
        <w:t>Another</w:t>
      </w:r>
      <w:r w:rsidR="00FB4C0D">
        <w:rPr>
          <w:rFonts w:ascii="Times New Roman" w:eastAsia="Times New Roman" w:hAnsi="Times New Roman" w:cs="Times New Roman"/>
          <w:color w:val="000000"/>
          <w:sz w:val="24"/>
          <w:szCs w:val="24"/>
        </w:rPr>
        <w:t xml:space="preserve"> </w:t>
      </w:r>
      <w:r w:rsidR="008D7134" w:rsidRPr="00AC4AB0">
        <w:rPr>
          <w:rFonts w:ascii="Times New Roman" w:eastAsia="Times New Roman" w:hAnsi="Times New Roman" w:cs="Times New Roman"/>
          <w:color w:val="000000"/>
          <w:sz w:val="24"/>
          <w:szCs w:val="24"/>
        </w:rPr>
        <w:t>reason for admission</w:t>
      </w:r>
      <w:r w:rsidR="00A02EAD" w:rsidRPr="00AC4AB0">
        <w:rPr>
          <w:rFonts w:ascii="Times New Roman" w:eastAsia="Times New Roman" w:hAnsi="Times New Roman" w:cs="Times New Roman"/>
          <w:color w:val="000000"/>
          <w:sz w:val="24"/>
          <w:szCs w:val="24"/>
        </w:rPr>
        <w:t xml:space="preserve"> included </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 xml:space="preserve">window </w:t>
      </w:r>
      <w:r w:rsidR="00405560">
        <w:rPr>
          <w:rFonts w:ascii="Times New Roman" w:eastAsia="Times New Roman" w:hAnsi="Times New Roman" w:cs="Times New Roman"/>
          <w:color w:val="000000"/>
          <w:sz w:val="24"/>
          <w:szCs w:val="24"/>
        </w:rPr>
        <w:t>collisions</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 xml:space="preserve"> where hummingbirds were brought in after a collision with </w:t>
      </w:r>
      <w:r w:rsidR="001B7188">
        <w:rPr>
          <w:rFonts w:ascii="Times New Roman" w:eastAsia="Times New Roman" w:hAnsi="Times New Roman" w:cs="Times New Roman"/>
          <w:color w:val="000000"/>
          <w:sz w:val="24"/>
          <w:szCs w:val="24"/>
        </w:rPr>
        <w:t>glass windows</w:t>
      </w:r>
      <w:r w:rsidR="00A02EAD" w:rsidRPr="00AC4AB0">
        <w:rPr>
          <w:rFonts w:ascii="Times New Roman" w:eastAsia="Times New Roman" w:hAnsi="Times New Roman" w:cs="Times New Roman"/>
          <w:color w:val="000000"/>
          <w:sz w:val="24"/>
          <w:szCs w:val="24"/>
        </w:rPr>
        <w:t>, windshields</w:t>
      </w:r>
      <w:r w:rsidR="00232863" w:rsidRPr="00AC4AB0">
        <w:rPr>
          <w:rFonts w:ascii="Times New Roman" w:eastAsia="Times New Roman" w:hAnsi="Times New Roman" w:cs="Times New Roman"/>
          <w:color w:val="000000"/>
          <w:sz w:val="24"/>
          <w:szCs w:val="24"/>
        </w:rPr>
        <w:t xml:space="preserve"> of parked vehicles</w:t>
      </w:r>
      <w:r w:rsidR="008D7134" w:rsidRPr="00AC4AB0">
        <w:rPr>
          <w:rFonts w:ascii="Times New Roman" w:eastAsia="Times New Roman" w:hAnsi="Times New Roman" w:cs="Times New Roman"/>
          <w:color w:val="000000"/>
          <w:sz w:val="24"/>
          <w:szCs w:val="24"/>
        </w:rPr>
        <w:t>, and glass doors</w:t>
      </w:r>
      <w:r w:rsidR="005C0EC4" w:rsidRPr="00AC4AB0">
        <w:rPr>
          <w:rFonts w:ascii="Times New Roman" w:eastAsia="Times New Roman" w:hAnsi="Times New Roman" w:cs="Times New Roman"/>
          <w:color w:val="000000"/>
          <w:sz w:val="24"/>
          <w:szCs w:val="24"/>
        </w:rPr>
        <w:t>. L</w:t>
      </w:r>
      <w:r w:rsidR="00D667AD" w:rsidRPr="00AC4AB0">
        <w:rPr>
          <w:rFonts w:ascii="Times New Roman" w:eastAsia="Times New Roman" w:hAnsi="Times New Roman" w:cs="Times New Roman"/>
          <w:color w:val="000000"/>
          <w:sz w:val="24"/>
          <w:szCs w:val="24"/>
        </w:rPr>
        <w:t>astly</w:t>
      </w:r>
      <w:r w:rsidR="005C0EC4" w:rsidRPr="00AC4AB0">
        <w:rPr>
          <w:rFonts w:ascii="Times New Roman" w:eastAsia="Times New Roman" w:hAnsi="Times New Roman" w:cs="Times New Roman"/>
          <w:color w:val="000000"/>
          <w:sz w:val="24"/>
          <w:szCs w:val="24"/>
        </w:rPr>
        <w:t>,</w:t>
      </w:r>
      <w:r w:rsidR="00D667AD" w:rsidRPr="00AC4AB0">
        <w:rPr>
          <w:rFonts w:ascii="Times New Roman" w:eastAsia="Times New Roman" w:hAnsi="Times New Roman" w:cs="Times New Roman"/>
          <w:color w:val="000000"/>
          <w:sz w:val="24"/>
          <w:szCs w:val="24"/>
        </w:rPr>
        <w:t xml:space="preserve"> </w:t>
      </w:r>
      <w:r w:rsidR="00C51556" w:rsidRPr="00AC4AB0">
        <w:rPr>
          <w:rFonts w:ascii="Times New Roman" w:eastAsia="Times New Roman" w:hAnsi="Times New Roman" w:cs="Times New Roman"/>
          <w:color w:val="000000"/>
          <w:sz w:val="24"/>
          <w:szCs w:val="24"/>
        </w:rPr>
        <w:t>e</w:t>
      </w:r>
      <w:r w:rsidR="00A02EAD" w:rsidRPr="00AC4AB0">
        <w:rPr>
          <w:rFonts w:ascii="Times New Roman" w:eastAsia="Times New Roman" w:hAnsi="Times New Roman" w:cs="Times New Roman"/>
          <w:color w:val="000000"/>
          <w:sz w:val="24"/>
          <w:szCs w:val="24"/>
        </w:rPr>
        <w:t xml:space="preserve">ntries where the reason for admission was not mentioned were </w:t>
      </w:r>
      <w:r w:rsidR="00822C73" w:rsidRPr="00AC4AB0">
        <w:rPr>
          <w:rFonts w:ascii="Times New Roman" w:eastAsia="Times New Roman" w:hAnsi="Times New Roman" w:cs="Times New Roman"/>
          <w:color w:val="000000"/>
          <w:sz w:val="24"/>
          <w:szCs w:val="24"/>
        </w:rPr>
        <w:t xml:space="preserve">classified as </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unknown</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w:t>
      </w:r>
      <w:r w:rsidR="008F0392" w:rsidRPr="00AC4AB0">
        <w:rPr>
          <w:rFonts w:ascii="Times New Roman" w:eastAsia="Times New Roman" w:hAnsi="Times New Roman" w:cs="Times New Roman"/>
          <w:b/>
          <w:bCs/>
          <w:color w:val="000000"/>
          <w:sz w:val="24"/>
          <w:szCs w:val="24"/>
        </w:rPr>
        <w:t xml:space="preserve"> </w:t>
      </w:r>
    </w:p>
    <w:p w14:paraId="00DA14AE" w14:textId="7773ED9B" w:rsidR="00A02EAD" w:rsidRPr="00AE6D46" w:rsidRDefault="00411BAE" w:rsidP="00932F0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 xml:space="preserve">Supportive measures and </w:t>
      </w:r>
      <w:r w:rsidR="00472B11">
        <w:rPr>
          <w:rFonts w:ascii="Times New Roman" w:eastAsia="Times New Roman" w:hAnsi="Times New Roman" w:cs="Times New Roman"/>
          <w:i/>
          <w:iCs/>
          <w:color w:val="000000"/>
          <w:sz w:val="24"/>
          <w:szCs w:val="24"/>
        </w:rPr>
        <w:t>t</w:t>
      </w:r>
      <w:r w:rsidR="00B12CF5">
        <w:rPr>
          <w:rFonts w:ascii="Times New Roman" w:eastAsia="Times New Roman" w:hAnsi="Times New Roman" w:cs="Times New Roman"/>
          <w:i/>
          <w:iCs/>
          <w:color w:val="000000"/>
          <w:sz w:val="24"/>
          <w:szCs w:val="24"/>
        </w:rPr>
        <w:t>reatment</w:t>
      </w:r>
      <w:r w:rsidR="00D849D0" w:rsidRPr="00AC4AB0">
        <w:rPr>
          <w:rFonts w:ascii="Times New Roman" w:eastAsia="Times New Roman" w:hAnsi="Times New Roman" w:cs="Times New Roman"/>
          <w:i/>
          <w:iCs/>
          <w:color w:val="000000"/>
          <w:sz w:val="24"/>
          <w:szCs w:val="24"/>
        </w:rPr>
        <w:t xml:space="preserve"> provision:</w:t>
      </w:r>
      <w:r w:rsidR="00D849D0" w:rsidRPr="00AC4AB0">
        <w:rPr>
          <w:rFonts w:ascii="Times New Roman" w:eastAsia="Times New Roman" w:hAnsi="Times New Roman" w:cs="Times New Roman"/>
          <w:color w:val="000000"/>
          <w:sz w:val="24"/>
          <w:szCs w:val="24"/>
        </w:rPr>
        <w:t xml:space="preserve"> </w:t>
      </w:r>
      <w:r w:rsidR="008F0392" w:rsidRPr="00AC4AB0">
        <w:rPr>
          <w:rFonts w:ascii="Times New Roman" w:eastAsia="Times New Roman" w:hAnsi="Times New Roman" w:cs="Times New Roman"/>
          <w:color w:val="000000"/>
          <w:sz w:val="24"/>
          <w:szCs w:val="24"/>
        </w:rPr>
        <w:t>Based on the data available for</w:t>
      </w:r>
      <w:r w:rsidR="00714621">
        <w:rPr>
          <w:rFonts w:ascii="Times New Roman" w:eastAsia="Times New Roman" w:hAnsi="Times New Roman" w:cs="Times New Roman"/>
          <w:color w:val="000000"/>
          <w:sz w:val="24"/>
          <w:szCs w:val="24"/>
        </w:rPr>
        <w:t xml:space="preserve"> supportive care and</w:t>
      </w:r>
      <w:r w:rsidR="008F0392" w:rsidRPr="00AC4AB0">
        <w:rPr>
          <w:rFonts w:ascii="Times New Roman" w:eastAsia="Times New Roman" w:hAnsi="Times New Roman" w:cs="Times New Roman"/>
          <w:color w:val="000000"/>
          <w:sz w:val="24"/>
          <w:szCs w:val="24"/>
        </w:rPr>
        <w:t xml:space="preserve"> </w:t>
      </w:r>
      <w:r w:rsidR="00B12CF5">
        <w:rPr>
          <w:rFonts w:ascii="Times New Roman" w:eastAsia="Times New Roman" w:hAnsi="Times New Roman" w:cs="Times New Roman"/>
          <w:color w:val="000000"/>
          <w:sz w:val="24"/>
          <w:szCs w:val="24"/>
        </w:rPr>
        <w:t>treatment</w:t>
      </w:r>
      <w:r w:rsidR="00353561" w:rsidRPr="00AC4AB0">
        <w:rPr>
          <w:rFonts w:ascii="Times New Roman" w:eastAsia="Times New Roman" w:hAnsi="Times New Roman" w:cs="Times New Roman"/>
          <w:color w:val="000000"/>
          <w:sz w:val="24"/>
          <w:szCs w:val="24"/>
        </w:rPr>
        <w:t xml:space="preserve"> </w:t>
      </w:r>
      <w:r w:rsidR="008F0392" w:rsidRPr="00AC4AB0">
        <w:rPr>
          <w:rFonts w:ascii="Times New Roman" w:eastAsia="Times New Roman" w:hAnsi="Times New Roman" w:cs="Times New Roman"/>
          <w:color w:val="000000"/>
          <w:sz w:val="24"/>
          <w:szCs w:val="24"/>
        </w:rPr>
        <w:t>provided</w:t>
      </w:r>
      <w:r w:rsidR="001B7188">
        <w:rPr>
          <w:rFonts w:ascii="Times New Roman" w:eastAsia="Times New Roman" w:hAnsi="Times New Roman" w:cs="Times New Roman"/>
          <w:color w:val="000000"/>
          <w:sz w:val="24"/>
          <w:szCs w:val="24"/>
        </w:rPr>
        <w:t>,</w:t>
      </w:r>
      <w:r w:rsidR="008F0392" w:rsidRPr="00AC4AB0">
        <w:rPr>
          <w:rFonts w:ascii="Times New Roman" w:eastAsia="Times New Roman" w:hAnsi="Times New Roman" w:cs="Times New Roman"/>
          <w:color w:val="000000"/>
          <w:sz w:val="24"/>
          <w:szCs w:val="24"/>
        </w:rPr>
        <w:t xml:space="preserve"> a binary variable (0= </w:t>
      </w:r>
      <w:r w:rsidR="00B12CF5">
        <w:rPr>
          <w:rFonts w:ascii="Times New Roman" w:eastAsia="Times New Roman" w:hAnsi="Times New Roman" w:cs="Times New Roman"/>
          <w:color w:val="000000"/>
          <w:sz w:val="24"/>
          <w:szCs w:val="24"/>
        </w:rPr>
        <w:t>treatment</w:t>
      </w:r>
      <w:r w:rsidR="008F0392" w:rsidRPr="00AC4AB0">
        <w:rPr>
          <w:rFonts w:ascii="Times New Roman" w:eastAsia="Times New Roman" w:hAnsi="Times New Roman" w:cs="Times New Roman"/>
          <w:color w:val="000000"/>
          <w:sz w:val="24"/>
          <w:szCs w:val="24"/>
        </w:rPr>
        <w:t xml:space="preserve"> not provided, and 1 = </w:t>
      </w:r>
      <w:r w:rsidR="00B12CF5">
        <w:rPr>
          <w:rFonts w:ascii="Times New Roman" w:eastAsia="Times New Roman" w:hAnsi="Times New Roman" w:cs="Times New Roman"/>
          <w:color w:val="000000"/>
          <w:sz w:val="24"/>
          <w:szCs w:val="24"/>
        </w:rPr>
        <w:t>treatment</w:t>
      </w:r>
      <w:r w:rsidR="008F0392" w:rsidRPr="00AC4AB0">
        <w:rPr>
          <w:rFonts w:ascii="Times New Roman" w:eastAsia="Times New Roman" w:hAnsi="Times New Roman" w:cs="Times New Roman"/>
          <w:color w:val="000000"/>
          <w:sz w:val="24"/>
          <w:szCs w:val="24"/>
        </w:rPr>
        <w:t xml:space="preserve"> provided) was </w:t>
      </w:r>
      <w:r w:rsidR="008F0392" w:rsidRPr="00AC4AB0">
        <w:rPr>
          <w:rFonts w:ascii="Times New Roman" w:eastAsia="Times New Roman" w:hAnsi="Times New Roman" w:cs="Times New Roman"/>
          <w:color w:val="000000"/>
          <w:sz w:val="24"/>
          <w:szCs w:val="24"/>
        </w:rPr>
        <w:lastRenderedPageBreak/>
        <w:t xml:space="preserve">generated. Additional binary </w:t>
      </w:r>
      <w:r w:rsidR="002A2F7F" w:rsidRPr="00AC4AB0">
        <w:rPr>
          <w:rFonts w:ascii="Times New Roman" w:eastAsia="Times New Roman" w:hAnsi="Times New Roman" w:cs="Times New Roman"/>
          <w:color w:val="000000"/>
          <w:sz w:val="24"/>
          <w:szCs w:val="24"/>
        </w:rPr>
        <w:t>variables</w:t>
      </w:r>
      <w:r w:rsidR="00907BD7">
        <w:rPr>
          <w:rFonts w:ascii="Times New Roman" w:eastAsia="Times New Roman" w:hAnsi="Times New Roman" w:cs="Times New Roman"/>
          <w:color w:val="000000"/>
          <w:sz w:val="24"/>
          <w:szCs w:val="24"/>
        </w:rPr>
        <w:t xml:space="preserve"> were created</w:t>
      </w:r>
      <w:r w:rsidR="002A2F7F" w:rsidRPr="00AC4AB0">
        <w:rPr>
          <w:rFonts w:ascii="Times New Roman" w:eastAsia="Times New Roman" w:hAnsi="Times New Roman" w:cs="Times New Roman"/>
          <w:color w:val="000000"/>
          <w:sz w:val="24"/>
          <w:szCs w:val="24"/>
        </w:rPr>
        <w:t xml:space="preserve"> detailing the type of </w:t>
      </w:r>
      <w:r w:rsidR="00907BD7">
        <w:rPr>
          <w:rFonts w:ascii="Times New Roman" w:eastAsia="Times New Roman" w:hAnsi="Times New Roman" w:cs="Times New Roman"/>
          <w:color w:val="000000"/>
          <w:sz w:val="24"/>
          <w:szCs w:val="24"/>
        </w:rPr>
        <w:t xml:space="preserve">supportive care or </w:t>
      </w:r>
      <w:r w:rsidR="00B12CF5">
        <w:rPr>
          <w:rFonts w:ascii="Times New Roman" w:eastAsia="Times New Roman" w:hAnsi="Times New Roman" w:cs="Times New Roman"/>
          <w:color w:val="000000"/>
          <w:sz w:val="24"/>
          <w:szCs w:val="24"/>
        </w:rPr>
        <w:t>treatment</w:t>
      </w:r>
      <w:r w:rsidR="002A2F7F" w:rsidRPr="00AC4AB0">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 xml:space="preserve">including (1) </w:t>
      </w:r>
      <w:r w:rsidR="00FB4C0D">
        <w:rPr>
          <w:rFonts w:ascii="Times New Roman" w:eastAsia="Times New Roman" w:hAnsi="Times New Roman" w:cs="Times New Roman"/>
          <w:color w:val="000000"/>
          <w:sz w:val="24"/>
          <w:szCs w:val="24"/>
        </w:rPr>
        <w:t xml:space="preserve">the </w:t>
      </w:r>
      <w:r w:rsidR="00AC4AB0">
        <w:rPr>
          <w:rFonts w:ascii="Times New Roman" w:eastAsia="Times New Roman" w:hAnsi="Times New Roman" w:cs="Times New Roman"/>
          <w:color w:val="000000"/>
          <w:sz w:val="24"/>
          <w:szCs w:val="24"/>
        </w:rPr>
        <w:t>provision of heat as a</w:t>
      </w:r>
      <w:r w:rsidR="003A62F6">
        <w:rPr>
          <w:rFonts w:ascii="Times New Roman" w:eastAsia="Times New Roman" w:hAnsi="Times New Roman" w:cs="Times New Roman"/>
          <w:color w:val="000000"/>
          <w:sz w:val="24"/>
          <w:szCs w:val="24"/>
        </w:rPr>
        <w:t xml:space="preserve"> supportive </w:t>
      </w:r>
      <w:r w:rsidR="000D6417">
        <w:rPr>
          <w:rFonts w:ascii="Times New Roman" w:eastAsia="Times New Roman" w:hAnsi="Times New Roman" w:cs="Times New Roman"/>
          <w:color w:val="000000"/>
          <w:sz w:val="24"/>
          <w:szCs w:val="24"/>
        </w:rPr>
        <w:t>measure</w:t>
      </w:r>
      <w:r w:rsidR="00AC4AB0">
        <w:rPr>
          <w:rFonts w:ascii="Times New Roman" w:eastAsia="Times New Roman" w:hAnsi="Times New Roman" w:cs="Times New Roman"/>
          <w:color w:val="000000"/>
          <w:sz w:val="24"/>
          <w:szCs w:val="24"/>
        </w:rPr>
        <w:t xml:space="preserve"> for possible shock,</w:t>
      </w:r>
      <w:r w:rsidR="00714621">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 xml:space="preserve">(2) administration of </w:t>
      </w:r>
      <w:r w:rsidR="00714621">
        <w:rPr>
          <w:rFonts w:ascii="Times New Roman" w:eastAsia="Times New Roman" w:hAnsi="Times New Roman" w:cs="Times New Roman"/>
          <w:color w:val="000000"/>
          <w:sz w:val="24"/>
          <w:szCs w:val="24"/>
        </w:rPr>
        <w:t>oral fluids</w:t>
      </w:r>
      <w:r w:rsidR="00AC4AB0">
        <w:rPr>
          <w:rFonts w:ascii="Times New Roman" w:eastAsia="Times New Roman" w:hAnsi="Times New Roman" w:cs="Times New Roman"/>
          <w:color w:val="000000"/>
          <w:sz w:val="24"/>
          <w:szCs w:val="24"/>
        </w:rPr>
        <w:t xml:space="preserve"> </w:t>
      </w:r>
      <w:r w:rsidR="00714621">
        <w:rPr>
          <w:rFonts w:ascii="Times New Roman" w:eastAsia="Times New Roman" w:hAnsi="Times New Roman" w:cs="Times New Roman"/>
          <w:color w:val="000000"/>
          <w:sz w:val="24"/>
          <w:szCs w:val="24"/>
        </w:rPr>
        <w:t xml:space="preserve">like </w:t>
      </w:r>
      <w:r w:rsidR="008D7F3B" w:rsidRPr="00AC4AB0">
        <w:rPr>
          <w:rFonts w:ascii="Times New Roman" w:eastAsia="Times New Roman" w:hAnsi="Times New Roman" w:cs="Times New Roman"/>
          <w:color w:val="000000"/>
          <w:sz w:val="24"/>
          <w:szCs w:val="24"/>
        </w:rPr>
        <w:t xml:space="preserve">commercial </w:t>
      </w:r>
      <w:r w:rsidR="005C0EC4" w:rsidRPr="00AC4AB0">
        <w:rPr>
          <w:rFonts w:ascii="Times New Roman" w:eastAsia="Times New Roman" w:hAnsi="Times New Roman" w:cs="Times New Roman"/>
          <w:color w:val="000000"/>
          <w:sz w:val="24"/>
          <w:szCs w:val="24"/>
        </w:rPr>
        <w:t>nectar plus</w:t>
      </w:r>
      <w:r w:rsidR="002A2F7F" w:rsidRPr="00AC4AB0">
        <w:rPr>
          <w:rFonts w:ascii="Times New Roman" w:eastAsia="Times New Roman" w:hAnsi="Times New Roman" w:cs="Times New Roman"/>
          <w:color w:val="000000"/>
          <w:sz w:val="24"/>
          <w:szCs w:val="24"/>
        </w:rPr>
        <w:t xml:space="preserve"> </w:t>
      </w:r>
      <w:r w:rsidR="00714621">
        <w:rPr>
          <w:rFonts w:ascii="Times New Roman" w:eastAsia="Times New Roman" w:hAnsi="Times New Roman" w:cs="Times New Roman"/>
          <w:color w:val="000000"/>
          <w:sz w:val="24"/>
          <w:szCs w:val="24"/>
        </w:rPr>
        <w:t>solution as</w:t>
      </w:r>
      <w:r w:rsidR="00AC4AB0">
        <w:rPr>
          <w:rFonts w:ascii="Times New Roman" w:eastAsia="Times New Roman" w:hAnsi="Times New Roman" w:cs="Times New Roman"/>
          <w:color w:val="000000"/>
          <w:sz w:val="24"/>
          <w:szCs w:val="24"/>
        </w:rPr>
        <w:t xml:space="preserve"> </w:t>
      </w:r>
      <w:r w:rsidR="00714621">
        <w:rPr>
          <w:rFonts w:ascii="Times New Roman" w:eastAsia="Times New Roman" w:hAnsi="Times New Roman" w:cs="Times New Roman"/>
          <w:color w:val="000000"/>
          <w:sz w:val="24"/>
          <w:szCs w:val="24"/>
        </w:rPr>
        <w:t xml:space="preserve">hydration and/or </w:t>
      </w:r>
      <w:r w:rsidR="00AC4AB0">
        <w:rPr>
          <w:rFonts w:ascii="Times New Roman" w:eastAsia="Times New Roman" w:hAnsi="Times New Roman" w:cs="Times New Roman"/>
          <w:color w:val="000000"/>
          <w:sz w:val="24"/>
          <w:szCs w:val="24"/>
        </w:rPr>
        <w:t>for energy supplementation</w:t>
      </w:r>
      <w:r w:rsidR="001B7188">
        <w:rPr>
          <w:rFonts w:ascii="Times New Roman" w:eastAsia="Times New Roman" w:hAnsi="Times New Roman" w:cs="Times New Roman"/>
          <w:color w:val="000000"/>
          <w:sz w:val="24"/>
          <w:szCs w:val="24"/>
        </w:rPr>
        <w:t>,</w:t>
      </w:r>
      <w:r w:rsidR="005C0EC4" w:rsidRPr="00AC4AB0">
        <w:rPr>
          <w:rFonts w:ascii="Times New Roman" w:eastAsia="Times New Roman" w:hAnsi="Times New Roman" w:cs="Times New Roman"/>
          <w:color w:val="000000"/>
          <w:sz w:val="24"/>
          <w:szCs w:val="24"/>
        </w:rPr>
        <w:t xml:space="preserve"> and</w:t>
      </w:r>
      <w:r w:rsidR="00A02EAD" w:rsidRPr="00AC4AB0">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 xml:space="preserve">(3) </w:t>
      </w:r>
      <w:r w:rsidR="00A02EAD" w:rsidRPr="00AC4AB0">
        <w:rPr>
          <w:rFonts w:ascii="Times New Roman" w:eastAsia="Times New Roman" w:hAnsi="Times New Roman" w:cs="Times New Roman"/>
          <w:color w:val="000000"/>
          <w:sz w:val="24"/>
          <w:szCs w:val="24"/>
        </w:rPr>
        <w:t xml:space="preserve">administration of medications like </w:t>
      </w:r>
      <w:r w:rsidR="003A62F6">
        <w:rPr>
          <w:rFonts w:ascii="Times New Roman" w:eastAsia="Times New Roman" w:hAnsi="Times New Roman" w:cs="Times New Roman"/>
          <w:color w:val="000000"/>
          <w:sz w:val="24"/>
          <w:szCs w:val="24"/>
        </w:rPr>
        <w:t xml:space="preserve">a </w:t>
      </w:r>
      <w:r w:rsidR="00D849D0" w:rsidRPr="00AC4AB0">
        <w:rPr>
          <w:rFonts w:ascii="Times New Roman" w:eastAsia="Times New Roman" w:hAnsi="Times New Roman" w:cs="Times New Roman"/>
          <w:color w:val="000000"/>
          <w:sz w:val="24"/>
          <w:szCs w:val="24"/>
        </w:rPr>
        <w:t>non-steroidal anti-inflammator</w:t>
      </w:r>
      <w:r w:rsidR="00717657" w:rsidRPr="00AC4AB0">
        <w:rPr>
          <w:rFonts w:ascii="Times New Roman" w:eastAsia="Times New Roman" w:hAnsi="Times New Roman" w:cs="Times New Roman"/>
          <w:color w:val="000000"/>
          <w:sz w:val="24"/>
          <w:szCs w:val="24"/>
        </w:rPr>
        <w:t>y</w:t>
      </w:r>
      <w:r w:rsidR="00D849D0" w:rsidRPr="00AC4AB0">
        <w:rPr>
          <w:rFonts w:ascii="Times New Roman" w:eastAsia="Times New Roman" w:hAnsi="Times New Roman" w:cs="Times New Roman"/>
          <w:color w:val="000000"/>
          <w:sz w:val="24"/>
          <w:szCs w:val="24"/>
        </w:rPr>
        <w:t xml:space="preserve"> (</w:t>
      </w:r>
      <w:r w:rsidR="003A62F6">
        <w:rPr>
          <w:rFonts w:ascii="Times New Roman" w:eastAsia="Times New Roman" w:hAnsi="Times New Roman" w:cs="Times New Roman"/>
          <w:color w:val="000000"/>
          <w:sz w:val="24"/>
          <w:szCs w:val="24"/>
        </w:rPr>
        <w:t>m</w:t>
      </w:r>
      <w:r w:rsidR="00A02EAD" w:rsidRPr="00AC4AB0">
        <w:rPr>
          <w:rFonts w:ascii="Times New Roman" w:eastAsia="Times New Roman" w:hAnsi="Times New Roman" w:cs="Times New Roman"/>
          <w:color w:val="000000"/>
          <w:sz w:val="24"/>
          <w:szCs w:val="24"/>
        </w:rPr>
        <w:t>eloxicam</w:t>
      </w:r>
      <w:r w:rsidR="00353561" w:rsidRPr="00AC4AB0">
        <w:rPr>
          <w:rFonts w:ascii="Times New Roman" w:eastAsia="Times New Roman" w:hAnsi="Times New Roman" w:cs="Times New Roman"/>
          <w:color w:val="000000"/>
          <w:sz w:val="24"/>
          <w:szCs w:val="24"/>
        </w:rPr>
        <w:t>; dose rate 1.0mg/kg on admission to the rehabilitation center and 0.5mg/kg BID for 3–5 days</w:t>
      </w:r>
      <w:r w:rsidR="00D849D0" w:rsidRPr="00AC4AB0">
        <w:rPr>
          <w:rFonts w:ascii="Times New Roman" w:eastAsia="Times New Roman" w:hAnsi="Times New Roman" w:cs="Times New Roman"/>
          <w:color w:val="000000"/>
          <w:sz w:val="24"/>
          <w:szCs w:val="24"/>
        </w:rPr>
        <w:t>) and</w:t>
      </w:r>
      <w:r w:rsidR="00714998">
        <w:rPr>
          <w:rFonts w:ascii="Times New Roman" w:eastAsia="Times New Roman" w:hAnsi="Times New Roman" w:cs="Times New Roman"/>
          <w:color w:val="000000"/>
          <w:sz w:val="24"/>
          <w:szCs w:val="24"/>
        </w:rPr>
        <w:t xml:space="preserve"> </w:t>
      </w:r>
      <w:r w:rsidR="00D849D0" w:rsidRPr="00AC4AB0">
        <w:rPr>
          <w:rFonts w:ascii="Times New Roman" w:eastAsia="Times New Roman" w:hAnsi="Times New Roman" w:cs="Times New Roman"/>
          <w:color w:val="000000"/>
          <w:sz w:val="24"/>
          <w:szCs w:val="24"/>
        </w:rPr>
        <w:t>steroid</w:t>
      </w:r>
      <w:r w:rsidR="00714621">
        <w:rPr>
          <w:rFonts w:ascii="Times New Roman" w:eastAsia="Times New Roman" w:hAnsi="Times New Roman" w:cs="Times New Roman"/>
          <w:color w:val="000000"/>
          <w:sz w:val="24"/>
          <w:szCs w:val="24"/>
        </w:rPr>
        <w:t>s</w:t>
      </w:r>
      <w:r w:rsidR="00D849D0" w:rsidRPr="00AC4AB0">
        <w:rPr>
          <w:rFonts w:ascii="Times New Roman" w:eastAsia="Times New Roman" w:hAnsi="Times New Roman" w:cs="Times New Roman"/>
          <w:color w:val="000000"/>
          <w:sz w:val="24"/>
          <w:szCs w:val="24"/>
        </w:rPr>
        <w:t xml:space="preserve"> (dexamethasone)</w:t>
      </w:r>
      <w:r w:rsidR="00A02EAD" w:rsidRPr="00AC4AB0">
        <w:rPr>
          <w:rFonts w:ascii="Times New Roman" w:eastAsia="Times New Roman" w:hAnsi="Times New Roman" w:cs="Times New Roman"/>
          <w:color w:val="000000"/>
          <w:sz w:val="24"/>
          <w:szCs w:val="24"/>
        </w:rPr>
        <w:t xml:space="preserve"> </w:t>
      </w:r>
      <w:r w:rsidR="00D849D0" w:rsidRPr="00AC4AB0">
        <w:rPr>
          <w:rFonts w:ascii="Times New Roman" w:eastAsia="Times New Roman" w:hAnsi="Times New Roman" w:cs="Times New Roman"/>
          <w:color w:val="000000"/>
          <w:sz w:val="24"/>
          <w:szCs w:val="24"/>
        </w:rPr>
        <w:t xml:space="preserve">as well as </w:t>
      </w:r>
      <w:r w:rsidR="00A02EAD" w:rsidRPr="00AC4AB0">
        <w:rPr>
          <w:rFonts w:ascii="Times New Roman" w:eastAsia="Times New Roman" w:hAnsi="Times New Roman" w:cs="Times New Roman"/>
          <w:color w:val="000000"/>
          <w:sz w:val="24"/>
          <w:szCs w:val="24"/>
        </w:rPr>
        <w:t>antibiotic</w:t>
      </w:r>
      <w:r w:rsidR="00714998">
        <w:rPr>
          <w:rFonts w:ascii="Times New Roman" w:eastAsia="Times New Roman" w:hAnsi="Times New Roman" w:cs="Times New Roman"/>
          <w:color w:val="000000"/>
          <w:sz w:val="24"/>
          <w:szCs w:val="24"/>
        </w:rPr>
        <w:t xml:space="preserve"> therapy</w:t>
      </w:r>
      <w:r w:rsidR="00A02EAD" w:rsidRPr="00AC4AB0">
        <w:rPr>
          <w:rFonts w:ascii="Times New Roman" w:eastAsia="Times New Roman" w:hAnsi="Times New Roman" w:cs="Times New Roman"/>
          <w:color w:val="000000"/>
          <w:sz w:val="24"/>
          <w:szCs w:val="24"/>
        </w:rPr>
        <w:t xml:space="preserve"> </w:t>
      </w:r>
      <w:r w:rsidR="005C0EC4" w:rsidRPr="00AC4AB0">
        <w:rPr>
          <w:rFonts w:ascii="Times New Roman" w:eastAsia="Times New Roman" w:hAnsi="Times New Roman" w:cs="Times New Roman"/>
          <w:color w:val="000000"/>
          <w:sz w:val="24"/>
          <w:szCs w:val="24"/>
        </w:rPr>
        <w:t>(</w:t>
      </w:r>
      <w:r w:rsidR="00881913">
        <w:rPr>
          <w:rFonts w:ascii="Times New Roman" w:eastAsia="Times New Roman" w:hAnsi="Times New Roman" w:cs="Times New Roman"/>
          <w:color w:val="000000"/>
          <w:sz w:val="24"/>
          <w:szCs w:val="24"/>
        </w:rPr>
        <w:t>e</w:t>
      </w:r>
      <w:r w:rsidR="005C0EC4" w:rsidRPr="00AC4AB0">
        <w:rPr>
          <w:rFonts w:ascii="Times New Roman" w:eastAsia="Times New Roman" w:hAnsi="Times New Roman" w:cs="Times New Roman"/>
          <w:color w:val="000000"/>
          <w:sz w:val="24"/>
          <w:szCs w:val="24"/>
        </w:rPr>
        <w:t>nrofloxacin</w:t>
      </w:r>
      <w:r w:rsidR="00353561" w:rsidRPr="00AC4AB0">
        <w:rPr>
          <w:rFonts w:ascii="Times New Roman" w:eastAsia="Times New Roman" w:hAnsi="Times New Roman" w:cs="Times New Roman"/>
          <w:color w:val="000000"/>
          <w:sz w:val="24"/>
          <w:szCs w:val="24"/>
        </w:rPr>
        <w:t>; dose 15mg/kg BID 7-10 days</w:t>
      </w:r>
      <w:r w:rsidR="005C0EC4"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w:t>
      </w:r>
      <w:r w:rsidR="00717657" w:rsidRPr="00AC4AB0">
        <w:rPr>
          <w:rFonts w:ascii="Times New Roman" w:eastAsia="Times New Roman" w:hAnsi="Times New Roman" w:cs="Times New Roman"/>
          <w:color w:val="000000"/>
          <w:sz w:val="24"/>
          <w:szCs w:val="24"/>
        </w:rPr>
        <w:t xml:space="preserve"> </w:t>
      </w:r>
      <w:r w:rsidR="00A37973" w:rsidRPr="00AC4AB0">
        <w:rPr>
          <w:rFonts w:ascii="Times New Roman" w:eastAsia="Times New Roman" w:hAnsi="Times New Roman" w:cs="Times New Roman"/>
          <w:color w:val="000000"/>
          <w:sz w:val="24"/>
          <w:szCs w:val="24"/>
        </w:rPr>
        <w:t xml:space="preserve">All </w:t>
      </w:r>
      <w:r w:rsidR="00B12CF5">
        <w:rPr>
          <w:rFonts w:ascii="Times New Roman" w:eastAsia="Times New Roman" w:hAnsi="Times New Roman" w:cs="Times New Roman"/>
          <w:color w:val="000000"/>
          <w:sz w:val="24"/>
          <w:szCs w:val="24"/>
        </w:rPr>
        <w:t>treatments</w:t>
      </w:r>
      <w:r w:rsidR="00A37973" w:rsidRPr="00AC4AB0">
        <w:rPr>
          <w:rFonts w:ascii="Times New Roman" w:eastAsia="Times New Roman" w:hAnsi="Times New Roman" w:cs="Times New Roman"/>
          <w:color w:val="000000"/>
          <w:sz w:val="24"/>
          <w:szCs w:val="24"/>
        </w:rPr>
        <w:t xml:space="preserve"> included in the study were provided by rehabilitation centers</w:t>
      </w:r>
      <w:r w:rsidR="00A37973" w:rsidRPr="00AE6D46">
        <w:rPr>
          <w:rFonts w:ascii="Times New Roman" w:eastAsia="Times New Roman" w:hAnsi="Times New Roman" w:cs="Times New Roman"/>
          <w:color w:val="000000"/>
          <w:sz w:val="24"/>
          <w:szCs w:val="24"/>
        </w:rPr>
        <w:t xml:space="preserve">. </w:t>
      </w:r>
    </w:p>
    <w:p w14:paraId="4957FA34" w14:textId="2D06067A" w:rsidR="00A02EAD" w:rsidRPr="00AE6D46" w:rsidRDefault="008D7F3B" w:rsidP="00A02EAD">
      <w:pPr>
        <w:spacing w:after="0" w:line="480" w:lineRule="auto"/>
        <w:jc w:val="both"/>
        <w:rPr>
          <w:rFonts w:ascii="Times New Roman" w:eastAsia="Times New Roman" w:hAnsi="Times New Roman" w:cs="Times New Roman"/>
          <w:sz w:val="24"/>
          <w:szCs w:val="24"/>
        </w:rPr>
      </w:pPr>
      <w:r w:rsidRPr="00AE6D46">
        <w:rPr>
          <w:rFonts w:ascii="Times New Roman" w:eastAsia="Times New Roman" w:hAnsi="Times New Roman" w:cs="Times New Roman"/>
          <w:b/>
          <w:bCs/>
          <w:color w:val="000000"/>
          <w:sz w:val="24"/>
          <w:szCs w:val="24"/>
        </w:rPr>
        <w:t xml:space="preserve">Data </w:t>
      </w:r>
      <w:r w:rsidR="00A02EAD" w:rsidRPr="00AE6D46">
        <w:rPr>
          <w:rFonts w:ascii="Times New Roman" w:eastAsia="Times New Roman" w:hAnsi="Times New Roman" w:cs="Times New Roman"/>
          <w:b/>
          <w:bCs/>
          <w:color w:val="000000"/>
          <w:sz w:val="24"/>
          <w:szCs w:val="24"/>
        </w:rPr>
        <w:t>Analysis</w:t>
      </w:r>
    </w:p>
    <w:p w14:paraId="4F267010" w14:textId="192C6ECC" w:rsidR="00A02EAD" w:rsidRPr="00670A61" w:rsidRDefault="00767B84" w:rsidP="00D650C0">
      <w:pPr>
        <w:spacing w:after="0" w:line="480" w:lineRule="auto"/>
        <w:ind w:firstLine="720"/>
        <w:contextualSpacing/>
        <w:jc w:val="both"/>
        <w:rPr>
          <w:rFonts w:ascii="Times New Roman" w:eastAsia="Times New Roman" w:hAnsi="Times New Roman" w:cs="Times New Roman"/>
          <w:color w:val="000000"/>
          <w:sz w:val="24"/>
          <w:szCs w:val="24"/>
        </w:rPr>
      </w:pPr>
      <w:r w:rsidRPr="00670A61">
        <w:rPr>
          <w:rFonts w:ascii="Times New Roman" w:eastAsia="Times New Roman" w:hAnsi="Times New Roman" w:cs="Times New Roman"/>
          <w:color w:val="000000"/>
          <w:sz w:val="24"/>
          <w:szCs w:val="24"/>
        </w:rPr>
        <w:t xml:space="preserve">Since </w:t>
      </w:r>
      <w:r w:rsidR="00907BD7">
        <w:rPr>
          <w:rFonts w:ascii="Times New Roman" w:eastAsia="Times New Roman" w:hAnsi="Times New Roman" w:cs="Times New Roman"/>
          <w:color w:val="000000"/>
          <w:sz w:val="24"/>
          <w:szCs w:val="24"/>
        </w:rPr>
        <w:t>none of the submitted birds had leg bands</w:t>
      </w:r>
      <w:r w:rsidRPr="00670A61">
        <w:rPr>
          <w:rFonts w:ascii="Times New Roman" w:eastAsia="Times New Roman" w:hAnsi="Times New Roman" w:cs="Times New Roman"/>
          <w:color w:val="000000"/>
          <w:sz w:val="24"/>
          <w:szCs w:val="24"/>
        </w:rPr>
        <w:t xml:space="preserve">, all rescued hummingbirds were assumed to be first-time rescues for the purpose of this study. </w:t>
      </w:r>
      <w:r w:rsidR="000528C7" w:rsidRPr="00670A61">
        <w:rPr>
          <w:rFonts w:ascii="Times New Roman" w:eastAsia="Times New Roman" w:hAnsi="Times New Roman" w:cs="Times New Roman"/>
          <w:color w:val="000000"/>
          <w:sz w:val="24"/>
          <w:szCs w:val="24"/>
        </w:rPr>
        <w:t xml:space="preserve">Two </w:t>
      </w:r>
      <w:r w:rsidR="000528C7" w:rsidRPr="00D07644">
        <w:rPr>
          <w:rFonts w:ascii="Times New Roman" w:eastAsia="Times New Roman" w:hAnsi="Times New Roman" w:cs="Times New Roman"/>
          <w:color w:val="000000"/>
          <w:sz w:val="24"/>
          <w:szCs w:val="24"/>
        </w:rPr>
        <w:t>m</w:t>
      </w:r>
      <w:r w:rsidR="00476E4C" w:rsidRPr="00D07644">
        <w:rPr>
          <w:rFonts w:ascii="Times New Roman" w:eastAsia="Times New Roman" w:hAnsi="Times New Roman" w:cs="Times New Roman"/>
          <w:color w:val="000000"/>
          <w:sz w:val="24"/>
          <w:szCs w:val="24"/>
        </w:rPr>
        <w:t>ixed-</w:t>
      </w:r>
      <w:r w:rsidR="00A02EAD" w:rsidRPr="00D07644">
        <w:rPr>
          <w:rFonts w:ascii="Times New Roman" w:eastAsia="Times New Roman" w:hAnsi="Times New Roman" w:cs="Times New Roman"/>
          <w:color w:val="000000"/>
          <w:sz w:val="24"/>
          <w:szCs w:val="24"/>
        </w:rPr>
        <w:t xml:space="preserve">effect logistic regression </w:t>
      </w:r>
      <w:r w:rsidR="00461B89" w:rsidRPr="00D07644">
        <w:rPr>
          <w:rFonts w:ascii="Times New Roman" w:eastAsia="Times New Roman" w:hAnsi="Times New Roman" w:cs="Times New Roman"/>
          <w:color w:val="000000"/>
          <w:sz w:val="24"/>
          <w:szCs w:val="24"/>
        </w:rPr>
        <w:t>model</w:t>
      </w:r>
      <w:r w:rsidR="002F2C33" w:rsidRPr="00D07644">
        <w:rPr>
          <w:rFonts w:ascii="Times New Roman" w:eastAsia="Times New Roman" w:hAnsi="Times New Roman" w:cs="Times New Roman"/>
          <w:color w:val="000000"/>
          <w:sz w:val="24"/>
          <w:szCs w:val="24"/>
        </w:rPr>
        <w:t>s</w:t>
      </w:r>
      <w:r w:rsidR="00461B89" w:rsidRPr="00D07644">
        <w:rPr>
          <w:rFonts w:ascii="Times New Roman" w:eastAsia="Times New Roman" w:hAnsi="Times New Roman" w:cs="Times New Roman"/>
          <w:color w:val="000000"/>
          <w:sz w:val="24"/>
          <w:szCs w:val="24"/>
        </w:rPr>
        <w:t xml:space="preserve"> </w:t>
      </w:r>
      <w:r w:rsidR="002F2C33" w:rsidRPr="00D07644">
        <w:rPr>
          <w:rFonts w:ascii="Times New Roman" w:eastAsia="Times New Roman" w:hAnsi="Times New Roman" w:cs="Times New Roman"/>
          <w:color w:val="000000"/>
          <w:sz w:val="24"/>
          <w:szCs w:val="24"/>
        </w:rPr>
        <w:t xml:space="preserve">were </w:t>
      </w:r>
      <w:r w:rsidR="000528C7" w:rsidRPr="00D07644">
        <w:rPr>
          <w:rFonts w:ascii="Times New Roman" w:eastAsia="Times New Roman" w:hAnsi="Times New Roman" w:cs="Times New Roman"/>
          <w:color w:val="000000"/>
          <w:sz w:val="24"/>
          <w:szCs w:val="24"/>
        </w:rPr>
        <w:t>developed to predict the final disposition of hummingbirds (</w:t>
      </w:r>
      <w:r w:rsidR="008E49F2" w:rsidRPr="00D07644">
        <w:rPr>
          <w:rFonts w:ascii="Times New Roman" w:eastAsia="Times New Roman" w:hAnsi="Times New Roman" w:cs="Times New Roman"/>
          <w:color w:val="000000"/>
          <w:sz w:val="24"/>
          <w:szCs w:val="24"/>
        </w:rPr>
        <w:t>survival</w:t>
      </w:r>
      <w:r w:rsidR="000528C7" w:rsidRPr="00D07644">
        <w:rPr>
          <w:rFonts w:ascii="Times New Roman" w:eastAsia="Times New Roman" w:hAnsi="Times New Roman" w:cs="Times New Roman"/>
          <w:color w:val="000000"/>
          <w:sz w:val="24"/>
          <w:szCs w:val="24"/>
        </w:rPr>
        <w:t xml:space="preserve"> or </w:t>
      </w:r>
      <w:r w:rsidR="00714998">
        <w:rPr>
          <w:rFonts w:ascii="Times New Roman" w:eastAsia="Times New Roman" w:hAnsi="Times New Roman" w:cs="Times New Roman"/>
          <w:color w:val="000000"/>
          <w:sz w:val="24"/>
          <w:szCs w:val="24"/>
        </w:rPr>
        <w:t>death</w:t>
      </w:r>
      <w:r w:rsidR="000528C7" w:rsidRPr="00D07644">
        <w:rPr>
          <w:rFonts w:ascii="Times New Roman" w:eastAsia="Times New Roman" w:hAnsi="Times New Roman" w:cs="Times New Roman"/>
          <w:color w:val="000000"/>
          <w:sz w:val="24"/>
          <w:szCs w:val="24"/>
        </w:rPr>
        <w:t>) during the rehabilitation process.</w:t>
      </w:r>
      <w:r w:rsidR="00FB3C07">
        <w:rPr>
          <w:rFonts w:ascii="Times New Roman" w:eastAsia="Times New Roman" w:hAnsi="Times New Roman" w:cs="Times New Roman"/>
          <w:color w:val="000000"/>
          <w:sz w:val="24"/>
          <w:szCs w:val="24"/>
        </w:rPr>
        <w:t xml:space="preserve"> The first model looked at all the individuals while the second model was developed included only a subset of individuals who received preliminary treatment. </w:t>
      </w:r>
      <w:r w:rsidR="00714998">
        <w:rPr>
          <w:rFonts w:ascii="Times New Roman" w:eastAsia="Times New Roman" w:hAnsi="Times New Roman" w:cs="Times New Roman"/>
          <w:color w:val="000000"/>
          <w:sz w:val="24"/>
          <w:szCs w:val="24"/>
        </w:rPr>
        <w:t>S</w:t>
      </w:r>
      <w:r w:rsidR="008E49F2" w:rsidRPr="00D07644">
        <w:rPr>
          <w:rFonts w:ascii="Times New Roman" w:eastAsia="Times New Roman" w:hAnsi="Times New Roman" w:cs="Times New Roman"/>
          <w:color w:val="000000"/>
          <w:sz w:val="24"/>
          <w:szCs w:val="24"/>
        </w:rPr>
        <w:t>urvival was defined when birds were</w:t>
      </w:r>
      <w:r w:rsidR="00714621">
        <w:rPr>
          <w:rFonts w:ascii="Times New Roman" w:eastAsia="Times New Roman" w:hAnsi="Times New Roman" w:cs="Times New Roman"/>
          <w:color w:val="000000"/>
          <w:sz w:val="24"/>
          <w:szCs w:val="24"/>
        </w:rPr>
        <w:t xml:space="preserve"> </w:t>
      </w:r>
      <w:r w:rsidR="00714621" w:rsidRPr="00AE6D46">
        <w:rPr>
          <w:rFonts w:ascii="Times New Roman" w:eastAsia="Times New Roman" w:hAnsi="Times New Roman" w:cs="Times New Roman"/>
          <w:color w:val="000000"/>
          <w:sz w:val="24"/>
          <w:szCs w:val="24"/>
        </w:rPr>
        <w:t>transferred to flight cage facilities for further rehabilitation and/or release</w:t>
      </w:r>
      <w:r w:rsidR="00714621">
        <w:rPr>
          <w:rFonts w:ascii="Times New Roman" w:eastAsia="Times New Roman" w:hAnsi="Times New Roman" w:cs="Times New Roman"/>
          <w:color w:val="000000"/>
          <w:sz w:val="24"/>
          <w:szCs w:val="24"/>
        </w:rPr>
        <w:t>d</w:t>
      </w:r>
      <w:r w:rsidR="00D15BEC">
        <w:rPr>
          <w:rFonts w:ascii="Times New Roman" w:eastAsia="Times New Roman" w:hAnsi="Times New Roman" w:cs="Times New Roman"/>
          <w:color w:val="000000"/>
          <w:sz w:val="24"/>
          <w:szCs w:val="24"/>
        </w:rPr>
        <w:t>,</w:t>
      </w:r>
      <w:r w:rsidR="008E49F2" w:rsidRPr="00D07644">
        <w:rPr>
          <w:rFonts w:ascii="Times New Roman" w:eastAsia="Times New Roman" w:hAnsi="Times New Roman" w:cs="Times New Roman"/>
          <w:color w:val="000000"/>
          <w:sz w:val="24"/>
          <w:szCs w:val="24"/>
        </w:rPr>
        <w:t xml:space="preserve"> or when nestlings were transferred to nurseries and no death or euthanasia was reported by rehabilitation centers. </w:t>
      </w:r>
      <w:r w:rsidR="00F079F5">
        <w:rPr>
          <w:rFonts w:ascii="Times New Roman" w:eastAsia="Times New Roman" w:hAnsi="Times New Roman" w:cs="Times New Roman"/>
          <w:color w:val="000000"/>
          <w:sz w:val="24"/>
          <w:szCs w:val="24"/>
        </w:rPr>
        <w:t>S</w:t>
      </w:r>
      <w:r w:rsidR="000528C7" w:rsidRPr="00D07644">
        <w:rPr>
          <w:rFonts w:ascii="Times New Roman" w:eastAsia="Times New Roman" w:hAnsi="Times New Roman" w:cs="Times New Roman"/>
          <w:color w:val="000000"/>
          <w:sz w:val="24"/>
          <w:szCs w:val="24"/>
        </w:rPr>
        <w:t xml:space="preserve">pecies and sex groups were </w:t>
      </w:r>
      <w:r w:rsidR="00F079F5">
        <w:rPr>
          <w:rFonts w:ascii="Times New Roman" w:eastAsia="Times New Roman" w:hAnsi="Times New Roman" w:cs="Times New Roman"/>
          <w:color w:val="000000"/>
          <w:sz w:val="24"/>
          <w:szCs w:val="24"/>
        </w:rPr>
        <w:t>included</w:t>
      </w:r>
      <w:r w:rsidR="00F079F5" w:rsidRPr="00D07644">
        <w:rPr>
          <w:rFonts w:ascii="Times New Roman" w:eastAsia="Times New Roman" w:hAnsi="Times New Roman" w:cs="Times New Roman"/>
          <w:color w:val="000000"/>
          <w:sz w:val="24"/>
          <w:szCs w:val="24"/>
        </w:rPr>
        <w:t xml:space="preserve"> </w:t>
      </w:r>
      <w:r w:rsidR="008E49F2" w:rsidRPr="00D07644">
        <w:rPr>
          <w:rFonts w:ascii="Times New Roman" w:eastAsia="Times New Roman" w:hAnsi="Times New Roman" w:cs="Times New Roman"/>
          <w:color w:val="000000"/>
          <w:sz w:val="24"/>
          <w:szCs w:val="24"/>
        </w:rPr>
        <w:t xml:space="preserve">as random effects. Model candidates were fitted and were compared with each other to identify </w:t>
      </w:r>
      <w:r w:rsidR="00E16945" w:rsidRPr="00D07644">
        <w:rPr>
          <w:rFonts w:ascii="Times New Roman" w:eastAsia="Times New Roman" w:hAnsi="Times New Roman" w:cs="Times New Roman"/>
          <w:color w:val="000000"/>
          <w:sz w:val="24"/>
          <w:szCs w:val="24"/>
        </w:rPr>
        <w:t>best</w:t>
      </w:r>
      <w:r w:rsidR="00E16945">
        <w:rPr>
          <w:rFonts w:ascii="Times New Roman" w:eastAsia="Times New Roman" w:hAnsi="Times New Roman" w:cs="Times New Roman"/>
          <w:color w:val="000000"/>
          <w:sz w:val="24"/>
          <w:szCs w:val="24"/>
        </w:rPr>
        <w:t>-</w:t>
      </w:r>
      <w:r w:rsidR="008E49F2" w:rsidRPr="00D07644">
        <w:rPr>
          <w:rFonts w:ascii="Times New Roman" w:eastAsia="Times New Roman" w:hAnsi="Times New Roman" w:cs="Times New Roman"/>
          <w:color w:val="000000"/>
          <w:sz w:val="24"/>
          <w:szCs w:val="24"/>
        </w:rPr>
        <w:t>fitting models based on AIC and ANOVA test</w:t>
      </w:r>
      <w:r w:rsidR="00FB4C0D">
        <w:rPr>
          <w:rFonts w:ascii="Times New Roman" w:eastAsia="Times New Roman" w:hAnsi="Times New Roman" w:cs="Times New Roman"/>
          <w:color w:val="000000"/>
          <w:sz w:val="24"/>
          <w:szCs w:val="24"/>
        </w:rPr>
        <w:t>.</w:t>
      </w:r>
      <w:r w:rsidR="008E49F2" w:rsidRPr="00D07644">
        <w:rPr>
          <w:rFonts w:ascii="Times New Roman" w:eastAsia="Times New Roman" w:hAnsi="Times New Roman" w:cs="Times New Roman"/>
          <w:color w:val="000000"/>
          <w:sz w:val="24"/>
          <w:szCs w:val="24"/>
        </w:rPr>
        <w:t xml:space="preserve"> </w:t>
      </w:r>
      <w:r w:rsidR="00714998">
        <w:rPr>
          <w:rFonts w:ascii="Times New Roman" w:eastAsia="Times New Roman" w:hAnsi="Times New Roman" w:cs="Times New Roman"/>
          <w:color w:val="000000"/>
          <w:sz w:val="24"/>
          <w:szCs w:val="24"/>
        </w:rPr>
        <w:t>For</w:t>
      </w:r>
      <w:r w:rsidR="00714998" w:rsidRPr="00D07644">
        <w:rPr>
          <w:rFonts w:ascii="Times New Roman" w:eastAsia="Times New Roman" w:hAnsi="Times New Roman" w:cs="Times New Roman"/>
          <w:color w:val="000000"/>
          <w:sz w:val="24"/>
          <w:szCs w:val="24"/>
        </w:rPr>
        <w:t xml:space="preserve"> </w:t>
      </w:r>
      <w:r w:rsidR="00934915" w:rsidRPr="00D07644">
        <w:rPr>
          <w:rFonts w:ascii="Times New Roman" w:eastAsia="Times New Roman" w:hAnsi="Times New Roman" w:cs="Times New Roman"/>
          <w:color w:val="000000"/>
          <w:sz w:val="24"/>
          <w:szCs w:val="24"/>
        </w:rPr>
        <w:t>the first model (model 1)</w:t>
      </w:r>
      <w:r w:rsidR="00714998">
        <w:rPr>
          <w:rFonts w:ascii="Times New Roman" w:eastAsia="Times New Roman" w:hAnsi="Times New Roman" w:cs="Times New Roman"/>
          <w:color w:val="000000"/>
          <w:sz w:val="24"/>
          <w:szCs w:val="24"/>
        </w:rPr>
        <w:t>,</w:t>
      </w:r>
      <w:r w:rsidR="00934915" w:rsidRPr="00D07644">
        <w:rPr>
          <w:rFonts w:ascii="Times New Roman" w:eastAsia="Times New Roman" w:hAnsi="Times New Roman" w:cs="Times New Roman"/>
          <w:color w:val="000000"/>
          <w:sz w:val="24"/>
          <w:szCs w:val="24"/>
        </w:rPr>
        <w:t xml:space="preserve"> factors related to demography</w:t>
      </w:r>
      <w:r w:rsidR="00714998">
        <w:rPr>
          <w:rFonts w:ascii="Times New Roman" w:eastAsia="Times New Roman" w:hAnsi="Times New Roman" w:cs="Times New Roman"/>
          <w:color w:val="000000"/>
          <w:sz w:val="24"/>
          <w:szCs w:val="24"/>
        </w:rPr>
        <w:t xml:space="preserve"> and</w:t>
      </w:r>
      <w:r w:rsidR="0085702F">
        <w:rPr>
          <w:rFonts w:ascii="Times New Roman" w:eastAsia="Times New Roman" w:hAnsi="Times New Roman" w:cs="Times New Roman"/>
          <w:color w:val="000000"/>
          <w:sz w:val="24"/>
          <w:szCs w:val="24"/>
        </w:rPr>
        <w:t xml:space="preserve"> whether</w:t>
      </w:r>
      <w:r w:rsidR="00714998">
        <w:rPr>
          <w:rFonts w:ascii="Times New Roman" w:eastAsia="Times New Roman" w:hAnsi="Times New Roman" w:cs="Times New Roman"/>
          <w:color w:val="000000"/>
          <w:sz w:val="24"/>
          <w:szCs w:val="24"/>
        </w:rPr>
        <w:t xml:space="preserve"> </w:t>
      </w:r>
      <w:r w:rsidR="007E5FA8">
        <w:rPr>
          <w:rFonts w:ascii="Times New Roman" w:eastAsia="Times New Roman" w:hAnsi="Times New Roman" w:cs="Times New Roman"/>
          <w:color w:val="000000"/>
          <w:sz w:val="24"/>
          <w:szCs w:val="24"/>
        </w:rPr>
        <w:t>treatment</w:t>
      </w:r>
      <w:r w:rsidR="00934915" w:rsidRPr="00D07644">
        <w:rPr>
          <w:rFonts w:ascii="Times New Roman" w:eastAsia="Times New Roman" w:hAnsi="Times New Roman" w:cs="Times New Roman"/>
          <w:color w:val="000000"/>
          <w:sz w:val="24"/>
          <w:szCs w:val="24"/>
        </w:rPr>
        <w:t xml:space="preserve"> </w:t>
      </w:r>
      <w:r w:rsidR="0085702F">
        <w:rPr>
          <w:rFonts w:ascii="Times New Roman" w:eastAsia="Times New Roman" w:hAnsi="Times New Roman" w:cs="Times New Roman"/>
          <w:color w:val="000000"/>
          <w:sz w:val="24"/>
          <w:szCs w:val="24"/>
        </w:rPr>
        <w:t xml:space="preserve">was provided </w:t>
      </w:r>
      <w:r w:rsidR="00934915" w:rsidRPr="00D07644">
        <w:rPr>
          <w:rFonts w:ascii="Times New Roman" w:eastAsia="Times New Roman" w:hAnsi="Times New Roman" w:cs="Times New Roman"/>
          <w:color w:val="000000"/>
          <w:sz w:val="24"/>
          <w:szCs w:val="24"/>
        </w:rPr>
        <w:t>were tested</w:t>
      </w:r>
      <w:r w:rsidR="00714998">
        <w:rPr>
          <w:rFonts w:ascii="Times New Roman" w:eastAsia="Times New Roman" w:hAnsi="Times New Roman" w:cs="Times New Roman"/>
          <w:color w:val="000000"/>
          <w:sz w:val="24"/>
          <w:szCs w:val="24"/>
        </w:rPr>
        <w:t>,</w:t>
      </w:r>
      <w:r w:rsidR="00934915" w:rsidRPr="00D07644">
        <w:rPr>
          <w:rFonts w:ascii="Times New Roman" w:eastAsia="Times New Roman" w:hAnsi="Times New Roman" w:cs="Times New Roman"/>
          <w:color w:val="000000"/>
          <w:sz w:val="24"/>
          <w:szCs w:val="24"/>
        </w:rPr>
        <w:t xml:space="preserve"> and reasons for admissions were explored. </w:t>
      </w:r>
      <w:bookmarkStart w:id="112" w:name="_Hlk62039322"/>
      <w:r w:rsidR="00F079F5">
        <w:rPr>
          <w:rFonts w:ascii="Times New Roman" w:eastAsia="Times New Roman" w:hAnsi="Times New Roman" w:cs="Times New Roman"/>
          <w:color w:val="000000"/>
          <w:sz w:val="24"/>
          <w:szCs w:val="24"/>
        </w:rPr>
        <w:t>A second</w:t>
      </w:r>
      <w:r w:rsidR="00461B89" w:rsidRPr="00D07644">
        <w:rPr>
          <w:rFonts w:ascii="Times New Roman" w:eastAsia="Times New Roman" w:hAnsi="Times New Roman" w:cs="Times New Roman"/>
          <w:color w:val="000000"/>
          <w:sz w:val="24"/>
          <w:szCs w:val="24"/>
        </w:rPr>
        <w:t xml:space="preserve"> model </w:t>
      </w:r>
      <w:r w:rsidR="00F079F5">
        <w:rPr>
          <w:rFonts w:ascii="Times New Roman" w:eastAsia="Times New Roman" w:hAnsi="Times New Roman" w:cs="Times New Roman"/>
          <w:color w:val="000000"/>
          <w:sz w:val="24"/>
          <w:szCs w:val="24"/>
        </w:rPr>
        <w:t xml:space="preserve">predicting survival </w:t>
      </w:r>
      <w:r w:rsidR="00461B89" w:rsidRPr="00D07644">
        <w:rPr>
          <w:rFonts w:ascii="Times New Roman" w:eastAsia="Times New Roman" w:hAnsi="Times New Roman" w:cs="Times New Roman"/>
          <w:color w:val="000000"/>
          <w:sz w:val="24"/>
          <w:szCs w:val="24"/>
        </w:rPr>
        <w:t xml:space="preserve">was developed </w:t>
      </w:r>
      <w:r w:rsidR="0085702F">
        <w:rPr>
          <w:rFonts w:ascii="Times New Roman" w:eastAsia="Times New Roman" w:hAnsi="Times New Roman" w:cs="Times New Roman"/>
          <w:color w:val="000000"/>
          <w:sz w:val="24"/>
          <w:szCs w:val="24"/>
        </w:rPr>
        <w:t xml:space="preserve">that included </w:t>
      </w:r>
      <w:r w:rsidR="009A3186" w:rsidRPr="00D07644">
        <w:rPr>
          <w:rFonts w:ascii="Times New Roman" w:eastAsia="Times New Roman" w:hAnsi="Times New Roman" w:cs="Times New Roman"/>
          <w:color w:val="000000"/>
          <w:sz w:val="24"/>
          <w:szCs w:val="24"/>
        </w:rPr>
        <w:t>only a subset of individuals who</w:t>
      </w:r>
      <w:r w:rsidR="00C57D92">
        <w:rPr>
          <w:rFonts w:ascii="Times New Roman" w:eastAsia="Times New Roman" w:hAnsi="Times New Roman" w:cs="Times New Roman"/>
          <w:color w:val="000000"/>
          <w:sz w:val="24"/>
          <w:szCs w:val="24"/>
        </w:rPr>
        <w:t>se records indicated that they</w:t>
      </w:r>
      <w:r w:rsidR="009A3186" w:rsidRPr="00D07644">
        <w:rPr>
          <w:rFonts w:ascii="Times New Roman" w:eastAsia="Times New Roman" w:hAnsi="Times New Roman" w:cs="Times New Roman"/>
          <w:color w:val="000000"/>
          <w:sz w:val="24"/>
          <w:szCs w:val="24"/>
        </w:rPr>
        <w:t xml:space="preserve"> received preliminary treatment</w:t>
      </w:r>
      <w:r w:rsidR="00FB3C07">
        <w:rPr>
          <w:rFonts w:ascii="Times New Roman" w:eastAsia="Times New Roman" w:hAnsi="Times New Roman" w:cs="Times New Roman"/>
          <w:color w:val="000000"/>
          <w:sz w:val="24"/>
          <w:szCs w:val="24"/>
        </w:rPr>
        <w:t xml:space="preserve"> at rehabilitation centers</w:t>
      </w:r>
      <w:ins w:id="113" w:author="Pranav Sudhir Pandit" w:date="2021-01-20T12:47:00Z">
        <w:r w:rsidR="008D041D">
          <w:rPr>
            <w:rFonts w:ascii="Times New Roman" w:eastAsia="Times New Roman" w:hAnsi="Times New Roman" w:cs="Times New Roman"/>
            <w:color w:val="000000"/>
            <w:sz w:val="24"/>
            <w:szCs w:val="24"/>
          </w:rPr>
          <w:t xml:space="preserve"> (model 2)</w:t>
        </w:r>
      </w:ins>
      <w:r w:rsidR="009A3186" w:rsidRPr="00D07644">
        <w:rPr>
          <w:rFonts w:ascii="Times New Roman" w:eastAsia="Times New Roman" w:hAnsi="Times New Roman" w:cs="Times New Roman"/>
          <w:color w:val="000000"/>
          <w:sz w:val="24"/>
          <w:szCs w:val="24"/>
        </w:rPr>
        <w:t>.</w:t>
      </w:r>
      <w:bookmarkEnd w:id="112"/>
      <w:r w:rsidR="009A3186" w:rsidRPr="00D07644">
        <w:rPr>
          <w:rFonts w:ascii="Times New Roman" w:eastAsia="Times New Roman" w:hAnsi="Times New Roman" w:cs="Times New Roman"/>
          <w:color w:val="000000"/>
          <w:sz w:val="24"/>
          <w:szCs w:val="24"/>
        </w:rPr>
        <w:t xml:space="preserve"> Binary variables for each treatment option (heat, </w:t>
      </w:r>
      <w:r w:rsidR="00714998">
        <w:rPr>
          <w:rFonts w:ascii="Times New Roman" w:eastAsia="Times New Roman" w:hAnsi="Times New Roman" w:cs="Times New Roman"/>
          <w:color w:val="000000"/>
          <w:sz w:val="24"/>
          <w:szCs w:val="24"/>
        </w:rPr>
        <w:t xml:space="preserve">nectar/oral </w:t>
      </w:r>
      <w:r w:rsidR="009A3186" w:rsidRPr="00D07644">
        <w:rPr>
          <w:rFonts w:ascii="Times New Roman" w:eastAsia="Times New Roman" w:hAnsi="Times New Roman" w:cs="Times New Roman"/>
          <w:color w:val="000000"/>
          <w:sz w:val="24"/>
          <w:szCs w:val="24"/>
        </w:rPr>
        <w:t xml:space="preserve">fluids, </w:t>
      </w:r>
      <w:r w:rsidR="002D4D9F" w:rsidRPr="00D07644">
        <w:rPr>
          <w:rFonts w:ascii="Times New Roman" w:eastAsia="Times New Roman" w:hAnsi="Times New Roman" w:cs="Times New Roman"/>
          <w:color w:val="000000"/>
          <w:sz w:val="24"/>
          <w:szCs w:val="24"/>
        </w:rPr>
        <w:t>steroid, NSAID</w:t>
      </w:r>
      <w:r w:rsidR="009A3186" w:rsidRPr="00D07644">
        <w:rPr>
          <w:rFonts w:ascii="Times New Roman" w:eastAsia="Times New Roman" w:hAnsi="Times New Roman" w:cs="Times New Roman"/>
          <w:color w:val="000000"/>
          <w:sz w:val="24"/>
          <w:szCs w:val="24"/>
        </w:rPr>
        <w:t>, antibiotic), were generated to be included in the model.</w:t>
      </w:r>
      <w:r w:rsidR="00503A2C">
        <w:rPr>
          <w:rFonts w:ascii="Times New Roman" w:eastAsia="Times New Roman" w:hAnsi="Times New Roman" w:cs="Times New Roman"/>
          <w:color w:val="000000"/>
          <w:sz w:val="24"/>
          <w:szCs w:val="24"/>
        </w:rPr>
        <w:t xml:space="preserve"> </w:t>
      </w:r>
      <w:r w:rsidR="009E24D0">
        <w:rPr>
          <w:rFonts w:ascii="Times New Roman" w:eastAsia="Times New Roman" w:hAnsi="Times New Roman" w:cs="Times New Roman"/>
          <w:color w:val="000000"/>
          <w:sz w:val="24"/>
          <w:szCs w:val="24"/>
        </w:rPr>
        <w:t xml:space="preserve">We assumed that reason for admission also accounted for </w:t>
      </w:r>
      <w:r w:rsidR="009E24D0">
        <w:rPr>
          <w:rFonts w:ascii="Times New Roman" w:eastAsia="Times New Roman" w:hAnsi="Times New Roman" w:cs="Times New Roman"/>
          <w:color w:val="000000"/>
          <w:sz w:val="24"/>
          <w:szCs w:val="24"/>
        </w:rPr>
        <w:lastRenderedPageBreak/>
        <w:t>the physical condition of the bird at the time of admission</w:t>
      </w:r>
      <w:r w:rsidR="00D15BEC">
        <w:rPr>
          <w:rFonts w:ascii="Times New Roman" w:eastAsia="Times New Roman" w:hAnsi="Times New Roman" w:cs="Times New Roman"/>
          <w:color w:val="000000"/>
          <w:sz w:val="24"/>
          <w:szCs w:val="24"/>
        </w:rPr>
        <w:t>,</w:t>
      </w:r>
      <w:r w:rsidR="009E24D0">
        <w:rPr>
          <w:rFonts w:ascii="Times New Roman" w:eastAsia="Times New Roman" w:hAnsi="Times New Roman" w:cs="Times New Roman"/>
          <w:color w:val="000000"/>
          <w:sz w:val="24"/>
          <w:szCs w:val="24"/>
        </w:rPr>
        <w:t xml:space="preserve"> which </w:t>
      </w:r>
      <w:r w:rsidR="00F7740B">
        <w:rPr>
          <w:rFonts w:ascii="Times New Roman" w:eastAsia="Times New Roman" w:hAnsi="Times New Roman" w:cs="Times New Roman"/>
          <w:color w:val="000000"/>
          <w:sz w:val="24"/>
          <w:szCs w:val="24"/>
        </w:rPr>
        <w:t xml:space="preserve">may </w:t>
      </w:r>
      <w:r w:rsidR="009E24D0">
        <w:rPr>
          <w:rFonts w:ascii="Times New Roman" w:eastAsia="Times New Roman" w:hAnsi="Times New Roman" w:cs="Times New Roman"/>
          <w:color w:val="000000"/>
          <w:sz w:val="24"/>
          <w:szCs w:val="24"/>
        </w:rPr>
        <w:t xml:space="preserve">have significantly affected the treatment options. </w:t>
      </w:r>
      <w:r w:rsidR="00A02EAD" w:rsidRPr="00D07644">
        <w:rPr>
          <w:rFonts w:ascii="Times New Roman" w:eastAsia="Times New Roman" w:hAnsi="Times New Roman" w:cs="Times New Roman"/>
          <w:color w:val="000000"/>
          <w:sz w:val="24"/>
          <w:szCs w:val="24"/>
        </w:rPr>
        <w:t xml:space="preserve">The models were developed in R using </w:t>
      </w:r>
      <w:r w:rsidR="00B55E52" w:rsidRPr="00D07644">
        <w:rPr>
          <w:rFonts w:ascii="Times New Roman" w:eastAsia="Times New Roman" w:hAnsi="Times New Roman" w:cs="Times New Roman"/>
          <w:color w:val="000000"/>
          <w:sz w:val="24"/>
          <w:szCs w:val="24"/>
        </w:rPr>
        <w:t xml:space="preserve">the </w:t>
      </w:r>
      <w:r w:rsidR="00A02EAD" w:rsidRPr="00D07644">
        <w:rPr>
          <w:rFonts w:ascii="Times New Roman" w:eastAsia="Times New Roman" w:hAnsi="Times New Roman" w:cs="Times New Roman"/>
          <w:color w:val="000000"/>
          <w:sz w:val="24"/>
          <w:szCs w:val="24"/>
        </w:rPr>
        <w:t>‘</w:t>
      </w:r>
      <w:proofErr w:type="spellStart"/>
      <w:r w:rsidR="004E2BE7" w:rsidRPr="00D07644">
        <w:rPr>
          <w:rFonts w:ascii="Times New Roman" w:eastAsia="Times New Roman" w:hAnsi="Times New Roman" w:cs="Times New Roman"/>
          <w:color w:val="000000"/>
          <w:sz w:val="24"/>
          <w:szCs w:val="24"/>
        </w:rPr>
        <w:t>glmmTMB</w:t>
      </w:r>
      <w:proofErr w:type="spellEnd"/>
      <w:r w:rsidR="004E2BE7" w:rsidRPr="00D07644">
        <w:rPr>
          <w:rFonts w:ascii="Times New Roman" w:eastAsia="Times New Roman" w:hAnsi="Times New Roman" w:cs="Times New Roman"/>
          <w:color w:val="000000"/>
          <w:sz w:val="24"/>
          <w:szCs w:val="24"/>
        </w:rPr>
        <w:t xml:space="preserve">’ </w:t>
      </w:r>
      <w:r w:rsidR="00A02EAD" w:rsidRPr="00D07644">
        <w:rPr>
          <w:rFonts w:ascii="Times New Roman" w:eastAsia="Times New Roman" w:hAnsi="Times New Roman" w:cs="Times New Roman"/>
          <w:color w:val="000000"/>
          <w:sz w:val="24"/>
          <w:szCs w:val="24"/>
        </w:rPr>
        <w:t>package</w:t>
      </w:r>
      <w:r w:rsidR="004E2BE7" w:rsidRPr="00D07644">
        <w:rPr>
          <w:rFonts w:ascii="Times New Roman" w:eastAsia="Times New Roman" w:hAnsi="Times New Roman" w:cs="Times New Roman"/>
          <w:color w:val="000000"/>
          <w:sz w:val="24"/>
          <w:szCs w:val="24"/>
        </w:rPr>
        <w:t xml:space="preserve"> </w:t>
      </w:r>
      <w:r w:rsidR="005A3033">
        <w:rPr>
          <w:rFonts w:ascii="Times New Roman" w:eastAsia="Times New Roman" w:hAnsi="Times New Roman" w:cs="Times New Roman"/>
          <w:color w:val="000000"/>
          <w:sz w:val="24"/>
          <w:szCs w:val="24"/>
        </w:rPr>
        <w:fldChar w:fldCharType="begin"/>
      </w:r>
      <w:r w:rsidR="00E82692">
        <w:rPr>
          <w:rFonts w:ascii="Times New Roman" w:eastAsia="Times New Roman" w:hAnsi="Times New Roman" w:cs="Times New Roman"/>
          <w:color w:val="000000"/>
          <w:sz w:val="24"/>
          <w:szCs w:val="24"/>
        </w:rPr>
        <w:instrText xml:space="preserve"> ADDIN EN.CITE &lt;EndNote&gt;&lt;Cite&gt;&lt;Author&gt;Brooks&lt;/Author&gt;&lt;Year&gt;2017&lt;/Year&gt;&lt;RecNum&gt;81&lt;/RecNum&gt;&lt;DisplayText&gt;(Brooks et al. 2017)&lt;/DisplayText&gt;&lt;record&gt;&lt;rec-number&gt;81&lt;/rec-number&gt;&lt;foreign-keys&gt;&lt;key app="EN" db-id="t9wzzrr9l9fpeberz2l5rdwwfdx0p0e9vtat" timestamp="1594657748"&gt;81&lt;/key&gt;&lt;/foreign-keys&gt;&lt;ref-type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A3033">
        <w:rPr>
          <w:rFonts w:ascii="Times New Roman" w:eastAsia="Times New Roman" w:hAnsi="Times New Roman" w:cs="Times New Roman"/>
          <w:color w:val="000000"/>
          <w:sz w:val="24"/>
          <w:szCs w:val="24"/>
        </w:rPr>
        <w:fldChar w:fldCharType="separate"/>
      </w:r>
      <w:r w:rsidR="005A3033">
        <w:rPr>
          <w:rFonts w:ascii="Times New Roman" w:eastAsia="Times New Roman" w:hAnsi="Times New Roman" w:cs="Times New Roman"/>
          <w:noProof/>
          <w:color w:val="000000"/>
          <w:sz w:val="24"/>
          <w:szCs w:val="24"/>
        </w:rPr>
        <w:t>(Brooks et al. 2017)</w:t>
      </w:r>
      <w:r w:rsidR="005A3033">
        <w:rPr>
          <w:rFonts w:ascii="Times New Roman" w:eastAsia="Times New Roman" w:hAnsi="Times New Roman" w:cs="Times New Roman"/>
          <w:color w:val="000000"/>
          <w:sz w:val="24"/>
          <w:szCs w:val="24"/>
        </w:rPr>
        <w:fldChar w:fldCharType="end"/>
      </w:r>
      <w:r w:rsidR="00A02EAD" w:rsidRPr="00AE6D46">
        <w:rPr>
          <w:rFonts w:ascii="Times New Roman" w:eastAsia="Times New Roman" w:hAnsi="Times New Roman" w:cs="Times New Roman"/>
          <w:color w:val="000000"/>
          <w:sz w:val="24"/>
          <w:szCs w:val="24"/>
        </w:rPr>
        <w:t>.</w:t>
      </w:r>
      <w:r w:rsidR="00922502" w:rsidRPr="00AE6D46">
        <w:rPr>
          <w:rFonts w:ascii="Times New Roman" w:eastAsia="Times New Roman" w:hAnsi="Times New Roman" w:cs="Times New Roman"/>
          <w:color w:val="000000"/>
          <w:sz w:val="24"/>
          <w:szCs w:val="24"/>
        </w:rPr>
        <w:t xml:space="preserve"> For both model</w:t>
      </w:r>
      <w:r w:rsidR="00FB3C07">
        <w:rPr>
          <w:rFonts w:ascii="Times New Roman" w:eastAsia="Times New Roman" w:hAnsi="Times New Roman" w:cs="Times New Roman"/>
          <w:color w:val="000000"/>
          <w:sz w:val="24"/>
          <w:szCs w:val="24"/>
        </w:rPr>
        <w:t>s, a</w:t>
      </w:r>
      <w:r w:rsidR="00922502" w:rsidRPr="00AE6D46">
        <w:rPr>
          <w:rFonts w:ascii="Times New Roman" w:eastAsia="Times New Roman" w:hAnsi="Times New Roman" w:cs="Times New Roman"/>
          <w:color w:val="000000"/>
          <w:sz w:val="24"/>
          <w:szCs w:val="24"/>
        </w:rPr>
        <w:t xml:space="preserve">n interaction term between age and seasons was included and resulting models were tested against </w:t>
      </w:r>
      <w:r w:rsidR="00417B0D" w:rsidRPr="00AE6D46">
        <w:rPr>
          <w:rFonts w:ascii="Times New Roman" w:eastAsia="Times New Roman" w:hAnsi="Times New Roman" w:cs="Times New Roman"/>
          <w:color w:val="000000"/>
          <w:sz w:val="24"/>
          <w:szCs w:val="24"/>
        </w:rPr>
        <w:t xml:space="preserve">the </w:t>
      </w:r>
      <w:r w:rsidR="00922502" w:rsidRPr="00AE6D46">
        <w:rPr>
          <w:rFonts w:ascii="Times New Roman" w:eastAsia="Times New Roman" w:hAnsi="Times New Roman" w:cs="Times New Roman"/>
          <w:color w:val="000000"/>
          <w:sz w:val="24"/>
          <w:szCs w:val="24"/>
        </w:rPr>
        <w:t>baseline model usin</w:t>
      </w:r>
      <w:r w:rsidR="00922502" w:rsidRPr="009B620F">
        <w:rPr>
          <w:rFonts w:ascii="Times New Roman" w:eastAsia="Times New Roman" w:hAnsi="Times New Roman" w:cs="Times New Roman"/>
          <w:color w:val="000000"/>
          <w:sz w:val="24"/>
          <w:szCs w:val="24"/>
        </w:rPr>
        <w:t xml:space="preserve">g </w:t>
      </w:r>
      <w:r w:rsidR="00FB4C0D">
        <w:rPr>
          <w:rFonts w:ascii="Times New Roman" w:eastAsia="Times New Roman" w:hAnsi="Times New Roman" w:cs="Times New Roman"/>
          <w:color w:val="000000"/>
          <w:sz w:val="24"/>
          <w:szCs w:val="24"/>
        </w:rPr>
        <w:t xml:space="preserve">the </w:t>
      </w:r>
      <w:r w:rsidR="00922502" w:rsidRPr="009B620F">
        <w:rPr>
          <w:rFonts w:ascii="Times New Roman" w:eastAsia="Times New Roman" w:hAnsi="Times New Roman" w:cs="Times New Roman"/>
          <w:color w:val="000000"/>
          <w:sz w:val="24"/>
          <w:szCs w:val="24"/>
        </w:rPr>
        <w:t>ANOVA test.</w:t>
      </w:r>
      <w:r w:rsidR="00A02EAD" w:rsidRPr="00670A61">
        <w:rPr>
          <w:rFonts w:ascii="Times New Roman" w:eastAsia="Times New Roman" w:hAnsi="Times New Roman" w:cs="Times New Roman"/>
          <w:color w:val="000000"/>
          <w:sz w:val="24"/>
          <w:szCs w:val="24"/>
        </w:rPr>
        <w:t xml:space="preserve"> </w:t>
      </w:r>
      <w:bookmarkStart w:id="114" w:name="_Hlk62212557"/>
      <w:ins w:id="115" w:author="Pranav Sudhir Pandit" w:date="2021-01-27T13:01:00Z">
        <w:r w:rsidR="00A63EFC" w:rsidRPr="00A63EFC">
          <w:rPr>
            <w:rFonts w:ascii="Times New Roman" w:eastAsia="Times New Roman" w:hAnsi="Times New Roman" w:cs="Times New Roman"/>
            <w:color w:val="000000"/>
            <w:sz w:val="24"/>
            <w:szCs w:val="24"/>
          </w:rPr>
          <w:t>Ten thousand simulations, only of the best fitting model 2, were used to predict the probability of survival for all the birds and outcomes were plotted against risk factors categories.</w:t>
        </w:r>
      </w:ins>
      <w:del w:id="116" w:author="Pranav Sudhir Pandit" w:date="2021-01-27T13:01:00Z">
        <w:r w:rsidR="00A02EAD" w:rsidRPr="00670A61" w:rsidDel="00A63EFC">
          <w:rPr>
            <w:rFonts w:ascii="Times New Roman" w:eastAsia="Times New Roman" w:hAnsi="Times New Roman" w:cs="Times New Roman"/>
            <w:color w:val="000000"/>
            <w:sz w:val="24"/>
            <w:szCs w:val="24"/>
          </w:rPr>
          <w:delText>Ten thousand simulations of the best fitting model</w:delText>
        </w:r>
        <w:r w:rsidR="00E428C0" w:rsidRPr="00670A61" w:rsidDel="00A63EFC">
          <w:rPr>
            <w:rFonts w:ascii="Times New Roman" w:eastAsia="Times New Roman" w:hAnsi="Times New Roman" w:cs="Times New Roman"/>
            <w:color w:val="000000"/>
            <w:sz w:val="24"/>
            <w:szCs w:val="24"/>
          </w:rPr>
          <w:delText xml:space="preserve"> 2</w:delText>
        </w:r>
        <w:r w:rsidR="00A02EAD" w:rsidRPr="00670A61" w:rsidDel="00A63EFC">
          <w:rPr>
            <w:rFonts w:ascii="Times New Roman" w:eastAsia="Times New Roman" w:hAnsi="Times New Roman" w:cs="Times New Roman"/>
            <w:color w:val="000000"/>
            <w:sz w:val="24"/>
            <w:szCs w:val="24"/>
          </w:rPr>
          <w:delText xml:space="preserve"> were used to predict </w:delText>
        </w:r>
        <w:r w:rsidR="00CD7A0E" w:rsidRPr="00670A61" w:rsidDel="00A63EFC">
          <w:rPr>
            <w:rFonts w:ascii="Times New Roman" w:eastAsia="Times New Roman" w:hAnsi="Times New Roman" w:cs="Times New Roman"/>
            <w:color w:val="000000"/>
            <w:sz w:val="24"/>
            <w:szCs w:val="24"/>
          </w:rPr>
          <w:delText xml:space="preserve">the </w:delText>
        </w:r>
        <w:r w:rsidR="00A02EAD" w:rsidRPr="00670A61" w:rsidDel="00A63EFC">
          <w:rPr>
            <w:rFonts w:ascii="Times New Roman" w:eastAsia="Times New Roman" w:hAnsi="Times New Roman" w:cs="Times New Roman"/>
            <w:color w:val="000000"/>
            <w:sz w:val="24"/>
            <w:szCs w:val="24"/>
          </w:rPr>
          <w:delText>probability of survival for all the birds and outcomes were plotted against risk factors categories.</w:delText>
        </w:r>
      </w:del>
      <w:r w:rsidR="00A02EAD" w:rsidRPr="00670A61">
        <w:rPr>
          <w:rFonts w:ascii="Times New Roman" w:eastAsia="Times New Roman" w:hAnsi="Times New Roman" w:cs="Times New Roman"/>
          <w:color w:val="000000"/>
          <w:sz w:val="24"/>
          <w:szCs w:val="24"/>
        </w:rPr>
        <w:t xml:space="preserve"> </w:t>
      </w:r>
      <w:bookmarkStart w:id="117" w:name="_Hlk62465203"/>
      <w:ins w:id="118" w:author="Pranav Sudhir Pandit" w:date="2021-01-25T11:05:00Z">
        <w:r w:rsidR="00076D96" w:rsidRPr="00076D96">
          <w:rPr>
            <w:rFonts w:ascii="Times New Roman" w:eastAsia="Times New Roman" w:hAnsi="Times New Roman" w:cs="Times New Roman"/>
            <w:color w:val="000000"/>
            <w:sz w:val="24"/>
            <w:szCs w:val="24"/>
          </w:rPr>
          <w:t xml:space="preserve">The data used for the study, python and R code used for pre-processing the data, creating models and generating figures are openly stored in a </w:t>
        </w:r>
        <w:proofErr w:type="spellStart"/>
        <w:r w:rsidR="00076D96" w:rsidRPr="00076D96">
          <w:rPr>
            <w:rFonts w:ascii="Times New Roman" w:eastAsia="Times New Roman" w:hAnsi="Times New Roman" w:cs="Times New Roman"/>
            <w:color w:val="000000"/>
            <w:sz w:val="24"/>
            <w:szCs w:val="24"/>
          </w:rPr>
          <w:t>Zenodo</w:t>
        </w:r>
        <w:proofErr w:type="spellEnd"/>
        <w:r w:rsidR="00076D96" w:rsidRPr="00076D96">
          <w:rPr>
            <w:rFonts w:ascii="Times New Roman" w:eastAsia="Times New Roman" w:hAnsi="Times New Roman" w:cs="Times New Roman"/>
            <w:color w:val="000000"/>
            <w:sz w:val="24"/>
            <w:szCs w:val="24"/>
          </w:rPr>
          <w:t xml:space="preserve"> repository https://zenodo.org/record/4311820.</w:t>
        </w:r>
      </w:ins>
      <w:bookmarkEnd w:id="117"/>
    </w:p>
    <w:bookmarkEnd w:id="114"/>
    <w:p w14:paraId="10A5EC95" w14:textId="77777777" w:rsidR="00A02EAD" w:rsidRPr="00670A61" w:rsidRDefault="00A02EAD" w:rsidP="00A02EAD">
      <w:pPr>
        <w:spacing w:after="0" w:line="480" w:lineRule="auto"/>
        <w:jc w:val="both"/>
        <w:rPr>
          <w:rFonts w:ascii="Times New Roman" w:eastAsia="Times New Roman" w:hAnsi="Times New Roman" w:cs="Times New Roman"/>
          <w:sz w:val="24"/>
          <w:szCs w:val="24"/>
        </w:rPr>
      </w:pPr>
      <w:r w:rsidRPr="00670A61">
        <w:rPr>
          <w:rFonts w:ascii="Times New Roman" w:eastAsia="Times New Roman" w:hAnsi="Times New Roman" w:cs="Times New Roman"/>
          <w:b/>
          <w:bCs/>
          <w:color w:val="000000"/>
          <w:sz w:val="24"/>
          <w:szCs w:val="24"/>
        </w:rPr>
        <w:t>RESULTS</w:t>
      </w:r>
    </w:p>
    <w:p w14:paraId="4871D0A4" w14:textId="006BC19B" w:rsidR="00A02EAD" w:rsidRPr="00E07CCC" w:rsidRDefault="00A02EAD" w:rsidP="00A02EAD">
      <w:pPr>
        <w:spacing w:after="0" w:line="480" w:lineRule="auto"/>
        <w:jc w:val="both"/>
        <w:rPr>
          <w:rFonts w:ascii="Times New Roman" w:eastAsia="Times New Roman" w:hAnsi="Times New Roman" w:cs="Times New Roman"/>
          <w:b/>
          <w:bCs/>
          <w:color w:val="000000"/>
          <w:sz w:val="24"/>
          <w:szCs w:val="24"/>
        </w:rPr>
      </w:pPr>
      <w:r w:rsidRPr="00E07CCC">
        <w:rPr>
          <w:rFonts w:ascii="Times New Roman" w:eastAsia="Times New Roman" w:hAnsi="Times New Roman" w:cs="Times New Roman"/>
          <w:b/>
          <w:bCs/>
          <w:color w:val="000000"/>
          <w:sz w:val="24"/>
          <w:szCs w:val="24"/>
        </w:rPr>
        <w:t xml:space="preserve">Descriptive statistics of </w:t>
      </w:r>
      <w:r w:rsidR="00B26B98" w:rsidRPr="00E07CCC">
        <w:rPr>
          <w:rFonts w:ascii="Times New Roman" w:eastAsia="Times New Roman" w:hAnsi="Times New Roman" w:cs="Times New Roman"/>
          <w:b/>
          <w:bCs/>
          <w:color w:val="000000"/>
          <w:sz w:val="24"/>
          <w:szCs w:val="24"/>
        </w:rPr>
        <w:t>admission records</w:t>
      </w:r>
    </w:p>
    <w:p w14:paraId="66D1844E" w14:textId="5BF7EF52" w:rsidR="00F922C5" w:rsidRDefault="006201EA" w:rsidP="00ED08A9">
      <w:pPr>
        <w:spacing w:after="0" w:line="480" w:lineRule="auto"/>
        <w:ind w:firstLine="720"/>
        <w:jc w:val="both"/>
        <w:rPr>
          <w:rFonts w:ascii="Times New Roman" w:eastAsia="Times New Roman" w:hAnsi="Times New Roman" w:cs="Times New Roman"/>
          <w:color w:val="000000"/>
          <w:sz w:val="24"/>
          <w:szCs w:val="24"/>
        </w:rPr>
      </w:pPr>
      <w:r w:rsidRPr="00E07CCC">
        <w:rPr>
          <w:rFonts w:ascii="Times New Roman" w:eastAsia="Times New Roman" w:hAnsi="Times New Roman" w:cs="Times New Roman"/>
          <w:color w:val="000000"/>
          <w:sz w:val="24"/>
          <w:szCs w:val="24"/>
        </w:rPr>
        <w:t>A total of 6,</w:t>
      </w:r>
      <w:r w:rsidR="00D109AF" w:rsidRPr="00E37F99">
        <w:rPr>
          <w:rFonts w:ascii="Times New Roman" w:eastAsia="Times New Roman" w:hAnsi="Times New Roman" w:cs="Times New Roman"/>
          <w:color w:val="000000"/>
          <w:sz w:val="24"/>
          <w:szCs w:val="24"/>
        </w:rPr>
        <w:t xml:space="preserve">908 </w:t>
      </w:r>
      <w:r w:rsidRPr="00E37F99">
        <w:rPr>
          <w:rFonts w:ascii="Times New Roman" w:eastAsia="Times New Roman" w:hAnsi="Times New Roman" w:cs="Times New Roman"/>
          <w:color w:val="000000"/>
          <w:sz w:val="24"/>
          <w:szCs w:val="24"/>
        </w:rPr>
        <w:t xml:space="preserve">hummingbirds rescued from 192 city/town areas </w:t>
      </w:r>
      <w:r w:rsidR="00373080" w:rsidRPr="00E37F99">
        <w:rPr>
          <w:rFonts w:ascii="Times New Roman" w:eastAsia="Times New Roman" w:hAnsi="Times New Roman" w:cs="Times New Roman"/>
          <w:color w:val="000000"/>
          <w:sz w:val="24"/>
          <w:szCs w:val="24"/>
        </w:rPr>
        <w:t>were</w:t>
      </w:r>
      <w:r w:rsidRPr="00E37F99">
        <w:rPr>
          <w:rFonts w:ascii="Times New Roman" w:eastAsia="Times New Roman" w:hAnsi="Times New Roman" w:cs="Times New Roman"/>
          <w:color w:val="000000"/>
          <w:sz w:val="24"/>
          <w:szCs w:val="24"/>
        </w:rPr>
        <w:t xml:space="preserve"> presented to the three Californian rehabilitation centers </w:t>
      </w:r>
      <w:r w:rsidR="00472B11">
        <w:rPr>
          <w:rFonts w:ascii="Times New Roman" w:eastAsia="Times New Roman" w:hAnsi="Times New Roman" w:cs="Times New Roman"/>
          <w:color w:val="000000"/>
          <w:sz w:val="24"/>
          <w:szCs w:val="24"/>
        </w:rPr>
        <w:t xml:space="preserve">involved in this study </w:t>
      </w:r>
      <w:r w:rsidRPr="00E37F99">
        <w:rPr>
          <w:rFonts w:ascii="Times New Roman" w:eastAsia="Times New Roman" w:hAnsi="Times New Roman" w:cs="Times New Roman"/>
          <w:color w:val="000000"/>
          <w:sz w:val="24"/>
          <w:szCs w:val="24"/>
        </w:rPr>
        <w:t xml:space="preserve">over 26 years. </w:t>
      </w:r>
      <w:r w:rsidR="00CA370F" w:rsidRPr="00E37F99">
        <w:rPr>
          <w:rFonts w:ascii="Times New Roman" w:eastAsia="Times New Roman" w:hAnsi="Times New Roman" w:cs="Times New Roman"/>
          <w:color w:val="000000"/>
          <w:sz w:val="24"/>
          <w:szCs w:val="24"/>
        </w:rPr>
        <w:t xml:space="preserve">There was a distinct trend in the yearly distribution of rescued hummingbirds, with summer, followed by spring, being the most </w:t>
      </w:r>
      <w:r w:rsidR="001A0EE2" w:rsidRPr="00E37F99">
        <w:rPr>
          <w:rFonts w:ascii="Times New Roman" w:eastAsia="Times New Roman" w:hAnsi="Times New Roman" w:cs="Times New Roman"/>
          <w:color w:val="000000"/>
          <w:sz w:val="24"/>
          <w:szCs w:val="24"/>
        </w:rPr>
        <w:t xml:space="preserve">common </w:t>
      </w:r>
      <w:r w:rsidR="00CA370F" w:rsidRPr="00E37F99">
        <w:rPr>
          <w:rFonts w:ascii="Times New Roman" w:eastAsia="Times New Roman" w:hAnsi="Times New Roman" w:cs="Times New Roman"/>
          <w:color w:val="000000"/>
          <w:sz w:val="24"/>
          <w:szCs w:val="24"/>
        </w:rPr>
        <w:t xml:space="preserve">rescue season and </w:t>
      </w:r>
      <w:r w:rsidR="00254BD9">
        <w:rPr>
          <w:rFonts w:ascii="Times New Roman" w:eastAsia="Times New Roman" w:hAnsi="Times New Roman" w:cs="Times New Roman"/>
          <w:color w:val="000000"/>
          <w:sz w:val="24"/>
          <w:szCs w:val="24"/>
        </w:rPr>
        <w:t xml:space="preserve">the </w:t>
      </w:r>
      <w:r w:rsidR="00CA370F" w:rsidRPr="00E37F99">
        <w:rPr>
          <w:rFonts w:ascii="Times New Roman" w:eastAsia="Times New Roman" w:hAnsi="Times New Roman" w:cs="Times New Roman"/>
          <w:color w:val="000000"/>
          <w:sz w:val="24"/>
          <w:szCs w:val="24"/>
        </w:rPr>
        <w:t xml:space="preserve">winter season </w:t>
      </w:r>
      <w:r w:rsidR="00D15BEC">
        <w:rPr>
          <w:rFonts w:ascii="Times New Roman" w:eastAsia="Times New Roman" w:hAnsi="Times New Roman" w:cs="Times New Roman"/>
          <w:color w:val="000000"/>
          <w:sz w:val="24"/>
          <w:szCs w:val="24"/>
        </w:rPr>
        <w:t xml:space="preserve">being </w:t>
      </w:r>
      <w:r w:rsidR="00CA370F" w:rsidRPr="00D74A01">
        <w:rPr>
          <w:rFonts w:ascii="Times New Roman" w:eastAsia="Times New Roman" w:hAnsi="Times New Roman" w:cs="Times New Roman"/>
          <w:color w:val="000000"/>
          <w:sz w:val="24"/>
          <w:szCs w:val="24"/>
        </w:rPr>
        <w:t xml:space="preserve">the least </w:t>
      </w:r>
      <w:r w:rsidR="001A0EE2" w:rsidRPr="00D74A01">
        <w:rPr>
          <w:rFonts w:ascii="Times New Roman" w:eastAsia="Times New Roman" w:hAnsi="Times New Roman" w:cs="Times New Roman"/>
          <w:color w:val="000000"/>
          <w:sz w:val="24"/>
          <w:szCs w:val="24"/>
        </w:rPr>
        <w:t xml:space="preserve">common </w:t>
      </w:r>
      <w:r w:rsidR="00CA370F" w:rsidRPr="00D74A01">
        <w:rPr>
          <w:rFonts w:ascii="Times New Roman" w:eastAsia="Times New Roman" w:hAnsi="Times New Roman" w:cs="Times New Roman"/>
          <w:color w:val="000000"/>
          <w:sz w:val="24"/>
          <w:szCs w:val="24"/>
        </w:rPr>
        <w:t xml:space="preserve">(Fig 2a). </w:t>
      </w:r>
      <w:r w:rsidRPr="00D74A01">
        <w:rPr>
          <w:rFonts w:ascii="Times New Roman" w:eastAsia="Times New Roman" w:hAnsi="Times New Roman" w:cs="Times New Roman"/>
          <w:color w:val="000000"/>
          <w:sz w:val="24"/>
          <w:szCs w:val="24"/>
        </w:rPr>
        <w:t>Of the total birds rescued</w:t>
      </w:r>
      <w:r w:rsidR="0078751B" w:rsidRPr="00D74A01">
        <w:rPr>
          <w:rFonts w:ascii="Times New Roman" w:eastAsia="Times New Roman" w:hAnsi="Times New Roman" w:cs="Times New Roman"/>
          <w:color w:val="000000"/>
          <w:sz w:val="24"/>
          <w:szCs w:val="24"/>
        </w:rPr>
        <w:t>,</w:t>
      </w:r>
      <w:r w:rsidRPr="00D74A01">
        <w:rPr>
          <w:rFonts w:ascii="Times New Roman" w:eastAsia="Times New Roman" w:hAnsi="Times New Roman" w:cs="Times New Roman"/>
          <w:color w:val="000000"/>
          <w:sz w:val="24"/>
          <w:szCs w:val="24"/>
        </w:rPr>
        <w:t xml:space="preserve"> </w:t>
      </w:r>
      <w:r w:rsidR="00986D08">
        <w:rPr>
          <w:rFonts w:ascii="Times New Roman" w:eastAsia="Times New Roman" w:hAnsi="Times New Roman" w:cs="Times New Roman"/>
          <w:color w:val="000000"/>
          <w:sz w:val="24"/>
          <w:szCs w:val="24"/>
        </w:rPr>
        <w:t>36</w:t>
      </w:r>
      <w:r w:rsidR="00D109AF" w:rsidRPr="00777C62">
        <w:rPr>
          <w:rFonts w:ascii="Times New Roman" w:eastAsia="Times New Roman" w:hAnsi="Times New Roman" w:cs="Times New Roman"/>
          <w:color w:val="000000"/>
          <w:sz w:val="24"/>
          <w:szCs w:val="24"/>
        </w:rPr>
        <w:t xml:space="preserve"> </w:t>
      </w:r>
      <w:r w:rsidRPr="00777C62">
        <w:rPr>
          <w:rFonts w:ascii="Times New Roman" w:eastAsia="Times New Roman" w:hAnsi="Times New Roman" w:cs="Times New Roman"/>
          <w:color w:val="000000"/>
          <w:sz w:val="24"/>
          <w:szCs w:val="24"/>
        </w:rPr>
        <w:t xml:space="preserve">% </w:t>
      </w:r>
      <w:r w:rsidR="00576B56" w:rsidRPr="00777C62">
        <w:rPr>
          <w:rFonts w:ascii="Times New Roman" w:eastAsia="Times New Roman" w:hAnsi="Times New Roman" w:cs="Times New Roman"/>
          <w:color w:val="000000"/>
          <w:sz w:val="24"/>
          <w:szCs w:val="24"/>
        </w:rPr>
        <w:t>(n = 2,4</w:t>
      </w:r>
      <w:r w:rsidR="00D109AF" w:rsidRPr="00777C62">
        <w:rPr>
          <w:rFonts w:ascii="Times New Roman" w:eastAsia="Times New Roman" w:hAnsi="Times New Roman" w:cs="Times New Roman"/>
          <w:color w:val="000000"/>
          <w:sz w:val="24"/>
          <w:szCs w:val="24"/>
        </w:rPr>
        <w:t>85</w:t>
      </w:r>
      <w:r w:rsidR="00576B56" w:rsidRPr="00777C62">
        <w:rPr>
          <w:rFonts w:ascii="Times New Roman" w:eastAsia="Times New Roman" w:hAnsi="Times New Roman" w:cs="Times New Roman"/>
          <w:color w:val="000000"/>
          <w:sz w:val="24"/>
          <w:szCs w:val="24"/>
        </w:rPr>
        <w:t xml:space="preserve">) </w:t>
      </w:r>
      <w:r w:rsidRPr="00777C62">
        <w:rPr>
          <w:rFonts w:ascii="Times New Roman" w:eastAsia="Times New Roman" w:hAnsi="Times New Roman" w:cs="Times New Roman"/>
          <w:color w:val="000000"/>
          <w:sz w:val="24"/>
          <w:szCs w:val="24"/>
        </w:rPr>
        <w:t>were</w:t>
      </w:r>
      <w:r w:rsidR="0078751B" w:rsidRPr="00777C62">
        <w:rPr>
          <w:rFonts w:ascii="Times New Roman" w:eastAsia="Times New Roman" w:hAnsi="Times New Roman" w:cs="Times New Roman"/>
          <w:color w:val="000000"/>
          <w:sz w:val="24"/>
          <w:szCs w:val="24"/>
        </w:rPr>
        <w:t xml:space="preserve"> transferred to the flight cage to be</w:t>
      </w:r>
      <w:r w:rsidRPr="00777C62">
        <w:rPr>
          <w:rFonts w:ascii="Times New Roman" w:eastAsia="Times New Roman" w:hAnsi="Times New Roman" w:cs="Times New Roman"/>
          <w:color w:val="000000"/>
          <w:sz w:val="24"/>
          <w:szCs w:val="24"/>
        </w:rPr>
        <w:t xml:space="preserve"> </w:t>
      </w:r>
      <w:r w:rsidR="004857A9" w:rsidRPr="00777C62">
        <w:rPr>
          <w:rFonts w:ascii="Times New Roman" w:eastAsia="Times New Roman" w:hAnsi="Times New Roman" w:cs="Times New Roman"/>
          <w:color w:val="000000"/>
          <w:sz w:val="24"/>
          <w:szCs w:val="24"/>
        </w:rPr>
        <w:t xml:space="preserve">returned to a free-ranging environment </w:t>
      </w:r>
      <w:r w:rsidRPr="00777C62">
        <w:rPr>
          <w:rFonts w:ascii="Times New Roman" w:eastAsia="Times New Roman" w:hAnsi="Times New Roman" w:cs="Times New Roman"/>
          <w:color w:val="000000"/>
          <w:sz w:val="24"/>
          <w:szCs w:val="24"/>
        </w:rPr>
        <w:t>while</w:t>
      </w:r>
      <w:r w:rsidR="00424771" w:rsidRPr="00777C62">
        <w:rPr>
          <w:rFonts w:ascii="Times New Roman" w:eastAsia="Times New Roman" w:hAnsi="Times New Roman" w:cs="Times New Roman"/>
          <w:color w:val="000000"/>
          <w:sz w:val="24"/>
          <w:szCs w:val="24"/>
        </w:rPr>
        <w:t xml:space="preserve"> the rest included birds that were dead on arrival (</w:t>
      </w:r>
      <w:r w:rsidR="00576B56" w:rsidRPr="00777C62">
        <w:rPr>
          <w:rFonts w:ascii="Times New Roman" w:eastAsia="Times New Roman" w:hAnsi="Times New Roman" w:cs="Times New Roman"/>
          <w:color w:val="000000"/>
          <w:sz w:val="24"/>
          <w:szCs w:val="24"/>
        </w:rPr>
        <w:t>5.</w:t>
      </w:r>
      <w:r w:rsidR="00986D08">
        <w:rPr>
          <w:rFonts w:ascii="Times New Roman" w:eastAsia="Times New Roman" w:hAnsi="Times New Roman" w:cs="Times New Roman"/>
          <w:color w:val="000000"/>
          <w:sz w:val="24"/>
          <w:szCs w:val="24"/>
        </w:rPr>
        <w:t>1</w:t>
      </w:r>
      <w:r w:rsidR="00576B56" w:rsidRPr="00777C62">
        <w:rPr>
          <w:rFonts w:ascii="Times New Roman" w:eastAsia="Times New Roman" w:hAnsi="Times New Roman" w:cs="Times New Roman"/>
          <w:color w:val="000000"/>
          <w:sz w:val="24"/>
          <w:szCs w:val="24"/>
        </w:rPr>
        <w:t xml:space="preserve">%,  </w:t>
      </w:r>
      <w:r w:rsidR="00424771" w:rsidRPr="00777C62">
        <w:rPr>
          <w:rFonts w:ascii="Times New Roman" w:eastAsia="Times New Roman" w:hAnsi="Times New Roman" w:cs="Times New Roman"/>
          <w:color w:val="000000"/>
          <w:sz w:val="24"/>
          <w:szCs w:val="24"/>
        </w:rPr>
        <w:t>n =</w:t>
      </w:r>
      <w:r w:rsidR="00373080" w:rsidRPr="00777C62">
        <w:rPr>
          <w:rFonts w:ascii="Times New Roman" w:eastAsia="Times New Roman" w:hAnsi="Times New Roman" w:cs="Times New Roman"/>
          <w:color w:val="000000"/>
          <w:sz w:val="24"/>
          <w:szCs w:val="24"/>
        </w:rPr>
        <w:t xml:space="preserve"> 351</w:t>
      </w:r>
      <w:r w:rsidR="00424771" w:rsidRPr="00777C62">
        <w:rPr>
          <w:rFonts w:ascii="Times New Roman" w:eastAsia="Times New Roman" w:hAnsi="Times New Roman" w:cs="Times New Roman"/>
          <w:color w:val="000000"/>
          <w:sz w:val="24"/>
          <w:szCs w:val="24"/>
        </w:rPr>
        <w:t>), died during the process of rehabilitation</w:t>
      </w:r>
      <w:r w:rsidR="004857A9" w:rsidRPr="00777C62">
        <w:rPr>
          <w:rFonts w:ascii="Times New Roman" w:eastAsia="Times New Roman" w:hAnsi="Times New Roman" w:cs="Times New Roman"/>
          <w:color w:val="000000"/>
          <w:sz w:val="24"/>
          <w:szCs w:val="24"/>
        </w:rPr>
        <w:t xml:space="preserve"> (</w:t>
      </w:r>
      <w:r w:rsidR="00576B56" w:rsidRPr="00777C62">
        <w:rPr>
          <w:rFonts w:ascii="Times New Roman" w:eastAsia="Times New Roman" w:hAnsi="Times New Roman" w:cs="Times New Roman"/>
          <w:color w:val="000000"/>
          <w:sz w:val="24"/>
          <w:szCs w:val="24"/>
        </w:rPr>
        <w:t xml:space="preserve">34.8%, </w:t>
      </w:r>
      <w:r w:rsidR="004857A9" w:rsidRPr="00777C62">
        <w:rPr>
          <w:rFonts w:ascii="Times New Roman" w:eastAsia="Times New Roman" w:hAnsi="Times New Roman" w:cs="Times New Roman"/>
          <w:color w:val="000000"/>
          <w:sz w:val="24"/>
          <w:szCs w:val="24"/>
        </w:rPr>
        <w:t>n = 2,4</w:t>
      </w:r>
      <w:r w:rsidR="00777C62" w:rsidRPr="00777C62">
        <w:rPr>
          <w:rFonts w:ascii="Times New Roman" w:eastAsia="Times New Roman" w:hAnsi="Times New Roman" w:cs="Times New Roman"/>
          <w:color w:val="000000"/>
          <w:sz w:val="24"/>
          <w:szCs w:val="24"/>
        </w:rPr>
        <w:t>04</w:t>
      </w:r>
      <w:r w:rsidR="004857A9" w:rsidRPr="00777C62">
        <w:rPr>
          <w:rFonts w:ascii="Times New Roman" w:eastAsia="Times New Roman" w:hAnsi="Times New Roman" w:cs="Times New Roman"/>
          <w:color w:val="000000"/>
          <w:sz w:val="24"/>
          <w:szCs w:val="24"/>
        </w:rPr>
        <w:t>)</w:t>
      </w:r>
      <w:r w:rsidR="00D15BEC">
        <w:rPr>
          <w:rFonts w:ascii="Times New Roman" w:eastAsia="Times New Roman" w:hAnsi="Times New Roman" w:cs="Times New Roman"/>
          <w:color w:val="000000"/>
          <w:sz w:val="24"/>
          <w:szCs w:val="24"/>
        </w:rPr>
        <w:t>,</w:t>
      </w:r>
      <w:r w:rsidR="004857A9" w:rsidRPr="00777C62">
        <w:rPr>
          <w:rFonts w:ascii="Times New Roman" w:eastAsia="Times New Roman" w:hAnsi="Times New Roman" w:cs="Times New Roman"/>
          <w:color w:val="000000"/>
          <w:sz w:val="24"/>
          <w:szCs w:val="24"/>
        </w:rPr>
        <w:t xml:space="preserve"> </w:t>
      </w:r>
      <w:r w:rsidR="00424771" w:rsidRPr="00777C62">
        <w:rPr>
          <w:rFonts w:ascii="Times New Roman" w:eastAsia="Times New Roman" w:hAnsi="Times New Roman" w:cs="Times New Roman"/>
          <w:color w:val="000000"/>
          <w:sz w:val="24"/>
          <w:szCs w:val="24"/>
        </w:rPr>
        <w:t>and</w:t>
      </w:r>
      <w:r w:rsidR="00424771" w:rsidRPr="00AE6D46">
        <w:rPr>
          <w:rFonts w:ascii="Times New Roman" w:eastAsia="Times New Roman" w:hAnsi="Times New Roman" w:cs="Times New Roman"/>
          <w:color w:val="000000"/>
          <w:sz w:val="24"/>
          <w:szCs w:val="24"/>
        </w:rPr>
        <w:t xml:space="preserve"> birds that needed to be euthanized during the process of </w:t>
      </w:r>
      <w:r w:rsidR="00424771" w:rsidRPr="00777C62">
        <w:rPr>
          <w:rFonts w:ascii="Times New Roman" w:eastAsia="Times New Roman" w:hAnsi="Times New Roman" w:cs="Times New Roman"/>
          <w:color w:val="000000"/>
          <w:sz w:val="24"/>
          <w:szCs w:val="24"/>
        </w:rPr>
        <w:t>rehabilitation</w:t>
      </w:r>
      <w:r w:rsidR="004857A9" w:rsidRPr="00777C62">
        <w:rPr>
          <w:rFonts w:ascii="Times New Roman" w:eastAsia="Times New Roman" w:hAnsi="Times New Roman" w:cs="Times New Roman"/>
          <w:color w:val="000000"/>
          <w:sz w:val="24"/>
          <w:szCs w:val="24"/>
        </w:rPr>
        <w:t xml:space="preserve"> (</w:t>
      </w:r>
      <w:r w:rsidR="00576B56" w:rsidRPr="00405560">
        <w:rPr>
          <w:rFonts w:ascii="Times New Roman" w:eastAsia="Times New Roman" w:hAnsi="Times New Roman" w:cs="Times New Roman"/>
          <w:color w:val="000000"/>
          <w:sz w:val="24"/>
          <w:szCs w:val="24"/>
        </w:rPr>
        <w:t>24.</w:t>
      </w:r>
      <w:r w:rsidR="00777C62" w:rsidRPr="00405560">
        <w:rPr>
          <w:rFonts w:ascii="Times New Roman" w:eastAsia="Times New Roman" w:hAnsi="Times New Roman" w:cs="Times New Roman"/>
          <w:color w:val="000000"/>
          <w:sz w:val="24"/>
          <w:szCs w:val="24"/>
        </w:rPr>
        <w:t>4</w:t>
      </w:r>
      <w:r w:rsidR="00576B56" w:rsidRPr="00405560">
        <w:rPr>
          <w:rFonts w:ascii="Times New Roman" w:eastAsia="Times New Roman" w:hAnsi="Times New Roman" w:cs="Times New Roman"/>
          <w:color w:val="000000"/>
          <w:sz w:val="24"/>
          <w:szCs w:val="24"/>
        </w:rPr>
        <w:t xml:space="preserve">%, </w:t>
      </w:r>
      <w:r w:rsidR="004857A9" w:rsidRPr="00405560">
        <w:rPr>
          <w:rFonts w:ascii="Times New Roman" w:eastAsia="Times New Roman" w:hAnsi="Times New Roman" w:cs="Times New Roman"/>
          <w:color w:val="000000"/>
          <w:sz w:val="24"/>
          <w:szCs w:val="24"/>
        </w:rPr>
        <w:t>n = 1,66</w:t>
      </w:r>
      <w:r w:rsidR="00777C62" w:rsidRPr="00777C62">
        <w:rPr>
          <w:rFonts w:ascii="Times New Roman" w:eastAsia="Times New Roman" w:hAnsi="Times New Roman" w:cs="Times New Roman"/>
          <w:color w:val="000000"/>
          <w:sz w:val="24"/>
          <w:szCs w:val="24"/>
        </w:rPr>
        <w:t>8</w:t>
      </w:r>
      <w:r w:rsidR="004857A9" w:rsidRPr="00777C62">
        <w:rPr>
          <w:rFonts w:ascii="Times New Roman" w:eastAsia="Times New Roman" w:hAnsi="Times New Roman" w:cs="Times New Roman"/>
          <w:color w:val="000000"/>
          <w:sz w:val="24"/>
          <w:szCs w:val="24"/>
        </w:rPr>
        <w:t>)</w:t>
      </w:r>
      <w:r w:rsidR="003659CF" w:rsidRPr="00AE6D46">
        <w:rPr>
          <w:rFonts w:ascii="Times New Roman" w:eastAsia="Times New Roman" w:hAnsi="Times New Roman" w:cs="Times New Roman"/>
          <w:color w:val="000000"/>
          <w:sz w:val="24"/>
          <w:szCs w:val="24"/>
        </w:rPr>
        <w:t xml:space="preserve"> </w:t>
      </w:r>
      <w:r w:rsidR="00051099" w:rsidRPr="00AE6D46">
        <w:rPr>
          <w:rFonts w:ascii="Times New Roman" w:eastAsia="Times New Roman" w:hAnsi="Times New Roman" w:cs="Times New Roman"/>
          <w:color w:val="000000"/>
          <w:sz w:val="24"/>
          <w:szCs w:val="24"/>
        </w:rPr>
        <w:t>(</w:t>
      </w:r>
      <w:r w:rsidR="00DC5C3A" w:rsidRPr="00AE6D46">
        <w:rPr>
          <w:rFonts w:ascii="Times New Roman" w:eastAsia="Times New Roman" w:hAnsi="Times New Roman" w:cs="Times New Roman"/>
          <w:color w:val="000000"/>
          <w:sz w:val="24"/>
          <w:szCs w:val="24"/>
        </w:rPr>
        <w:t>Fig 2b</w:t>
      </w:r>
      <w:r w:rsidR="00051099" w:rsidRPr="00AE6D46">
        <w:rPr>
          <w:rFonts w:ascii="Times New Roman" w:eastAsia="Times New Roman" w:hAnsi="Times New Roman" w:cs="Times New Roman"/>
          <w:color w:val="000000"/>
          <w:sz w:val="24"/>
          <w:szCs w:val="24"/>
        </w:rPr>
        <w:t>)</w:t>
      </w:r>
      <w:r w:rsidR="0078751B" w:rsidRPr="00AE6D46">
        <w:rPr>
          <w:rFonts w:ascii="Times New Roman" w:eastAsia="Times New Roman" w:hAnsi="Times New Roman" w:cs="Times New Roman"/>
          <w:color w:val="000000"/>
          <w:sz w:val="24"/>
          <w:szCs w:val="24"/>
        </w:rPr>
        <w:t xml:space="preserve">. </w:t>
      </w:r>
      <w:r w:rsidR="00373080" w:rsidRPr="00AE6D46">
        <w:rPr>
          <w:rFonts w:ascii="Times New Roman" w:eastAsia="Times New Roman" w:hAnsi="Times New Roman" w:cs="Times New Roman"/>
          <w:color w:val="000000"/>
          <w:sz w:val="24"/>
          <w:szCs w:val="24"/>
        </w:rPr>
        <w:t xml:space="preserve">A total of </w:t>
      </w:r>
      <w:r w:rsidR="00D109AF" w:rsidRPr="00777C62">
        <w:rPr>
          <w:rFonts w:ascii="Times New Roman" w:eastAsia="Times New Roman" w:hAnsi="Times New Roman" w:cs="Times New Roman"/>
          <w:color w:val="000000"/>
          <w:sz w:val="24"/>
          <w:szCs w:val="24"/>
        </w:rPr>
        <w:t>5</w:t>
      </w:r>
      <w:r w:rsidR="00483420" w:rsidRPr="00777C62">
        <w:rPr>
          <w:rFonts w:ascii="Times New Roman" w:eastAsia="Times New Roman" w:hAnsi="Times New Roman" w:cs="Times New Roman"/>
          <w:color w:val="000000"/>
          <w:sz w:val="24"/>
          <w:szCs w:val="24"/>
        </w:rPr>
        <w:t>,</w:t>
      </w:r>
      <w:r w:rsidR="00D109AF" w:rsidRPr="00777C62">
        <w:rPr>
          <w:rFonts w:ascii="Times New Roman" w:eastAsia="Times New Roman" w:hAnsi="Times New Roman" w:cs="Times New Roman"/>
          <w:color w:val="000000"/>
          <w:sz w:val="24"/>
          <w:szCs w:val="24"/>
        </w:rPr>
        <w:t xml:space="preserve">723 </w:t>
      </w:r>
      <w:r w:rsidR="008177DA" w:rsidRPr="00777C62">
        <w:rPr>
          <w:rFonts w:ascii="Times New Roman" w:eastAsia="Times New Roman" w:hAnsi="Times New Roman" w:cs="Times New Roman"/>
          <w:color w:val="000000"/>
          <w:sz w:val="24"/>
          <w:szCs w:val="24"/>
        </w:rPr>
        <w:t>non-</w:t>
      </w:r>
      <w:r w:rsidR="008177DA" w:rsidRPr="00777C62">
        <w:rPr>
          <w:rFonts w:ascii="Times New Roman" w:eastAsia="Times New Roman" w:hAnsi="Times New Roman" w:cs="Times New Roman"/>
          <w:i/>
          <w:iCs/>
          <w:color w:val="000000"/>
          <w:sz w:val="24"/>
          <w:szCs w:val="24"/>
        </w:rPr>
        <w:t>Selasphorus</w:t>
      </w:r>
      <w:r w:rsidR="008177DA" w:rsidRPr="00777C62">
        <w:rPr>
          <w:rFonts w:ascii="Times New Roman" w:eastAsia="Times New Roman" w:hAnsi="Times New Roman" w:cs="Times New Roman"/>
          <w:color w:val="000000"/>
          <w:sz w:val="24"/>
          <w:szCs w:val="24"/>
        </w:rPr>
        <w:t xml:space="preserve"> spp. </w:t>
      </w:r>
      <w:r w:rsidR="00373080" w:rsidRPr="00777C62">
        <w:rPr>
          <w:rFonts w:ascii="Times New Roman" w:eastAsia="Times New Roman" w:hAnsi="Times New Roman" w:cs="Times New Roman"/>
          <w:color w:val="000000"/>
          <w:sz w:val="24"/>
          <w:szCs w:val="24"/>
        </w:rPr>
        <w:t xml:space="preserve">and </w:t>
      </w:r>
      <w:r w:rsidR="00D109AF" w:rsidRPr="00777C62">
        <w:rPr>
          <w:rFonts w:ascii="Times New Roman" w:eastAsia="Times New Roman" w:hAnsi="Times New Roman" w:cs="Times New Roman"/>
          <w:color w:val="000000"/>
          <w:sz w:val="24"/>
          <w:szCs w:val="24"/>
        </w:rPr>
        <w:t xml:space="preserve">1,185 </w:t>
      </w:r>
      <w:r w:rsidR="00997C9D" w:rsidRPr="00777C62">
        <w:rPr>
          <w:rFonts w:ascii="Times New Roman" w:eastAsia="Times New Roman" w:hAnsi="Times New Roman" w:cs="Times New Roman"/>
          <w:i/>
          <w:iCs/>
          <w:color w:val="000000"/>
          <w:sz w:val="24"/>
          <w:szCs w:val="24"/>
        </w:rPr>
        <w:t>Selasphorus</w:t>
      </w:r>
      <w:r w:rsidR="00997C9D" w:rsidRPr="00777C62">
        <w:rPr>
          <w:rFonts w:ascii="Times New Roman" w:eastAsia="Times New Roman" w:hAnsi="Times New Roman" w:cs="Times New Roman"/>
          <w:color w:val="000000"/>
          <w:sz w:val="24"/>
          <w:szCs w:val="24"/>
        </w:rPr>
        <w:t xml:space="preserve"> spp. </w:t>
      </w:r>
      <w:r w:rsidR="00373080" w:rsidRPr="00777C62">
        <w:rPr>
          <w:rFonts w:ascii="Times New Roman" w:eastAsia="Times New Roman" w:hAnsi="Times New Roman" w:cs="Times New Roman"/>
          <w:color w:val="000000"/>
          <w:sz w:val="24"/>
          <w:szCs w:val="24"/>
        </w:rPr>
        <w:t>hummingbirds we</w:t>
      </w:r>
      <w:r w:rsidR="008D54E9" w:rsidRPr="00777C62">
        <w:rPr>
          <w:rFonts w:ascii="Times New Roman" w:eastAsia="Times New Roman" w:hAnsi="Times New Roman" w:cs="Times New Roman"/>
          <w:color w:val="000000"/>
          <w:sz w:val="24"/>
          <w:szCs w:val="24"/>
        </w:rPr>
        <w:t>re</w:t>
      </w:r>
      <w:r w:rsidR="00373080" w:rsidRPr="00777C62">
        <w:rPr>
          <w:rFonts w:ascii="Times New Roman" w:eastAsia="Times New Roman" w:hAnsi="Times New Roman" w:cs="Times New Roman"/>
          <w:color w:val="000000"/>
          <w:sz w:val="24"/>
          <w:szCs w:val="24"/>
        </w:rPr>
        <w:t xml:space="preserve"> rescued.</w:t>
      </w:r>
      <w:r w:rsidR="008D54E9" w:rsidRPr="00777C62">
        <w:rPr>
          <w:rFonts w:ascii="Times New Roman" w:eastAsia="Times New Roman" w:hAnsi="Times New Roman" w:cs="Times New Roman"/>
          <w:color w:val="000000"/>
          <w:sz w:val="24"/>
          <w:szCs w:val="24"/>
        </w:rPr>
        <w:t xml:space="preserve"> </w:t>
      </w:r>
      <w:bookmarkStart w:id="119" w:name="_Hlk62137458"/>
      <w:r w:rsidR="008D54E9" w:rsidRPr="00777C62">
        <w:rPr>
          <w:rFonts w:ascii="Times New Roman" w:eastAsia="Times New Roman" w:hAnsi="Times New Roman" w:cs="Times New Roman"/>
          <w:color w:val="000000"/>
          <w:sz w:val="24"/>
          <w:szCs w:val="24"/>
        </w:rPr>
        <w:t>Out of 1,6</w:t>
      </w:r>
      <w:r w:rsidR="00D109AF" w:rsidRPr="00777C62">
        <w:rPr>
          <w:rFonts w:ascii="Times New Roman" w:eastAsia="Times New Roman" w:hAnsi="Times New Roman" w:cs="Times New Roman"/>
          <w:color w:val="000000"/>
          <w:sz w:val="24"/>
          <w:szCs w:val="24"/>
        </w:rPr>
        <w:t>45</w:t>
      </w:r>
      <w:r w:rsidR="008D54E9" w:rsidRPr="00777C62">
        <w:rPr>
          <w:rFonts w:ascii="Times New Roman" w:eastAsia="Times New Roman" w:hAnsi="Times New Roman" w:cs="Times New Roman"/>
          <w:color w:val="000000"/>
          <w:sz w:val="24"/>
          <w:szCs w:val="24"/>
        </w:rPr>
        <w:t xml:space="preserve"> nestlings, </w:t>
      </w:r>
      <w:r w:rsidR="008D54E9" w:rsidRPr="00405560">
        <w:rPr>
          <w:rFonts w:ascii="Times New Roman" w:eastAsia="Times New Roman" w:hAnsi="Times New Roman" w:cs="Times New Roman"/>
          <w:color w:val="000000"/>
          <w:sz w:val="24"/>
          <w:szCs w:val="24"/>
        </w:rPr>
        <w:t>3</w:t>
      </w:r>
      <w:r w:rsidR="00777C62" w:rsidRPr="00405560">
        <w:rPr>
          <w:rFonts w:ascii="Times New Roman" w:eastAsia="Times New Roman" w:hAnsi="Times New Roman" w:cs="Times New Roman"/>
          <w:color w:val="000000"/>
          <w:sz w:val="24"/>
          <w:szCs w:val="24"/>
        </w:rPr>
        <w:t>5</w:t>
      </w:r>
      <w:r w:rsidR="008D54E9" w:rsidRPr="00405560">
        <w:rPr>
          <w:rFonts w:ascii="Times New Roman" w:eastAsia="Times New Roman" w:hAnsi="Times New Roman" w:cs="Times New Roman"/>
          <w:color w:val="000000"/>
          <w:sz w:val="24"/>
          <w:szCs w:val="24"/>
        </w:rPr>
        <w:t>.</w:t>
      </w:r>
      <w:r w:rsidR="00986D08">
        <w:rPr>
          <w:rFonts w:ascii="Times New Roman" w:eastAsia="Times New Roman" w:hAnsi="Times New Roman" w:cs="Times New Roman"/>
          <w:color w:val="000000"/>
          <w:sz w:val="24"/>
          <w:szCs w:val="24"/>
        </w:rPr>
        <w:t>7</w:t>
      </w:r>
      <w:r w:rsidR="00986D08" w:rsidRPr="00AE6D46">
        <w:rPr>
          <w:rFonts w:ascii="Times New Roman" w:eastAsia="Times New Roman" w:hAnsi="Times New Roman" w:cs="Times New Roman"/>
          <w:color w:val="000000"/>
          <w:sz w:val="24"/>
          <w:szCs w:val="24"/>
        </w:rPr>
        <w:t xml:space="preserve"> </w:t>
      </w:r>
      <w:r w:rsidR="008D54E9" w:rsidRPr="00AE6D46">
        <w:rPr>
          <w:rFonts w:ascii="Times New Roman" w:eastAsia="Times New Roman" w:hAnsi="Times New Roman" w:cs="Times New Roman"/>
          <w:color w:val="000000"/>
          <w:sz w:val="24"/>
          <w:szCs w:val="24"/>
        </w:rPr>
        <w:t>% (</w:t>
      </w:r>
      <w:r w:rsidR="00777C62">
        <w:rPr>
          <w:rFonts w:ascii="Times New Roman" w:eastAsia="Times New Roman" w:hAnsi="Times New Roman" w:cs="Times New Roman"/>
          <w:color w:val="000000"/>
          <w:sz w:val="24"/>
          <w:szCs w:val="24"/>
        </w:rPr>
        <w:t xml:space="preserve">n = </w:t>
      </w:r>
      <w:r w:rsidR="008D54E9" w:rsidRPr="00AE6D46">
        <w:rPr>
          <w:rFonts w:ascii="Times New Roman" w:eastAsia="Times New Roman" w:hAnsi="Times New Roman" w:cs="Times New Roman"/>
          <w:color w:val="000000"/>
          <w:sz w:val="24"/>
          <w:szCs w:val="24"/>
        </w:rPr>
        <w:t>58</w:t>
      </w:r>
      <w:r w:rsidR="00D109AF" w:rsidRPr="00777C62">
        <w:rPr>
          <w:rFonts w:ascii="Times New Roman" w:eastAsia="Times New Roman" w:hAnsi="Times New Roman" w:cs="Times New Roman"/>
          <w:color w:val="000000"/>
          <w:sz w:val="24"/>
          <w:szCs w:val="24"/>
        </w:rPr>
        <w:t>7</w:t>
      </w:r>
      <w:r w:rsidR="008D54E9" w:rsidRPr="00777C62">
        <w:rPr>
          <w:rFonts w:ascii="Times New Roman" w:eastAsia="Times New Roman" w:hAnsi="Times New Roman" w:cs="Times New Roman"/>
          <w:color w:val="000000"/>
          <w:sz w:val="24"/>
          <w:szCs w:val="24"/>
        </w:rPr>
        <w:t xml:space="preserve">) either died or </w:t>
      </w:r>
      <w:r w:rsidR="00777C62">
        <w:rPr>
          <w:rFonts w:ascii="Times New Roman" w:eastAsia="Times New Roman" w:hAnsi="Times New Roman" w:cs="Times New Roman"/>
          <w:color w:val="000000"/>
          <w:sz w:val="24"/>
          <w:szCs w:val="24"/>
        </w:rPr>
        <w:t xml:space="preserve">were </w:t>
      </w:r>
      <w:r w:rsidR="008D54E9" w:rsidRPr="00777C62">
        <w:rPr>
          <w:rFonts w:ascii="Times New Roman" w:eastAsia="Times New Roman" w:hAnsi="Times New Roman" w:cs="Times New Roman"/>
          <w:color w:val="000000"/>
          <w:sz w:val="24"/>
          <w:szCs w:val="24"/>
        </w:rPr>
        <w:t>euthanized</w:t>
      </w:r>
      <w:r w:rsidR="00B47B3E" w:rsidRPr="00777C62">
        <w:rPr>
          <w:rFonts w:ascii="Times New Roman" w:eastAsia="Times New Roman" w:hAnsi="Times New Roman" w:cs="Times New Roman"/>
          <w:color w:val="000000"/>
          <w:sz w:val="24"/>
          <w:szCs w:val="24"/>
        </w:rPr>
        <w:t xml:space="preserve">, with higher nestling deaths reported </w:t>
      </w:r>
      <w:r w:rsidR="00417B0D" w:rsidRPr="00777C62">
        <w:rPr>
          <w:rFonts w:ascii="Times New Roman" w:eastAsia="Times New Roman" w:hAnsi="Times New Roman" w:cs="Times New Roman"/>
          <w:color w:val="000000"/>
          <w:sz w:val="24"/>
          <w:szCs w:val="24"/>
        </w:rPr>
        <w:t xml:space="preserve">between </w:t>
      </w:r>
      <w:r w:rsidR="00B47B3E" w:rsidRPr="00777C62">
        <w:rPr>
          <w:rFonts w:ascii="Times New Roman" w:eastAsia="Times New Roman" w:hAnsi="Times New Roman" w:cs="Times New Roman"/>
          <w:color w:val="000000"/>
          <w:sz w:val="24"/>
          <w:szCs w:val="24"/>
        </w:rPr>
        <w:t xml:space="preserve">March and June (Fig 2c). </w:t>
      </w:r>
      <w:r w:rsidR="00373080" w:rsidRPr="00777C62">
        <w:rPr>
          <w:rFonts w:ascii="Times New Roman" w:eastAsia="Times New Roman" w:hAnsi="Times New Roman" w:cs="Times New Roman"/>
          <w:color w:val="000000"/>
          <w:sz w:val="24"/>
          <w:szCs w:val="24"/>
        </w:rPr>
        <w:t xml:space="preserve"> </w:t>
      </w:r>
      <w:ins w:id="120" w:author="Pranav Sudhir Pandit" w:date="2021-01-21T16:03:00Z">
        <w:r w:rsidR="00023461" w:rsidRPr="00023461">
          <w:rPr>
            <w:rFonts w:ascii="Times New Roman" w:eastAsia="Times New Roman" w:hAnsi="Times New Roman" w:cs="Times New Roman"/>
            <w:color w:val="000000"/>
            <w:sz w:val="24"/>
            <w:szCs w:val="24"/>
          </w:rPr>
          <w:t>Similarly, within 5,263 adult birds, 72.89% either died or were euthanized.</w:t>
        </w:r>
        <w:bookmarkEnd w:id="119"/>
        <w:r w:rsidR="00023461" w:rsidRPr="00023461">
          <w:rPr>
            <w:rFonts w:ascii="Times New Roman" w:eastAsia="Times New Roman" w:hAnsi="Times New Roman" w:cs="Times New Roman"/>
            <w:color w:val="000000"/>
            <w:sz w:val="24"/>
            <w:szCs w:val="24"/>
          </w:rPr>
          <w:t xml:space="preserve">  </w:t>
        </w:r>
      </w:ins>
    </w:p>
    <w:p w14:paraId="42960C3B" w14:textId="3B8AA5A5" w:rsidR="004451E2" w:rsidRDefault="006201EA" w:rsidP="005A0CD0">
      <w:pPr>
        <w:spacing w:after="0" w:line="480" w:lineRule="auto"/>
        <w:ind w:firstLine="720"/>
        <w:jc w:val="both"/>
        <w:rPr>
          <w:rFonts w:ascii="Times New Roman" w:eastAsia="Times New Roman" w:hAnsi="Times New Roman" w:cs="Times New Roman"/>
          <w:color w:val="000000"/>
          <w:sz w:val="24"/>
          <w:szCs w:val="24"/>
        </w:rPr>
      </w:pPr>
      <w:bookmarkStart w:id="121" w:name="_Hlk62049090"/>
      <w:r w:rsidRPr="00777C62">
        <w:rPr>
          <w:rFonts w:ascii="Times New Roman" w:eastAsia="Times New Roman" w:hAnsi="Times New Roman" w:cs="Times New Roman"/>
          <w:color w:val="000000"/>
          <w:sz w:val="24"/>
          <w:szCs w:val="24"/>
        </w:rPr>
        <w:t xml:space="preserve">For the </w:t>
      </w:r>
      <w:r w:rsidR="00777C62">
        <w:rPr>
          <w:rFonts w:ascii="Times New Roman" w:eastAsia="Times New Roman" w:hAnsi="Times New Roman" w:cs="Times New Roman"/>
          <w:color w:val="000000"/>
          <w:sz w:val="24"/>
          <w:szCs w:val="24"/>
        </w:rPr>
        <w:t xml:space="preserve">study </w:t>
      </w:r>
      <w:r w:rsidRPr="00777C62">
        <w:rPr>
          <w:rFonts w:ascii="Times New Roman" w:eastAsia="Times New Roman" w:hAnsi="Times New Roman" w:cs="Times New Roman"/>
          <w:color w:val="000000"/>
          <w:sz w:val="24"/>
          <w:szCs w:val="24"/>
        </w:rPr>
        <w:t>period,</w:t>
      </w:r>
      <w:r w:rsidR="00E72537" w:rsidRPr="00777C62">
        <w:rPr>
          <w:rFonts w:ascii="Times New Roman" w:eastAsia="Times New Roman" w:hAnsi="Times New Roman" w:cs="Times New Roman"/>
          <w:color w:val="000000"/>
          <w:sz w:val="24"/>
          <w:szCs w:val="24"/>
        </w:rPr>
        <w:t xml:space="preserve"> </w:t>
      </w:r>
      <w:r w:rsidR="00E16945">
        <w:rPr>
          <w:rFonts w:ascii="Times New Roman" w:eastAsia="Times New Roman" w:hAnsi="Times New Roman" w:cs="Times New Roman"/>
          <w:color w:val="000000"/>
          <w:sz w:val="24"/>
          <w:szCs w:val="24"/>
        </w:rPr>
        <w:t xml:space="preserve">the </w:t>
      </w:r>
      <w:r w:rsidR="00A02EAD" w:rsidRPr="00777C62">
        <w:rPr>
          <w:rFonts w:ascii="Times New Roman" w:eastAsia="Times New Roman" w:hAnsi="Times New Roman" w:cs="Times New Roman"/>
          <w:color w:val="000000"/>
          <w:sz w:val="24"/>
          <w:szCs w:val="24"/>
        </w:rPr>
        <w:t xml:space="preserve">most common reason </w:t>
      </w:r>
      <w:r w:rsidR="00986D08">
        <w:rPr>
          <w:rFonts w:ascii="Times New Roman" w:eastAsia="Times New Roman" w:hAnsi="Times New Roman" w:cs="Times New Roman"/>
          <w:color w:val="000000"/>
          <w:sz w:val="24"/>
          <w:szCs w:val="24"/>
        </w:rPr>
        <w:t xml:space="preserve">for admission </w:t>
      </w:r>
      <w:r w:rsidR="00A02EAD" w:rsidRPr="00777C62">
        <w:rPr>
          <w:rFonts w:ascii="Times New Roman" w:eastAsia="Times New Roman" w:hAnsi="Times New Roman" w:cs="Times New Roman"/>
          <w:color w:val="000000"/>
          <w:sz w:val="24"/>
          <w:szCs w:val="24"/>
        </w:rPr>
        <w:t xml:space="preserve">was </w:t>
      </w:r>
      <w:r w:rsidR="00D10B44" w:rsidRPr="00777C62">
        <w:rPr>
          <w:rFonts w:ascii="Times New Roman" w:eastAsia="Times New Roman" w:hAnsi="Times New Roman" w:cs="Times New Roman"/>
          <w:color w:val="000000"/>
          <w:sz w:val="24"/>
          <w:szCs w:val="24"/>
        </w:rPr>
        <w:t>‘found on the ground’</w:t>
      </w:r>
      <w:r w:rsidR="00180554" w:rsidRPr="00777C62">
        <w:rPr>
          <w:rFonts w:ascii="Times New Roman" w:eastAsia="Times New Roman" w:hAnsi="Times New Roman" w:cs="Times New Roman"/>
          <w:color w:val="000000"/>
          <w:sz w:val="24"/>
          <w:szCs w:val="24"/>
        </w:rPr>
        <w:t xml:space="preserve"> at 42.7% (n= 2,</w:t>
      </w:r>
      <w:r w:rsidR="008D4D63" w:rsidRPr="00777C62">
        <w:rPr>
          <w:rFonts w:ascii="Times New Roman" w:eastAsia="Times New Roman" w:hAnsi="Times New Roman" w:cs="Times New Roman"/>
          <w:color w:val="000000"/>
          <w:sz w:val="24"/>
          <w:szCs w:val="24"/>
        </w:rPr>
        <w:t>950</w:t>
      </w:r>
      <w:r w:rsidR="00180554" w:rsidRPr="00777C62">
        <w:rPr>
          <w:rFonts w:ascii="Times New Roman" w:eastAsia="Times New Roman" w:hAnsi="Times New Roman" w:cs="Times New Roman"/>
          <w:color w:val="000000"/>
          <w:sz w:val="24"/>
          <w:szCs w:val="24"/>
        </w:rPr>
        <w:t xml:space="preserve">) </w:t>
      </w:r>
      <w:r w:rsidR="00A02EAD" w:rsidRPr="00777C62">
        <w:rPr>
          <w:rFonts w:ascii="Times New Roman" w:eastAsia="Times New Roman" w:hAnsi="Times New Roman" w:cs="Times New Roman"/>
          <w:color w:val="000000"/>
          <w:sz w:val="24"/>
          <w:szCs w:val="24"/>
        </w:rPr>
        <w:t xml:space="preserve">and </w:t>
      </w:r>
      <w:r w:rsidR="00E72537" w:rsidRPr="00777C62">
        <w:rPr>
          <w:rFonts w:ascii="Times New Roman" w:eastAsia="Times New Roman" w:hAnsi="Times New Roman" w:cs="Times New Roman"/>
          <w:color w:val="000000"/>
          <w:sz w:val="24"/>
          <w:szCs w:val="24"/>
        </w:rPr>
        <w:t>at</w:t>
      </w:r>
      <w:r w:rsidR="008D4D63" w:rsidRPr="00777C62">
        <w:rPr>
          <w:rFonts w:ascii="Times New Roman" w:eastAsia="Times New Roman" w:hAnsi="Times New Roman" w:cs="Times New Roman"/>
          <w:color w:val="000000"/>
          <w:sz w:val="24"/>
          <w:szCs w:val="24"/>
        </w:rPr>
        <w:t xml:space="preserve"> </w:t>
      </w:r>
      <w:r w:rsidR="00E72537" w:rsidRPr="00777C62">
        <w:rPr>
          <w:rFonts w:ascii="Times New Roman" w:eastAsia="Times New Roman" w:hAnsi="Times New Roman" w:cs="Times New Roman"/>
          <w:color w:val="000000"/>
          <w:sz w:val="24"/>
          <w:szCs w:val="24"/>
        </w:rPr>
        <w:t>2</w:t>
      </w:r>
      <w:r w:rsidR="008D4D63" w:rsidRPr="00777C62">
        <w:rPr>
          <w:rFonts w:ascii="Times New Roman" w:eastAsia="Times New Roman" w:hAnsi="Times New Roman" w:cs="Times New Roman"/>
          <w:color w:val="000000"/>
          <w:sz w:val="24"/>
          <w:szCs w:val="24"/>
        </w:rPr>
        <w:t>.0</w:t>
      </w:r>
      <w:r w:rsidR="00E72537" w:rsidRPr="00777C62">
        <w:rPr>
          <w:rFonts w:ascii="Times New Roman" w:eastAsia="Times New Roman" w:hAnsi="Times New Roman" w:cs="Times New Roman"/>
          <w:color w:val="000000"/>
          <w:sz w:val="24"/>
          <w:szCs w:val="24"/>
        </w:rPr>
        <w:t>%</w:t>
      </w:r>
      <w:r w:rsidR="00842067" w:rsidRPr="00777C62">
        <w:rPr>
          <w:rFonts w:ascii="Times New Roman" w:eastAsia="Times New Roman" w:hAnsi="Times New Roman" w:cs="Times New Roman"/>
          <w:color w:val="000000"/>
          <w:sz w:val="24"/>
          <w:szCs w:val="24"/>
        </w:rPr>
        <w:t xml:space="preserve"> (n=</w:t>
      </w:r>
      <w:r w:rsidR="008D4D63" w:rsidRPr="00777C62">
        <w:rPr>
          <w:rFonts w:ascii="Times New Roman" w:eastAsia="Times New Roman" w:hAnsi="Times New Roman" w:cs="Times New Roman"/>
          <w:color w:val="000000"/>
          <w:sz w:val="24"/>
          <w:szCs w:val="24"/>
        </w:rPr>
        <w:t>135</w:t>
      </w:r>
      <w:r w:rsidR="00842067" w:rsidRPr="00777C62">
        <w:rPr>
          <w:rFonts w:ascii="Times New Roman" w:eastAsia="Times New Roman" w:hAnsi="Times New Roman" w:cs="Times New Roman"/>
          <w:color w:val="000000"/>
          <w:sz w:val="24"/>
          <w:szCs w:val="24"/>
        </w:rPr>
        <w:t>)</w:t>
      </w:r>
      <w:r w:rsidR="00E72537" w:rsidRPr="00777C62">
        <w:rPr>
          <w:rFonts w:ascii="Times New Roman" w:eastAsia="Times New Roman" w:hAnsi="Times New Roman" w:cs="Times New Roman"/>
          <w:color w:val="000000"/>
          <w:sz w:val="24"/>
          <w:szCs w:val="24"/>
        </w:rPr>
        <w:t xml:space="preserve"> </w:t>
      </w:r>
      <w:r w:rsidR="00A02EAD" w:rsidRPr="00777C62">
        <w:rPr>
          <w:rFonts w:ascii="Times New Roman" w:eastAsia="Times New Roman" w:hAnsi="Times New Roman" w:cs="Times New Roman"/>
          <w:color w:val="000000"/>
          <w:sz w:val="24"/>
          <w:szCs w:val="24"/>
        </w:rPr>
        <w:t>the least common was</w:t>
      </w:r>
      <w:r w:rsidR="00A02EAD" w:rsidRPr="00AE6D46">
        <w:rPr>
          <w:rFonts w:ascii="Times New Roman" w:eastAsia="Times New Roman" w:hAnsi="Times New Roman" w:cs="Times New Roman"/>
          <w:color w:val="000000"/>
          <w:sz w:val="24"/>
          <w:szCs w:val="24"/>
        </w:rPr>
        <w:t xml:space="preserve"> </w:t>
      </w:r>
      <w:r w:rsidR="004857A9" w:rsidRPr="00AE6D46">
        <w:rPr>
          <w:rFonts w:ascii="Times New Roman" w:eastAsia="Times New Roman" w:hAnsi="Times New Roman" w:cs="Times New Roman"/>
          <w:color w:val="000000"/>
          <w:sz w:val="24"/>
          <w:szCs w:val="24"/>
        </w:rPr>
        <w:t>“</w:t>
      </w:r>
      <w:r w:rsidR="00D10B44" w:rsidRPr="00AE6D46">
        <w:rPr>
          <w:rFonts w:ascii="Times New Roman" w:eastAsia="Times New Roman" w:hAnsi="Times New Roman" w:cs="Times New Roman"/>
          <w:color w:val="000000"/>
          <w:sz w:val="24"/>
          <w:szCs w:val="24"/>
        </w:rPr>
        <w:t>torpor</w:t>
      </w:r>
      <w:r w:rsidR="004857A9" w:rsidRPr="00AE6D46">
        <w:rPr>
          <w:rFonts w:ascii="Times New Roman" w:eastAsia="Times New Roman" w:hAnsi="Times New Roman" w:cs="Times New Roman"/>
          <w:color w:val="000000"/>
          <w:sz w:val="24"/>
          <w:szCs w:val="24"/>
        </w:rPr>
        <w:t>-like</w:t>
      </w:r>
      <w:r w:rsidR="00D10B44" w:rsidRPr="00AE6D46">
        <w:rPr>
          <w:rFonts w:ascii="Times New Roman" w:eastAsia="Times New Roman" w:hAnsi="Times New Roman" w:cs="Times New Roman"/>
          <w:color w:val="000000"/>
          <w:sz w:val="24"/>
          <w:szCs w:val="24"/>
        </w:rPr>
        <w:t xml:space="preserve"> </w:t>
      </w:r>
      <w:r w:rsidR="005B33F8" w:rsidRPr="00AE6D46">
        <w:rPr>
          <w:rFonts w:ascii="Times New Roman" w:eastAsia="Times New Roman" w:hAnsi="Times New Roman" w:cs="Times New Roman"/>
          <w:color w:val="000000"/>
          <w:sz w:val="24"/>
          <w:szCs w:val="24"/>
        </w:rPr>
        <w:t>st</w:t>
      </w:r>
      <w:r w:rsidR="005B33F8" w:rsidRPr="009B620F">
        <w:rPr>
          <w:rFonts w:ascii="Times New Roman" w:eastAsia="Times New Roman" w:hAnsi="Times New Roman" w:cs="Times New Roman"/>
          <w:color w:val="000000"/>
          <w:sz w:val="24"/>
          <w:szCs w:val="24"/>
        </w:rPr>
        <w:t>ate</w:t>
      </w:r>
      <w:r w:rsidR="00405560">
        <w:rPr>
          <w:rFonts w:ascii="Times New Roman" w:eastAsia="Times New Roman" w:hAnsi="Times New Roman" w:cs="Times New Roman"/>
          <w:color w:val="000000"/>
          <w:sz w:val="24"/>
          <w:szCs w:val="24"/>
        </w:rPr>
        <w:t>”</w:t>
      </w:r>
      <w:r w:rsidR="00DE33CB" w:rsidRPr="009B620F">
        <w:rPr>
          <w:rFonts w:ascii="Times New Roman" w:eastAsia="Times New Roman" w:hAnsi="Times New Roman" w:cs="Times New Roman"/>
          <w:color w:val="000000"/>
          <w:sz w:val="24"/>
          <w:szCs w:val="24"/>
        </w:rPr>
        <w:t xml:space="preserve"> (Fig 3)</w:t>
      </w:r>
      <w:r w:rsidR="00A02EAD" w:rsidRPr="00670A61">
        <w:rPr>
          <w:rFonts w:ascii="Times New Roman" w:eastAsia="Times New Roman" w:hAnsi="Times New Roman" w:cs="Times New Roman"/>
          <w:color w:val="000000"/>
          <w:sz w:val="24"/>
          <w:szCs w:val="24"/>
        </w:rPr>
        <w:t xml:space="preserve">. </w:t>
      </w:r>
      <w:ins w:id="122" w:author="Pranav Sudhir Pandit" w:date="2021-01-20T15:14:00Z">
        <w:r w:rsidR="00023461">
          <w:rPr>
            <w:rFonts w:ascii="Times New Roman" w:eastAsia="Times New Roman" w:hAnsi="Times New Roman" w:cs="Times New Roman"/>
            <w:color w:val="000000"/>
            <w:sz w:val="24"/>
            <w:szCs w:val="24"/>
          </w:rPr>
          <w:t xml:space="preserve">Of the </w:t>
        </w:r>
        <w:r w:rsidR="00023461">
          <w:rPr>
            <w:rFonts w:ascii="Times New Roman" w:eastAsia="Times New Roman" w:hAnsi="Times New Roman" w:cs="Times New Roman"/>
            <w:color w:val="000000"/>
            <w:sz w:val="24"/>
            <w:szCs w:val="24"/>
          </w:rPr>
          <w:lastRenderedPageBreak/>
          <w:t xml:space="preserve">total cases, </w:t>
        </w:r>
        <w:r w:rsidR="00023461" w:rsidRPr="00405560">
          <w:rPr>
            <w:rFonts w:ascii="Times New Roman" w:eastAsia="Times New Roman" w:hAnsi="Times New Roman" w:cs="Times New Roman"/>
            <w:color w:val="000000"/>
            <w:sz w:val="24"/>
            <w:szCs w:val="24"/>
          </w:rPr>
          <w:t xml:space="preserve">13.7% of </w:t>
        </w:r>
        <w:r w:rsidR="00023461" w:rsidRPr="008D3090">
          <w:rPr>
            <w:rFonts w:ascii="Times New Roman" w:eastAsia="Times New Roman" w:hAnsi="Times New Roman" w:cs="Times New Roman"/>
            <w:color w:val="000000"/>
            <w:sz w:val="24"/>
            <w:szCs w:val="24"/>
          </w:rPr>
          <w:t xml:space="preserve">rescue </w:t>
        </w:r>
      </w:ins>
      <w:ins w:id="123" w:author="Pranav Sudhir Pandit" w:date="2021-01-20T15:15:00Z">
        <w:r w:rsidR="00023461">
          <w:rPr>
            <w:rFonts w:ascii="Times New Roman" w:eastAsia="Times New Roman" w:hAnsi="Times New Roman" w:cs="Times New Roman"/>
            <w:color w:val="000000"/>
            <w:sz w:val="24"/>
            <w:szCs w:val="24"/>
          </w:rPr>
          <w:t xml:space="preserve">were </w:t>
        </w:r>
      </w:ins>
      <w:ins w:id="124" w:author="Pranav Sudhir Pandit" w:date="2021-01-20T15:14:00Z">
        <w:r w:rsidR="00023461">
          <w:rPr>
            <w:rFonts w:ascii="Times New Roman" w:eastAsia="Times New Roman" w:hAnsi="Times New Roman" w:cs="Times New Roman"/>
            <w:color w:val="000000"/>
            <w:sz w:val="24"/>
            <w:szCs w:val="24"/>
          </w:rPr>
          <w:t>“nest-related”</w:t>
        </w:r>
      </w:ins>
      <w:ins w:id="125" w:author="Pranav Sudhir Pandit" w:date="2021-01-20T15:15:00Z">
        <w:r w:rsidR="00023461">
          <w:rPr>
            <w:rFonts w:ascii="Times New Roman" w:eastAsia="Times New Roman" w:hAnsi="Times New Roman" w:cs="Times New Roman"/>
            <w:color w:val="000000"/>
            <w:sz w:val="24"/>
            <w:szCs w:val="24"/>
          </w:rPr>
          <w:t>. This was followed</w:t>
        </w:r>
      </w:ins>
      <w:ins w:id="126" w:author="Pranav Sudhir Pandit" w:date="2021-01-20T15:14:00Z">
        <w:r w:rsidR="00023461" w:rsidRPr="008D3090">
          <w:rPr>
            <w:rFonts w:ascii="Times New Roman" w:eastAsia="Times New Roman" w:hAnsi="Times New Roman" w:cs="Times New Roman"/>
            <w:color w:val="000000"/>
            <w:sz w:val="24"/>
            <w:szCs w:val="24"/>
          </w:rPr>
          <w:t xml:space="preserve"> </w:t>
        </w:r>
      </w:ins>
      <w:ins w:id="127" w:author="Pranav Sudhir Pandit" w:date="2021-01-20T15:15:00Z">
        <w:r w:rsidR="00023461">
          <w:rPr>
            <w:rFonts w:ascii="Times New Roman" w:eastAsia="Times New Roman" w:hAnsi="Times New Roman" w:cs="Times New Roman"/>
            <w:color w:val="000000"/>
            <w:sz w:val="24"/>
            <w:szCs w:val="24"/>
          </w:rPr>
          <w:t xml:space="preserve">by </w:t>
        </w:r>
      </w:ins>
      <w:r w:rsidR="00E72537" w:rsidRPr="00670A61">
        <w:rPr>
          <w:rFonts w:ascii="Times New Roman" w:eastAsia="Times New Roman" w:hAnsi="Times New Roman" w:cs="Times New Roman"/>
          <w:color w:val="000000"/>
          <w:sz w:val="24"/>
          <w:szCs w:val="24"/>
        </w:rPr>
        <w:t>12.</w:t>
      </w:r>
      <w:r w:rsidR="008D4D63" w:rsidRPr="00777C62">
        <w:rPr>
          <w:rFonts w:ascii="Times New Roman" w:eastAsia="Times New Roman" w:hAnsi="Times New Roman" w:cs="Times New Roman"/>
          <w:color w:val="000000"/>
          <w:sz w:val="24"/>
          <w:szCs w:val="24"/>
        </w:rPr>
        <w:t>9</w:t>
      </w:r>
      <w:r w:rsidR="00E72537" w:rsidRPr="00777C62">
        <w:rPr>
          <w:rFonts w:ascii="Times New Roman" w:eastAsia="Times New Roman" w:hAnsi="Times New Roman" w:cs="Times New Roman"/>
          <w:color w:val="000000"/>
          <w:sz w:val="24"/>
          <w:szCs w:val="24"/>
        </w:rPr>
        <w:t xml:space="preserve"> %</w:t>
      </w:r>
      <w:r w:rsidR="00C12778" w:rsidRPr="00777C62">
        <w:rPr>
          <w:rFonts w:ascii="Times New Roman" w:eastAsia="Times New Roman" w:hAnsi="Times New Roman" w:cs="Times New Roman"/>
          <w:color w:val="000000"/>
          <w:sz w:val="24"/>
          <w:szCs w:val="24"/>
        </w:rPr>
        <w:t xml:space="preserve"> of</w:t>
      </w:r>
      <w:r w:rsidR="00E72537" w:rsidRPr="00777C62">
        <w:rPr>
          <w:rFonts w:ascii="Times New Roman" w:eastAsia="Times New Roman" w:hAnsi="Times New Roman" w:cs="Times New Roman"/>
          <w:color w:val="000000"/>
          <w:sz w:val="24"/>
          <w:szCs w:val="24"/>
        </w:rPr>
        <w:t xml:space="preserve"> hummingbirds </w:t>
      </w:r>
      <w:ins w:id="128" w:author="Pranav Sudhir Pandit" w:date="2021-01-20T15:15:00Z">
        <w:r w:rsidR="00023461">
          <w:rPr>
            <w:rFonts w:ascii="Times New Roman" w:eastAsia="Times New Roman" w:hAnsi="Times New Roman" w:cs="Times New Roman"/>
            <w:color w:val="000000"/>
            <w:sz w:val="24"/>
            <w:szCs w:val="24"/>
          </w:rPr>
          <w:t xml:space="preserve">that </w:t>
        </w:r>
      </w:ins>
      <w:r w:rsidR="00E72537" w:rsidRPr="00777C62">
        <w:rPr>
          <w:rFonts w:ascii="Times New Roman" w:eastAsia="Times New Roman" w:hAnsi="Times New Roman" w:cs="Times New Roman"/>
          <w:color w:val="000000"/>
          <w:sz w:val="24"/>
          <w:szCs w:val="24"/>
        </w:rPr>
        <w:t xml:space="preserve">were </w:t>
      </w:r>
      <w:r w:rsidR="00F421C3">
        <w:rPr>
          <w:rFonts w:ascii="Times New Roman" w:eastAsia="Times New Roman" w:hAnsi="Times New Roman" w:cs="Times New Roman"/>
          <w:color w:val="000000"/>
          <w:sz w:val="24"/>
          <w:szCs w:val="24"/>
        </w:rPr>
        <w:t>admitted</w:t>
      </w:r>
      <w:r w:rsidR="00F421C3" w:rsidRPr="00777C62">
        <w:rPr>
          <w:rFonts w:ascii="Times New Roman" w:eastAsia="Times New Roman" w:hAnsi="Times New Roman" w:cs="Times New Roman"/>
          <w:color w:val="000000"/>
          <w:sz w:val="24"/>
          <w:szCs w:val="24"/>
        </w:rPr>
        <w:t xml:space="preserve"> </w:t>
      </w:r>
      <w:r w:rsidR="00E72537" w:rsidRPr="00777C62">
        <w:rPr>
          <w:rFonts w:ascii="Times New Roman" w:eastAsia="Times New Roman" w:hAnsi="Times New Roman" w:cs="Times New Roman"/>
          <w:color w:val="000000"/>
          <w:sz w:val="24"/>
          <w:szCs w:val="24"/>
        </w:rPr>
        <w:t xml:space="preserve">after being caught by </w:t>
      </w:r>
      <w:r w:rsidR="00F51921" w:rsidRPr="00777C62">
        <w:rPr>
          <w:rFonts w:ascii="Times New Roman" w:eastAsia="Times New Roman" w:hAnsi="Times New Roman" w:cs="Times New Roman"/>
          <w:color w:val="000000"/>
          <w:sz w:val="24"/>
          <w:szCs w:val="24"/>
        </w:rPr>
        <w:t xml:space="preserve">a </w:t>
      </w:r>
      <w:r w:rsidR="00842067" w:rsidRPr="00777C62">
        <w:rPr>
          <w:rFonts w:ascii="Times New Roman" w:eastAsia="Times New Roman" w:hAnsi="Times New Roman" w:cs="Times New Roman"/>
          <w:color w:val="000000"/>
          <w:sz w:val="24"/>
          <w:szCs w:val="24"/>
        </w:rPr>
        <w:t xml:space="preserve">domestic </w:t>
      </w:r>
      <w:r w:rsidR="00F20A26" w:rsidRPr="00777C62">
        <w:rPr>
          <w:rFonts w:ascii="Times New Roman" w:eastAsia="Times New Roman" w:hAnsi="Times New Roman" w:cs="Times New Roman"/>
          <w:color w:val="000000"/>
          <w:sz w:val="24"/>
          <w:szCs w:val="24"/>
        </w:rPr>
        <w:t>animal</w:t>
      </w:r>
      <w:r w:rsidR="00D15BEC">
        <w:rPr>
          <w:rFonts w:ascii="Times New Roman" w:eastAsia="Times New Roman" w:hAnsi="Times New Roman" w:cs="Times New Roman"/>
          <w:color w:val="000000"/>
          <w:sz w:val="24"/>
          <w:szCs w:val="24"/>
        </w:rPr>
        <w:t>,</w:t>
      </w:r>
      <w:r w:rsidR="00986D08">
        <w:rPr>
          <w:rFonts w:ascii="Times New Roman" w:eastAsia="Times New Roman" w:hAnsi="Times New Roman" w:cs="Times New Roman"/>
          <w:color w:val="000000"/>
          <w:sz w:val="24"/>
          <w:szCs w:val="24"/>
        </w:rPr>
        <w:t xml:space="preserve"> with most of them being</w:t>
      </w:r>
      <w:r w:rsidR="00051099" w:rsidRPr="003E1A27">
        <w:rPr>
          <w:rFonts w:ascii="Times New Roman" w:eastAsia="Times New Roman" w:hAnsi="Times New Roman" w:cs="Times New Roman"/>
          <w:color w:val="000000"/>
          <w:sz w:val="24"/>
          <w:szCs w:val="24"/>
        </w:rPr>
        <w:t xml:space="preserve"> associated</w:t>
      </w:r>
      <w:r w:rsidR="00842067" w:rsidRPr="00A51ABB">
        <w:rPr>
          <w:rFonts w:ascii="Times New Roman" w:eastAsia="Times New Roman" w:hAnsi="Times New Roman" w:cs="Times New Roman"/>
          <w:color w:val="000000"/>
          <w:sz w:val="24"/>
          <w:szCs w:val="24"/>
        </w:rPr>
        <w:t xml:space="preserve"> </w:t>
      </w:r>
      <w:r w:rsidR="00051099" w:rsidRPr="00F421C3">
        <w:rPr>
          <w:rFonts w:ascii="Times New Roman" w:eastAsia="Times New Roman" w:hAnsi="Times New Roman" w:cs="Times New Roman"/>
          <w:color w:val="000000"/>
          <w:sz w:val="24"/>
          <w:szCs w:val="24"/>
        </w:rPr>
        <w:t xml:space="preserve">with </w:t>
      </w:r>
      <w:r w:rsidR="00842067" w:rsidRPr="003E1A27">
        <w:rPr>
          <w:rFonts w:ascii="Times New Roman" w:eastAsia="Times New Roman" w:hAnsi="Times New Roman" w:cs="Times New Roman"/>
          <w:color w:val="000000"/>
          <w:sz w:val="24"/>
          <w:szCs w:val="24"/>
        </w:rPr>
        <w:t xml:space="preserve">cats except for three </w:t>
      </w:r>
      <w:r w:rsidR="00E72537" w:rsidRPr="003E1A27">
        <w:rPr>
          <w:rFonts w:ascii="Times New Roman" w:eastAsia="Times New Roman" w:hAnsi="Times New Roman" w:cs="Times New Roman"/>
          <w:color w:val="000000"/>
          <w:sz w:val="24"/>
          <w:szCs w:val="24"/>
        </w:rPr>
        <w:t>instances (2</w:t>
      </w:r>
      <w:r w:rsidR="00C57D92">
        <w:rPr>
          <w:rFonts w:ascii="Times New Roman" w:eastAsia="Times New Roman" w:hAnsi="Times New Roman" w:cs="Times New Roman"/>
          <w:color w:val="000000"/>
          <w:sz w:val="24"/>
          <w:szCs w:val="24"/>
        </w:rPr>
        <w:t xml:space="preserve"> </w:t>
      </w:r>
      <w:r w:rsidR="00E72537" w:rsidRPr="003E1A27">
        <w:rPr>
          <w:rFonts w:ascii="Times New Roman" w:eastAsia="Times New Roman" w:hAnsi="Times New Roman" w:cs="Times New Roman"/>
          <w:color w:val="000000"/>
          <w:sz w:val="24"/>
          <w:szCs w:val="24"/>
        </w:rPr>
        <w:t xml:space="preserve">dogs and 1 </w:t>
      </w:r>
      <w:r w:rsidR="00C57D92">
        <w:rPr>
          <w:rFonts w:ascii="Times New Roman" w:eastAsia="Times New Roman" w:hAnsi="Times New Roman" w:cs="Times New Roman"/>
          <w:color w:val="000000"/>
          <w:sz w:val="24"/>
          <w:szCs w:val="24"/>
        </w:rPr>
        <w:t>companion</w:t>
      </w:r>
      <w:r w:rsidR="00E72537" w:rsidRPr="003E1A27">
        <w:rPr>
          <w:rFonts w:ascii="Times New Roman" w:eastAsia="Times New Roman" w:hAnsi="Times New Roman" w:cs="Times New Roman"/>
          <w:color w:val="000000"/>
          <w:sz w:val="24"/>
          <w:szCs w:val="24"/>
        </w:rPr>
        <w:t xml:space="preserve"> chicken). </w:t>
      </w:r>
      <w:del w:id="129" w:author="Pranav Sudhir Pandit" w:date="2021-01-20T15:16:00Z">
        <w:r w:rsidR="00E72537" w:rsidRPr="00405560" w:rsidDel="00023461">
          <w:rPr>
            <w:rFonts w:ascii="Times New Roman" w:eastAsia="Times New Roman" w:hAnsi="Times New Roman" w:cs="Times New Roman"/>
            <w:color w:val="000000"/>
            <w:sz w:val="24"/>
            <w:szCs w:val="24"/>
          </w:rPr>
          <w:delText xml:space="preserve">This was followed by </w:delText>
        </w:r>
      </w:del>
      <w:del w:id="130" w:author="Pranav Sudhir Pandit" w:date="2021-01-20T15:14:00Z">
        <w:r w:rsidR="00E72537" w:rsidRPr="00405560" w:rsidDel="00023461">
          <w:rPr>
            <w:rFonts w:ascii="Times New Roman" w:eastAsia="Times New Roman" w:hAnsi="Times New Roman" w:cs="Times New Roman"/>
            <w:color w:val="000000"/>
            <w:sz w:val="24"/>
            <w:szCs w:val="24"/>
          </w:rPr>
          <w:delText>1</w:delText>
        </w:r>
        <w:r w:rsidR="008D4D63" w:rsidRPr="00405560" w:rsidDel="00023461">
          <w:rPr>
            <w:rFonts w:ascii="Times New Roman" w:eastAsia="Times New Roman" w:hAnsi="Times New Roman" w:cs="Times New Roman"/>
            <w:color w:val="000000"/>
            <w:sz w:val="24"/>
            <w:szCs w:val="24"/>
          </w:rPr>
          <w:delText>3</w:delText>
        </w:r>
        <w:r w:rsidR="00E72537" w:rsidRPr="00405560" w:rsidDel="00023461">
          <w:rPr>
            <w:rFonts w:ascii="Times New Roman" w:eastAsia="Times New Roman" w:hAnsi="Times New Roman" w:cs="Times New Roman"/>
            <w:color w:val="000000"/>
            <w:sz w:val="24"/>
            <w:szCs w:val="24"/>
          </w:rPr>
          <w:delText>.</w:delText>
        </w:r>
        <w:r w:rsidR="008D4D63" w:rsidRPr="00405560" w:rsidDel="00023461">
          <w:rPr>
            <w:rFonts w:ascii="Times New Roman" w:eastAsia="Times New Roman" w:hAnsi="Times New Roman" w:cs="Times New Roman"/>
            <w:color w:val="000000"/>
            <w:sz w:val="24"/>
            <w:szCs w:val="24"/>
          </w:rPr>
          <w:delText>7</w:delText>
        </w:r>
        <w:r w:rsidR="00E72537" w:rsidRPr="00405560" w:rsidDel="00023461">
          <w:rPr>
            <w:rFonts w:ascii="Times New Roman" w:eastAsia="Times New Roman" w:hAnsi="Times New Roman" w:cs="Times New Roman"/>
            <w:color w:val="000000"/>
            <w:sz w:val="24"/>
            <w:szCs w:val="24"/>
          </w:rPr>
          <w:delText xml:space="preserve">% </w:delText>
        </w:r>
        <w:r w:rsidR="00180554" w:rsidRPr="00405560" w:rsidDel="00023461">
          <w:rPr>
            <w:rFonts w:ascii="Times New Roman" w:eastAsia="Times New Roman" w:hAnsi="Times New Roman" w:cs="Times New Roman"/>
            <w:color w:val="000000"/>
            <w:sz w:val="24"/>
            <w:szCs w:val="24"/>
          </w:rPr>
          <w:delText xml:space="preserve">of </w:delText>
        </w:r>
        <w:r w:rsidR="00E72537" w:rsidRPr="008D3090" w:rsidDel="00023461">
          <w:rPr>
            <w:rFonts w:ascii="Times New Roman" w:eastAsia="Times New Roman" w:hAnsi="Times New Roman" w:cs="Times New Roman"/>
            <w:color w:val="000000"/>
            <w:sz w:val="24"/>
            <w:szCs w:val="24"/>
          </w:rPr>
          <w:delText xml:space="preserve">rescue cases being </w:delText>
        </w:r>
        <w:r w:rsidR="00405560" w:rsidDel="00023461">
          <w:rPr>
            <w:rFonts w:ascii="Times New Roman" w:eastAsia="Times New Roman" w:hAnsi="Times New Roman" w:cs="Times New Roman"/>
            <w:color w:val="000000"/>
            <w:sz w:val="24"/>
            <w:szCs w:val="24"/>
          </w:rPr>
          <w:delText>“</w:delText>
        </w:r>
        <w:r w:rsidR="00C41704" w:rsidDel="00023461">
          <w:rPr>
            <w:rFonts w:ascii="Times New Roman" w:eastAsia="Times New Roman" w:hAnsi="Times New Roman" w:cs="Times New Roman"/>
            <w:color w:val="000000"/>
            <w:sz w:val="24"/>
            <w:szCs w:val="24"/>
          </w:rPr>
          <w:delText>nest-related</w:delText>
        </w:r>
        <w:r w:rsidR="00405560" w:rsidDel="00023461">
          <w:rPr>
            <w:rFonts w:ascii="Times New Roman" w:eastAsia="Times New Roman" w:hAnsi="Times New Roman" w:cs="Times New Roman"/>
            <w:color w:val="000000"/>
            <w:sz w:val="24"/>
            <w:szCs w:val="24"/>
          </w:rPr>
          <w:delText>”</w:delText>
        </w:r>
        <w:r w:rsidR="00E72537" w:rsidRPr="008D3090" w:rsidDel="00023461">
          <w:rPr>
            <w:rFonts w:ascii="Times New Roman" w:eastAsia="Times New Roman" w:hAnsi="Times New Roman" w:cs="Times New Roman"/>
            <w:color w:val="000000"/>
            <w:sz w:val="24"/>
            <w:szCs w:val="24"/>
          </w:rPr>
          <w:delText xml:space="preserve"> </w:delText>
        </w:r>
      </w:del>
      <w:del w:id="131" w:author="Pranav Sudhir Pandit" w:date="2021-01-20T15:16:00Z">
        <w:r w:rsidR="00E72537" w:rsidRPr="008D3090" w:rsidDel="00023461">
          <w:rPr>
            <w:rFonts w:ascii="Times New Roman" w:eastAsia="Times New Roman" w:hAnsi="Times New Roman" w:cs="Times New Roman"/>
            <w:color w:val="000000"/>
            <w:sz w:val="24"/>
            <w:szCs w:val="24"/>
          </w:rPr>
          <w:delText xml:space="preserve">and </w:delText>
        </w:r>
      </w:del>
      <w:ins w:id="132" w:author="Pranav Sudhir Pandit" w:date="2021-01-20T15:16:00Z">
        <w:r w:rsidR="00023461">
          <w:rPr>
            <w:rFonts w:ascii="Times New Roman" w:eastAsia="Times New Roman" w:hAnsi="Times New Roman" w:cs="Times New Roman"/>
            <w:color w:val="000000"/>
            <w:sz w:val="24"/>
            <w:szCs w:val="24"/>
          </w:rPr>
          <w:t xml:space="preserve">Finally, </w:t>
        </w:r>
      </w:ins>
      <w:r w:rsidR="00E72537" w:rsidRPr="008D3090">
        <w:rPr>
          <w:rFonts w:ascii="Times New Roman" w:eastAsia="Times New Roman" w:hAnsi="Times New Roman" w:cs="Times New Roman"/>
          <w:color w:val="000000"/>
          <w:sz w:val="24"/>
          <w:szCs w:val="24"/>
        </w:rPr>
        <w:t>9.</w:t>
      </w:r>
      <w:r w:rsidR="008D4D63" w:rsidRPr="008D3090">
        <w:rPr>
          <w:rFonts w:ascii="Times New Roman" w:eastAsia="Times New Roman" w:hAnsi="Times New Roman" w:cs="Times New Roman"/>
          <w:color w:val="000000"/>
          <w:sz w:val="24"/>
          <w:szCs w:val="24"/>
        </w:rPr>
        <w:t>6</w:t>
      </w:r>
      <w:r w:rsidR="00E72537" w:rsidRPr="008D3090">
        <w:rPr>
          <w:rFonts w:ascii="Times New Roman" w:eastAsia="Times New Roman" w:hAnsi="Times New Roman" w:cs="Times New Roman"/>
          <w:color w:val="000000"/>
          <w:sz w:val="24"/>
          <w:szCs w:val="24"/>
        </w:rPr>
        <w:t>%</w:t>
      </w:r>
      <w:r w:rsidR="002713CC" w:rsidRPr="008D3090">
        <w:rPr>
          <w:rFonts w:ascii="Times New Roman" w:eastAsia="Times New Roman" w:hAnsi="Times New Roman" w:cs="Times New Roman"/>
          <w:color w:val="000000"/>
          <w:sz w:val="24"/>
          <w:szCs w:val="24"/>
        </w:rPr>
        <w:t xml:space="preserve"> of</w:t>
      </w:r>
      <w:r w:rsidR="00E72537" w:rsidRPr="008D3090">
        <w:rPr>
          <w:rFonts w:ascii="Times New Roman" w:eastAsia="Times New Roman" w:hAnsi="Times New Roman" w:cs="Times New Roman"/>
          <w:color w:val="000000"/>
          <w:sz w:val="24"/>
          <w:szCs w:val="24"/>
        </w:rPr>
        <w:t xml:space="preserve"> cases </w:t>
      </w:r>
      <w:del w:id="133" w:author="Pranav Sudhir Pandit" w:date="2021-01-20T15:16:00Z">
        <w:r w:rsidR="00E72537" w:rsidRPr="008D3090" w:rsidDel="00023461">
          <w:rPr>
            <w:rFonts w:ascii="Times New Roman" w:eastAsia="Times New Roman" w:hAnsi="Times New Roman" w:cs="Times New Roman"/>
            <w:color w:val="000000"/>
            <w:sz w:val="24"/>
            <w:szCs w:val="24"/>
          </w:rPr>
          <w:delText xml:space="preserve">being </w:delText>
        </w:r>
      </w:del>
      <w:ins w:id="134" w:author="Pranav Sudhir Pandit" w:date="2021-01-20T15:16:00Z">
        <w:r w:rsidR="00023461">
          <w:rPr>
            <w:rFonts w:ascii="Times New Roman" w:eastAsia="Times New Roman" w:hAnsi="Times New Roman" w:cs="Times New Roman"/>
            <w:color w:val="000000"/>
            <w:sz w:val="24"/>
            <w:szCs w:val="24"/>
          </w:rPr>
          <w:t>were</w:t>
        </w:r>
        <w:r w:rsidR="00023461" w:rsidRPr="008D3090">
          <w:rPr>
            <w:rFonts w:ascii="Times New Roman" w:eastAsia="Times New Roman" w:hAnsi="Times New Roman" w:cs="Times New Roman"/>
            <w:color w:val="000000"/>
            <w:sz w:val="24"/>
            <w:szCs w:val="24"/>
          </w:rPr>
          <w:t xml:space="preserve"> </w:t>
        </w:r>
      </w:ins>
      <w:r w:rsidR="00E72537" w:rsidRPr="008D3090">
        <w:rPr>
          <w:rFonts w:ascii="Times New Roman" w:eastAsia="Times New Roman" w:hAnsi="Times New Roman" w:cs="Times New Roman"/>
          <w:color w:val="000000"/>
          <w:sz w:val="24"/>
          <w:szCs w:val="24"/>
        </w:rPr>
        <w:t xml:space="preserve">associated with </w:t>
      </w:r>
      <w:r w:rsidR="00405560">
        <w:rPr>
          <w:rFonts w:ascii="Times New Roman" w:eastAsia="Times New Roman" w:hAnsi="Times New Roman" w:cs="Times New Roman"/>
          <w:color w:val="000000"/>
          <w:sz w:val="24"/>
          <w:szCs w:val="24"/>
        </w:rPr>
        <w:t>“</w:t>
      </w:r>
      <w:r w:rsidR="00E72537" w:rsidRPr="008D3090">
        <w:rPr>
          <w:rFonts w:ascii="Times New Roman" w:eastAsia="Times New Roman" w:hAnsi="Times New Roman" w:cs="Times New Roman"/>
          <w:color w:val="000000"/>
          <w:sz w:val="24"/>
          <w:szCs w:val="24"/>
        </w:rPr>
        <w:t xml:space="preserve">window </w:t>
      </w:r>
      <w:r w:rsidR="00405560">
        <w:rPr>
          <w:rFonts w:ascii="Times New Roman" w:eastAsia="Times New Roman" w:hAnsi="Times New Roman" w:cs="Times New Roman"/>
          <w:color w:val="000000"/>
          <w:sz w:val="24"/>
          <w:szCs w:val="24"/>
        </w:rPr>
        <w:t>collisions”</w:t>
      </w:r>
      <w:r w:rsidR="00405560" w:rsidRPr="008D3090">
        <w:rPr>
          <w:rFonts w:ascii="Times New Roman" w:eastAsia="Times New Roman" w:hAnsi="Times New Roman" w:cs="Times New Roman"/>
          <w:color w:val="000000"/>
          <w:sz w:val="24"/>
          <w:szCs w:val="24"/>
        </w:rPr>
        <w:t xml:space="preserve"> </w:t>
      </w:r>
      <w:r w:rsidR="00340770" w:rsidRPr="008D3090">
        <w:rPr>
          <w:rFonts w:ascii="Times New Roman" w:eastAsia="Times New Roman" w:hAnsi="Times New Roman" w:cs="Times New Roman"/>
          <w:color w:val="000000"/>
          <w:sz w:val="24"/>
          <w:szCs w:val="24"/>
        </w:rPr>
        <w:t xml:space="preserve">(Fig </w:t>
      </w:r>
      <w:r w:rsidR="00BE06A2" w:rsidRPr="008D3090">
        <w:rPr>
          <w:rFonts w:ascii="Times New Roman" w:eastAsia="Times New Roman" w:hAnsi="Times New Roman" w:cs="Times New Roman"/>
          <w:color w:val="000000"/>
          <w:sz w:val="24"/>
          <w:szCs w:val="24"/>
        </w:rPr>
        <w:t>3</w:t>
      </w:r>
      <w:r w:rsidR="00340770" w:rsidRPr="008D3090">
        <w:rPr>
          <w:rFonts w:ascii="Times New Roman" w:eastAsia="Times New Roman" w:hAnsi="Times New Roman" w:cs="Times New Roman"/>
          <w:color w:val="000000"/>
          <w:sz w:val="24"/>
          <w:szCs w:val="24"/>
        </w:rPr>
        <w:t>)</w:t>
      </w:r>
      <w:r w:rsidR="00E72537" w:rsidRPr="008D3090">
        <w:rPr>
          <w:rFonts w:ascii="Times New Roman" w:eastAsia="Times New Roman" w:hAnsi="Times New Roman" w:cs="Times New Roman"/>
          <w:color w:val="000000"/>
          <w:sz w:val="24"/>
          <w:szCs w:val="24"/>
        </w:rPr>
        <w:t>.</w:t>
      </w:r>
      <w:r w:rsidR="00E72537" w:rsidRPr="00F421C3">
        <w:rPr>
          <w:rFonts w:ascii="Times New Roman" w:eastAsia="Times New Roman" w:hAnsi="Times New Roman" w:cs="Times New Roman"/>
          <w:color w:val="000000"/>
          <w:sz w:val="24"/>
          <w:szCs w:val="24"/>
        </w:rPr>
        <w:t xml:space="preserve"> </w:t>
      </w:r>
      <w:bookmarkEnd w:id="121"/>
      <w:r w:rsidR="00E92016" w:rsidRPr="008D3090">
        <w:rPr>
          <w:rFonts w:ascii="Times New Roman" w:eastAsia="Times New Roman" w:hAnsi="Times New Roman" w:cs="Times New Roman"/>
          <w:color w:val="000000"/>
          <w:sz w:val="24"/>
          <w:szCs w:val="24"/>
        </w:rPr>
        <w:t>The</w:t>
      </w:r>
      <w:r w:rsidR="00E92016" w:rsidRPr="00AE6D46">
        <w:rPr>
          <w:rFonts w:ascii="Times New Roman" w:eastAsia="Times New Roman" w:hAnsi="Times New Roman" w:cs="Times New Roman"/>
          <w:color w:val="000000"/>
          <w:sz w:val="24"/>
          <w:szCs w:val="24"/>
        </w:rPr>
        <w:t xml:space="preserve"> number of hummingbirds rescued </w:t>
      </w:r>
      <w:r w:rsidR="00986D08">
        <w:rPr>
          <w:rFonts w:ascii="Times New Roman" w:eastAsia="Times New Roman" w:hAnsi="Times New Roman" w:cs="Times New Roman"/>
          <w:color w:val="000000"/>
          <w:sz w:val="24"/>
          <w:szCs w:val="24"/>
        </w:rPr>
        <w:t>after being</w:t>
      </w:r>
      <w:r w:rsidR="00E92016" w:rsidRPr="00AE6D46">
        <w:rPr>
          <w:rFonts w:ascii="Times New Roman" w:eastAsia="Times New Roman" w:hAnsi="Times New Roman" w:cs="Times New Roman"/>
          <w:color w:val="000000"/>
          <w:sz w:val="24"/>
          <w:szCs w:val="24"/>
        </w:rPr>
        <w:t xml:space="preserve"> “found on the ground” and </w:t>
      </w:r>
      <w:r w:rsidR="00E92016" w:rsidRPr="009B620F">
        <w:rPr>
          <w:rFonts w:ascii="Times New Roman" w:eastAsia="Times New Roman" w:hAnsi="Times New Roman" w:cs="Times New Roman"/>
          <w:color w:val="000000"/>
          <w:sz w:val="24"/>
          <w:szCs w:val="24"/>
        </w:rPr>
        <w:t>“caught by domestic animals” showed seasonality component</w:t>
      </w:r>
      <w:r w:rsidR="00D15BEC">
        <w:rPr>
          <w:rFonts w:ascii="Times New Roman" w:eastAsia="Times New Roman" w:hAnsi="Times New Roman" w:cs="Times New Roman"/>
          <w:color w:val="000000"/>
          <w:sz w:val="24"/>
          <w:szCs w:val="24"/>
        </w:rPr>
        <w:t>s</w:t>
      </w:r>
      <w:r w:rsidR="00E92016" w:rsidRPr="009B620F">
        <w:rPr>
          <w:rFonts w:ascii="Times New Roman" w:eastAsia="Times New Roman" w:hAnsi="Times New Roman" w:cs="Times New Roman"/>
          <w:color w:val="000000"/>
          <w:sz w:val="24"/>
          <w:szCs w:val="24"/>
        </w:rPr>
        <w:t xml:space="preserve"> with </w:t>
      </w:r>
      <w:r w:rsidR="00D240C5" w:rsidRPr="00670A61">
        <w:rPr>
          <w:rFonts w:ascii="Times New Roman" w:eastAsia="Times New Roman" w:hAnsi="Times New Roman" w:cs="Times New Roman"/>
          <w:color w:val="000000"/>
          <w:sz w:val="24"/>
          <w:szCs w:val="24"/>
        </w:rPr>
        <w:t xml:space="preserve">a </w:t>
      </w:r>
      <w:r w:rsidR="00E92016" w:rsidRPr="00670A61">
        <w:rPr>
          <w:rFonts w:ascii="Times New Roman" w:eastAsia="Times New Roman" w:hAnsi="Times New Roman" w:cs="Times New Roman"/>
          <w:color w:val="000000"/>
          <w:sz w:val="24"/>
          <w:szCs w:val="24"/>
        </w:rPr>
        <w:t xml:space="preserve">higher number of individuals </w:t>
      </w:r>
      <w:r w:rsidR="004A3B26">
        <w:rPr>
          <w:rFonts w:ascii="Times New Roman" w:eastAsia="Times New Roman" w:hAnsi="Times New Roman" w:cs="Times New Roman"/>
          <w:color w:val="000000"/>
          <w:sz w:val="24"/>
          <w:szCs w:val="24"/>
        </w:rPr>
        <w:t xml:space="preserve">with these reasons for </w:t>
      </w:r>
      <w:r w:rsidR="00E92016" w:rsidRPr="00670A61">
        <w:rPr>
          <w:rFonts w:ascii="Times New Roman" w:eastAsia="Times New Roman" w:hAnsi="Times New Roman" w:cs="Times New Roman"/>
          <w:color w:val="000000"/>
          <w:sz w:val="24"/>
          <w:szCs w:val="24"/>
        </w:rPr>
        <w:t>rescue</w:t>
      </w:r>
      <w:r w:rsidR="004A3B26">
        <w:rPr>
          <w:rFonts w:ascii="Times New Roman" w:eastAsia="Times New Roman" w:hAnsi="Times New Roman" w:cs="Times New Roman"/>
          <w:color w:val="000000"/>
          <w:sz w:val="24"/>
          <w:szCs w:val="24"/>
        </w:rPr>
        <w:t xml:space="preserve"> found</w:t>
      </w:r>
      <w:r w:rsidR="00E92016" w:rsidRPr="00670A61">
        <w:rPr>
          <w:rFonts w:ascii="Times New Roman" w:eastAsia="Times New Roman" w:hAnsi="Times New Roman" w:cs="Times New Roman"/>
          <w:color w:val="000000"/>
          <w:sz w:val="24"/>
          <w:szCs w:val="24"/>
        </w:rPr>
        <w:t xml:space="preserve"> in early spring to summer seasons. No birds were rescued </w:t>
      </w:r>
      <w:r w:rsidR="00D240C5" w:rsidRPr="00670A61">
        <w:rPr>
          <w:rFonts w:ascii="Times New Roman" w:eastAsia="Times New Roman" w:hAnsi="Times New Roman" w:cs="Times New Roman"/>
          <w:color w:val="000000"/>
          <w:sz w:val="24"/>
          <w:szCs w:val="24"/>
        </w:rPr>
        <w:t xml:space="preserve">for </w:t>
      </w:r>
      <w:r w:rsidR="008D3090">
        <w:rPr>
          <w:rFonts w:ascii="Times New Roman" w:eastAsia="Times New Roman" w:hAnsi="Times New Roman" w:cs="Times New Roman"/>
          <w:color w:val="000000"/>
          <w:sz w:val="24"/>
          <w:szCs w:val="24"/>
        </w:rPr>
        <w:t>“</w:t>
      </w:r>
      <w:r w:rsidR="00C41704">
        <w:rPr>
          <w:rFonts w:ascii="Times New Roman" w:eastAsia="Times New Roman" w:hAnsi="Times New Roman" w:cs="Times New Roman"/>
          <w:color w:val="000000"/>
          <w:sz w:val="24"/>
          <w:szCs w:val="24"/>
        </w:rPr>
        <w:t>nest-related</w:t>
      </w:r>
      <w:r w:rsidR="00D240C5" w:rsidRPr="00670A61">
        <w:rPr>
          <w:rFonts w:ascii="Times New Roman" w:eastAsia="Times New Roman" w:hAnsi="Times New Roman" w:cs="Times New Roman"/>
          <w:color w:val="000000"/>
          <w:sz w:val="24"/>
          <w:szCs w:val="24"/>
        </w:rPr>
        <w:t xml:space="preserve">” reasons between </w:t>
      </w:r>
      <w:r w:rsidR="00E92016" w:rsidRPr="00670A61">
        <w:rPr>
          <w:rFonts w:ascii="Times New Roman" w:eastAsia="Times New Roman" w:hAnsi="Times New Roman" w:cs="Times New Roman"/>
          <w:color w:val="000000"/>
          <w:sz w:val="24"/>
          <w:szCs w:val="24"/>
        </w:rPr>
        <w:t xml:space="preserve">August to December (Fig 4).  </w:t>
      </w:r>
    </w:p>
    <w:p w14:paraId="13147E33" w14:textId="613B3282" w:rsidR="00814B4C" w:rsidRDefault="00304FD3">
      <w:pPr>
        <w:spacing w:after="0" w:line="480" w:lineRule="auto"/>
        <w:ind w:firstLine="720"/>
        <w:rPr>
          <w:rFonts w:ascii="Times New Roman" w:hAnsi="Times New Roman" w:cs="Times New Roman"/>
          <w:sz w:val="24"/>
          <w:szCs w:val="24"/>
        </w:rPr>
      </w:pPr>
      <w:r w:rsidRPr="00670A61">
        <w:rPr>
          <w:rFonts w:ascii="Times New Roman" w:hAnsi="Times New Roman" w:cs="Times New Roman"/>
          <w:sz w:val="24"/>
          <w:szCs w:val="24"/>
        </w:rPr>
        <w:t xml:space="preserve">A model with age, season, </w:t>
      </w:r>
      <w:r w:rsidR="007E5FA8">
        <w:rPr>
          <w:rFonts w:ascii="Times New Roman" w:hAnsi="Times New Roman" w:cs="Times New Roman"/>
          <w:sz w:val="24"/>
          <w:szCs w:val="24"/>
        </w:rPr>
        <w:t>treatment</w:t>
      </w:r>
      <w:r w:rsidR="00417B0D" w:rsidRPr="00E07CCC">
        <w:rPr>
          <w:rFonts w:ascii="Times New Roman" w:hAnsi="Times New Roman" w:cs="Times New Roman"/>
          <w:sz w:val="24"/>
          <w:szCs w:val="24"/>
        </w:rPr>
        <w:t>,</w:t>
      </w:r>
      <w:r w:rsidRPr="00E07CCC">
        <w:rPr>
          <w:rFonts w:ascii="Times New Roman" w:hAnsi="Times New Roman" w:cs="Times New Roman"/>
          <w:sz w:val="24"/>
          <w:szCs w:val="24"/>
        </w:rPr>
        <w:t xml:space="preserve"> and reasons for admission as fixed effects was identified as the best fitting model (AIC = 8137.40). Inclusion of an interaction term between age and season significantly improved the model fit (</w:t>
      </w:r>
      <w:r w:rsidR="00914DE7">
        <w:rPr>
          <w:rFonts w:ascii="Times New Roman" w:hAnsi="Times New Roman" w:cs="Times New Roman"/>
          <w:sz w:val="24"/>
          <w:szCs w:val="24"/>
        </w:rPr>
        <w:t xml:space="preserve">ANOVA </w:t>
      </w:r>
      <w:proofErr w:type="spellStart"/>
      <w:r w:rsidR="00914DE7" w:rsidRPr="00914DE7">
        <w:rPr>
          <w:rFonts w:ascii="Times New Roman" w:hAnsi="Times New Roman" w:cs="Times New Roman"/>
          <w:sz w:val="24"/>
          <w:szCs w:val="24"/>
        </w:rPr>
        <w:t>Chisq</w:t>
      </w:r>
      <w:proofErr w:type="spellEnd"/>
      <w:r w:rsidR="00914DE7" w:rsidRPr="00914DE7">
        <w:rPr>
          <w:rFonts w:ascii="Times New Roman" w:hAnsi="Times New Roman" w:cs="Times New Roman"/>
          <w:sz w:val="24"/>
          <w:szCs w:val="24"/>
        </w:rPr>
        <w:t xml:space="preserve"> </w:t>
      </w:r>
      <w:r w:rsidRPr="00E07CCC">
        <w:rPr>
          <w:rFonts w:ascii="Times New Roman" w:hAnsi="Times New Roman" w:cs="Times New Roman"/>
          <w:sz w:val="24"/>
          <w:szCs w:val="24"/>
        </w:rPr>
        <w:t>p</w:t>
      </w:r>
      <w:r w:rsidR="00CB673A">
        <w:rPr>
          <w:rFonts w:ascii="Times New Roman" w:hAnsi="Times New Roman" w:cs="Times New Roman"/>
          <w:sz w:val="24"/>
          <w:szCs w:val="24"/>
        </w:rPr>
        <w:t>&lt;0.001, Supplementary Table 1</w:t>
      </w:r>
      <w:r w:rsidRPr="00E07CCC">
        <w:rPr>
          <w:rFonts w:ascii="Times New Roman" w:hAnsi="Times New Roman" w:cs="Times New Roman"/>
          <w:sz w:val="24"/>
          <w:szCs w:val="24"/>
        </w:rPr>
        <w:t>)</w:t>
      </w:r>
      <w:r w:rsidR="00922502" w:rsidRPr="00E07CCC">
        <w:rPr>
          <w:rFonts w:ascii="Times New Roman" w:hAnsi="Times New Roman" w:cs="Times New Roman"/>
          <w:sz w:val="24"/>
          <w:szCs w:val="24"/>
        </w:rPr>
        <w:t xml:space="preserve"> </w:t>
      </w:r>
      <w:r w:rsidRPr="006F7A93">
        <w:rPr>
          <w:rFonts w:ascii="Times New Roman" w:hAnsi="Times New Roman" w:cs="Times New Roman"/>
          <w:sz w:val="24"/>
          <w:szCs w:val="24"/>
        </w:rPr>
        <w:t xml:space="preserve">and </w:t>
      </w:r>
      <w:r w:rsidR="00914DE7">
        <w:rPr>
          <w:rFonts w:ascii="Times New Roman" w:hAnsi="Times New Roman" w:cs="Times New Roman"/>
          <w:sz w:val="24"/>
          <w:szCs w:val="24"/>
        </w:rPr>
        <w:t>resulted in estimates for interactions that were statistically significant. H</w:t>
      </w:r>
      <w:r w:rsidRPr="006F7A93">
        <w:rPr>
          <w:rFonts w:ascii="Times New Roman" w:hAnsi="Times New Roman" w:cs="Times New Roman"/>
          <w:sz w:val="24"/>
          <w:szCs w:val="24"/>
        </w:rPr>
        <w:t xml:space="preserve">ence </w:t>
      </w:r>
      <w:r w:rsidR="00914DE7">
        <w:rPr>
          <w:rFonts w:ascii="Times New Roman" w:hAnsi="Times New Roman" w:cs="Times New Roman"/>
          <w:sz w:val="24"/>
          <w:szCs w:val="24"/>
        </w:rPr>
        <w:t xml:space="preserve">an interaction term for season and age </w:t>
      </w:r>
      <w:r w:rsidRPr="006F7A93">
        <w:rPr>
          <w:rFonts w:ascii="Times New Roman" w:hAnsi="Times New Roman" w:cs="Times New Roman"/>
          <w:sz w:val="24"/>
          <w:szCs w:val="24"/>
        </w:rPr>
        <w:t xml:space="preserve">was considered </w:t>
      </w:r>
      <w:r w:rsidR="00914DE7">
        <w:rPr>
          <w:rFonts w:ascii="Times New Roman" w:hAnsi="Times New Roman" w:cs="Times New Roman"/>
          <w:sz w:val="24"/>
          <w:szCs w:val="24"/>
        </w:rPr>
        <w:t>in</w:t>
      </w:r>
      <w:r w:rsidRPr="006F7A93">
        <w:rPr>
          <w:rFonts w:ascii="Times New Roman" w:hAnsi="Times New Roman" w:cs="Times New Roman"/>
          <w:sz w:val="24"/>
          <w:szCs w:val="24"/>
        </w:rPr>
        <w:t xml:space="preserve"> the final model (</w:t>
      </w:r>
      <w:r w:rsidR="003E1A27">
        <w:rPr>
          <w:rFonts w:ascii="Times New Roman" w:hAnsi="Times New Roman" w:cs="Times New Roman"/>
          <w:sz w:val="24"/>
          <w:szCs w:val="24"/>
        </w:rPr>
        <w:t>m</w:t>
      </w:r>
      <w:r w:rsidR="000C3A0A" w:rsidRPr="006F7A93">
        <w:rPr>
          <w:rFonts w:ascii="Times New Roman" w:hAnsi="Times New Roman" w:cs="Times New Roman"/>
          <w:sz w:val="24"/>
          <w:szCs w:val="24"/>
        </w:rPr>
        <w:t xml:space="preserve">odel 1, </w:t>
      </w:r>
      <w:r w:rsidRPr="006F7A93">
        <w:rPr>
          <w:rFonts w:ascii="Times New Roman" w:hAnsi="Times New Roman" w:cs="Times New Roman"/>
          <w:sz w:val="24"/>
          <w:szCs w:val="24"/>
        </w:rPr>
        <w:t>AIC = 8131.</w:t>
      </w:r>
      <w:r w:rsidR="00C14BB0">
        <w:rPr>
          <w:rFonts w:ascii="Times New Roman" w:hAnsi="Times New Roman" w:cs="Times New Roman"/>
          <w:sz w:val="24"/>
          <w:szCs w:val="24"/>
        </w:rPr>
        <w:t>2</w:t>
      </w:r>
      <w:r w:rsidR="000C3A0A" w:rsidRPr="006F7A93">
        <w:rPr>
          <w:rFonts w:ascii="Times New Roman" w:hAnsi="Times New Roman" w:cs="Times New Roman"/>
          <w:sz w:val="24"/>
          <w:szCs w:val="24"/>
        </w:rPr>
        <w:t xml:space="preserve">, n = </w:t>
      </w:r>
      <w:r w:rsidR="000C3A0A" w:rsidRPr="00AC4AB0">
        <w:rPr>
          <w:rFonts w:ascii="Times New Roman" w:hAnsi="Times New Roman" w:cs="Times New Roman"/>
          <w:sz w:val="24"/>
          <w:szCs w:val="24"/>
        </w:rPr>
        <w:t>6,908</w:t>
      </w:r>
      <w:r w:rsidR="00CB673A">
        <w:rPr>
          <w:rFonts w:ascii="Times New Roman" w:hAnsi="Times New Roman" w:cs="Times New Roman"/>
          <w:sz w:val="24"/>
          <w:szCs w:val="24"/>
        </w:rPr>
        <w:t>, Supplementary Table 2</w:t>
      </w:r>
      <w:r w:rsidRPr="00AC4AB0">
        <w:rPr>
          <w:rFonts w:ascii="Times New Roman" w:hAnsi="Times New Roman" w:cs="Times New Roman"/>
          <w:sz w:val="24"/>
          <w:szCs w:val="24"/>
        </w:rPr>
        <w:t xml:space="preserve">). </w:t>
      </w:r>
      <w:r w:rsidR="000C3A0A" w:rsidRPr="00AC4AB0">
        <w:rPr>
          <w:rFonts w:ascii="Times New Roman" w:hAnsi="Times New Roman" w:cs="Times New Roman"/>
          <w:sz w:val="24"/>
          <w:szCs w:val="24"/>
        </w:rPr>
        <w:t xml:space="preserve">For the model </w:t>
      </w:r>
      <w:r w:rsidR="0085702F">
        <w:rPr>
          <w:rFonts w:ascii="Times New Roman" w:hAnsi="Times New Roman" w:cs="Times New Roman"/>
          <w:sz w:val="24"/>
          <w:szCs w:val="24"/>
        </w:rPr>
        <w:t>evaluating</w:t>
      </w:r>
      <w:r w:rsidR="000C3A0A" w:rsidRPr="00AC4AB0">
        <w:rPr>
          <w:rFonts w:ascii="Times New Roman" w:hAnsi="Times New Roman" w:cs="Times New Roman"/>
          <w:sz w:val="24"/>
          <w:szCs w:val="24"/>
        </w:rPr>
        <w:t xml:space="preserve"> treatment </w:t>
      </w:r>
      <w:r w:rsidR="0085702F">
        <w:rPr>
          <w:rFonts w:ascii="Times New Roman" w:hAnsi="Times New Roman" w:cs="Times New Roman"/>
          <w:sz w:val="24"/>
          <w:szCs w:val="24"/>
        </w:rPr>
        <w:t xml:space="preserve">options </w:t>
      </w:r>
      <w:r w:rsidR="004E5322">
        <w:rPr>
          <w:rFonts w:ascii="Times New Roman" w:hAnsi="Times New Roman" w:cs="Times New Roman"/>
          <w:sz w:val="24"/>
          <w:szCs w:val="24"/>
        </w:rPr>
        <w:t>(model 2)</w:t>
      </w:r>
      <w:r w:rsidR="0085702F">
        <w:rPr>
          <w:rFonts w:ascii="Times New Roman" w:hAnsi="Times New Roman" w:cs="Times New Roman"/>
          <w:sz w:val="24"/>
          <w:szCs w:val="24"/>
        </w:rPr>
        <w:t>,</w:t>
      </w:r>
      <w:r w:rsidR="004E5322">
        <w:rPr>
          <w:rFonts w:ascii="Times New Roman" w:hAnsi="Times New Roman" w:cs="Times New Roman"/>
          <w:sz w:val="24"/>
          <w:szCs w:val="24"/>
        </w:rPr>
        <w:t xml:space="preserve"> </w:t>
      </w:r>
      <w:r w:rsidR="00FB4C0D">
        <w:rPr>
          <w:rFonts w:ascii="Times New Roman" w:hAnsi="Times New Roman" w:cs="Times New Roman"/>
          <w:sz w:val="24"/>
          <w:szCs w:val="24"/>
        </w:rPr>
        <w:t xml:space="preserve">the </w:t>
      </w:r>
      <w:r w:rsidR="00453524" w:rsidRPr="00AE6D46">
        <w:rPr>
          <w:rFonts w:ascii="Times New Roman" w:hAnsi="Times New Roman" w:cs="Times New Roman"/>
          <w:sz w:val="24"/>
          <w:szCs w:val="24"/>
        </w:rPr>
        <w:t xml:space="preserve">inclusion of </w:t>
      </w:r>
      <w:r w:rsidR="00914DE7">
        <w:rPr>
          <w:rFonts w:ascii="Times New Roman" w:hAnsi="Times New Roman" w:cs="Times New Roman"/>
          <w:sz w:val="24"/>
          <w:szCs w:val="24"/>
        </w:rPr>
        <w:t xml:space="preserve">the </w:t>
      </w:r>
      <w:r w:rsidR="00453524" w:rsidRPr="00AE6D46">
        <w:rPr>
          <w:rFonts w:ascii="Times New Roman" w:hAnsi="Times New Roman" w:cs="Times New Roman"/>
          <w:sz w:val="24"/>
          <w:szCs w:val="24"/>
        </w:rPr>
        <w:t xml:space="preserve">interaction term </w:t>
      </w:r>
      <w:r w:rsidR="00C14BB0">
        <w:rPr>
          <w:rFonts w:ascii="Times New Roman" w:hAnsi="Times New Roman" w:cs="Times New Roman"/>
          <w:sz w:val="24"/>
          <w:szCs w:val="24"/>
        </w:rPr>
        <w:t xml:space="preserve">between season and age </w:t>
      </w:r>
      <w:r w:rsidR="00453524" w:rsidRPr="00AE6D46">
        <w:rPr>
          <w:rFonts w:ascii="Times New Roman" w:hAnsi="Times New Roman" w:cs="Times New Roman"/>
          <w:sz w:val="24"/>
          <w:szCs w:val="24"/>
        </w:rPr>
        <w:t xml:space="preserve">did not </w:t>
      </w:r>
      <w:r w:rsidR="00C14BB0">
        <w:rPr>
          <w:rFonts w:ascii="Times New Roman" w:hAnsi="Times New Roman" w:cs="Times New Roman"/>
          <w:sz w:val="24"/>
          <w:szCs w:val="24"/>
        </w:rPr>
        <w:t xml:space="preserve">improve the model fit </w:t>
      </w:r>
      <w:r w:rsidR="00C14BB0" w:rsidRPr="00E07CCC">
        <w:rPr>
          <w:rFonts w:ascii="Times New Roman" w:hAnsi="Times New Roman" w:cs="Times New Roman"/>
          <w:sz w:val="24"/>
          <w:szCs w:val="24"/>
        </w:rPr>
        <w:t>(</w:t>
      </w:r>
      <w:r w:rsidR="00C14BB0">
        <w:rPr>
          <w:rFonts w:ascii="Times New Roman" w:hAnsi="Times New Roman" w:cs="Times New Roman"/>
          <w:sz w:val="24"/>
          <w:szCs w:val="24"/>
        </w:rPr>
        <w:t xml:space="preserve">ANOVA </w:t>
      </w:r>
      <w:proofErr w:type="spellStart"/>
      <w:r w:rsidR="00C14BB0" w:rsidRPr="00914DE7">
        <w:rPr>
          <w:rFonts w:ascii="Times New Roman" w:hAnsi="Times New Roman" w:cs="Times New Roman"/>
          <w:sz w:val="24"/>
          <w:szCs w:val="24"/>
        </w:rPr>
        <w:t>Chisq</w:t>
      </w:r>
      <w:proofErr w:type="spellEnd"/>
      <w:r w:rsidR="00C14BB0" w:rsidRPr="00914DE7">
        <w:rPr>
          <w:rFonts w:ascii="Times New Roman" w:hAnsi="Times New Roman" w:cs="Times New Roman"/>
          <w:sz w:val="24"/>
          <w:szCs w:val="24"/>
        </w:rPr>
        <w:t xml:space="preserve"> </w:t>
      </w:r>
      <w:r w:rsidR="00C14BB0" w:rsidRPr="00E07CCC">
        <w:rPr>
          <w:rFonts w:ascii="Times New Roman" w:hAnsi="Times New Roman" w:cs="Times New Roman"/>
          <w:sz w:val="24"/>
          <w:szCs w:val="24"/>
        </w:rPr>
        <w:t>p</w:t>
      </w:r>
      <w:r w:rsidR="00C14BB0">
        <w:rPr>
          <w:rFonts w:ascii="Times New Roman" w:hAnsi="Times New Roman" w:cs="Times New Roman"/>
          <w:sz w:val="24"/>
          <w:szCs w:val="24"/>
        </w:rPr>
        <w:t xml:space="preserve"> = 0.15, Supplementary Table 3</w:t>
      </w:r>
      <w:r w:rsidR="00C14BB0" w:rsidRPr="00E07CCC">
        <w:rPr>
          <w:rFonts w:ascii="Times New Roman" w:hAnsi="Times New Roman" w:cs="Times New Roman"/>
          <w:sz w:val="24"/>
          <w:szCs w:val="24"/>
        </w:rPr>
        <w:t>)</w:t>
      </w:r>
      <w:r w:rsidR="00417B0D" w:rsidRPr="009B620F">
        <w:rPr>
          <w:rFonts w:ascii="Times New Roman" w:hAnsi="Times New Roman" w:cs="Times New Roman"/>
          <w:sz w:val="24"/>
          <w:szCs w:val="24"/>
        </w:rPr>
        <w:t>,</w:t>
      </w:r>
      <w:r w:rsidR="00453524" w:rsidRPr="009B620F">
        <w:rPr>
          <w:rFonts w:ascii="Times New Roman" w:hAnsi="Times New Roman" w:cs="Times New Roman"/>
          <w:sz w:val="24"/>
          <w:szCs w:val="24"/>
        </w:rPr>
        <w:t xml:space="preserve"> hence no interaction term was included</w:t>
      </w:r>
      <w:r w:rsidR="00453524" w:rsidRPr="00670A61">
        <w:rPr>
          <w:rFonts w:ascii="Times New Roman" w:hAnsi="Times New Roman" w:cs="Times New Roman"/>
          <w:sz w:val="24"/>
          <w:szCs w:val="24"/>
        </w:rPr>
        <w:t xml:space="preserve">. </w:t>
      </w:r>
      <w:r w:rsidR="00830F93" w:rsidRPr="00670A61">
        <w:rPr>
          <w:rFonts w:ascii="Times New Roman" w:hAnsi="Times New Roman" w:cs="Times New Roman"/>
          <w:sz w:val="24"/>
          <w:szCs w:val="24"/>
        </w:rPr>
        <w:t xml:space="preserve">The </w:t>
      </w:r>
      <w:r w:rsidR="0085702F">
        <w:rPr>
          <w:rFonts w:ascii="Times New Roman" w:hAnsi="Times New Roman" w:cs="Times New Roman"/>
          <w:sz w:val="24"/>
          <w:szCs w:val="24"/>
        </w:rPr>
        <w:t>subset</w:t>
      </w:r>
      <w:r w:rsidR="0085702F" w:rsidRPr="00670A61">
        <w:rPr>
          <w:rFonts w:ascii="Times New Roman" w:hAnsi="Times New Roman" w:cs="Times New Roman"/>
          <w:sz w:val="24"/>
          <w:szCs w:val="24"/>
        </w:rPr>
        <w:t xml:space="preserve"> </w:t>
      </w:r>
      <w:r w:rsidR="00830F93" w:rsidRPr="00670A61">
        <w:rPr>
          <w:rFonts w:ascii="Times New Roman" w:hAnsi="Times New Roman" w:cs="Times New Roman"/>
          <w:sz w:val="24"/>
          <w:szCs w:val="24"/>
        </w:rPr>
        <w:t xml:space="preserve">model </w:t>
      </w:r>
      <w:r w:rsidR="0085702F">
        <w:rPr>
          <w:rFonts w:ascii="Times New Roman" w:hAnsi="Times New Roman" w:cs="Times New Roman"/>
          <w:sz w:val="24"/>
          <w:szCs w:val="24"/>
        </w:rPr>
        <w:t>evaluating</w:t>
      </w:r>
      <w:r w:rsidR="0085702F" w:rsidRPr="00670A61">
        <w:rPr>
          <w:rFonts w:ascii="Times New Roman" w:hAnsi="Times New Roman" w:cs="Times New Roman"/>
          <w:sz w:val="24"/>
          <w:szCs w:val="24"/>
        </w:rPr>
        <w:t xml:space="preserve"> </w:t>
      </w:r>
      <w:r w:rsidR="00830F93" w:rsidRPr="00670A61">
        <w:rPr>
          <w:rFonts w:ascii="Times New Roman" w:hAnsi="Times New Roman" w:cs="Times New Roman"/>
          <w:sz w:val="24"/>
          <w:szCs w:val="24"/>
        </w:rPr>
        <w:t xml:space="preserve">treatment </w:t>
      </w:r>
      <w:r w:rsidR="0085702F">
        <w:rPr>
          <w:rFonts w:ascii="Times New Roman" w:hAnsi="Times New Roman" w:cs="Times New Roman"/>
          <w:sz w:val="24"/>
          <w:szCs w:val="24"/>
        </w:rPr>
        <w:t xml:space="preserve">options </w:t>
      </w:r>
      <w:r w:rsidR="00830F93" w:rsidRPr="00670A61">
        <w:rPr>
          <w:rFonts w:ascii="Times New Roman" w:hAnsi="Times New Roman" w:cs="Times New Roman"/>
          <w:sz w:val="24"/>
          <w:szCs w:val="24"/>
        </w:rPr>
        <w:t xml:space="preserve">(model 2) included binary variables for treatment options for heat, </w:t>
      </w:r>
      <w:r w:rsidR="000A4DDA">
        <w:rPr>
          <w:rFonts w:ascii="Times New Roman" w:hAnsi="Times New Roman" w:cs="Times New Roman"/>
          <w:sz w:val="24"/>
          <w:szCs w:val="24"/>
        </w:rPr>
        <w:t>nectar/</w:t>
      </w:r>
      <w:r w:rsidR="00830F93" w:rsidRPr="00670A61">
        <w:rPr>
          <w:rFonts w:ascii="Times New Roman" w:hAnsi="Times New Roman" w:cs="Times New Roman"/>
          <w:sz w:val="24"/>
          <w:szCs w:val="24"/>
        </w:rPr>
        <w:t xml:space="preserve">oral fluids, steroid, NSAID, and antibiotic administration along with demographic factors included in </w:t>
      </w:r>
      <w:r w:rsidR="00996FA7">
        <w:rPr>
          <w:rFonts w:ascii="Times New Roman" w:hAnsi="Times New Roman" w:cs="Times New Roman"/>
          <w:sz w:val="24"/>
          <w:szCs w:val="24"/>
        </w:rPr>
        <w:t xml:space="preserve">the general </w:t>
      </w:r>
      <w:r w:rsidR="00830F93" w:rsidRPr="00670A61">
        <w:rPr>
          <w:rFonts w:ascii="Times New Roman" w:hAnsi="Times New Roman" w:cs="Times New Roman"/>
          <w:sz w:val="24"/>
          <w:szCs w:val="24"/>
        </w:rPr>
        <w:t xml:space="preserve">model (n = 3,779, AIC = </w:t>
      </w:r>
      <w:r w:rsidR="00C14BB0">
        <w:rPr>
          <w:rFonts w:ascii="Times New Roman" w:hAnsi="Times New Roman" w:cs="Times New Roman"/>
          <w:sz w:val="24"/>
          <w:szCs w:val="24"/>
        </w:rPr>
        <w:t>4649.6</w:t>
      </w:r>
      <w:r w:rsidR="00D84679">
        <w:rPr>
          <w:rFonts w:ascii="Times New Roman" w:hAnsi="Times New Roman" w:cs="Times New Roman"/>
          <w:sz w:val="24"/>
          <w:szCs w:val="24"/>
        </w:rPr>
        <w:t>, Supplementary Table 4</w:t>
      </w:r>
      <w:r w:rsidR="00830F93" w:rsidRPr="00670A61">
        <w:rPr>
          <w:rFonts w:ascii="Times New Roman" w:hAnsi="Times New Roman" w:cs="Times New Roman"/>
          <w:sz w:val="24"/>
          <w:szCs w:val="24"/>
        </w:rPr>
        <w:t>)</w:t>
      </w:r>
      <w:r w:rsidR="00830F93" w:rsidRPr="00E07CCC">
        <w:rPr>
          <w:rFonts w:ascii="Times New Roman" w:hAnsi="Times New Roman" w:cs="Times New Roman"/>
          <w:sz w:val="24"/>
          <w:szCs w:val="24"/>
        </w:rPr>
        <w:t>.</w:t>
      </w:r>
      <w:r w:rsidR="00453524" w:rsidRPr="00E07CCC">
        <w:rPr>
          <w:rFonts w:ascii="Times New Roman" w:hAnsi="Times New Roman" w:cs="Times New Roman"/>
          <w:sz w:val="24"/>
          <w:szCs w:val="24"/>
        </w:rPr>
        <w:t xml:space="preserve"> </w:t>
      </w:r>
      <w:r w:rsidR="00453524" w:rsidRPr="00E07CCC">
        <w:rPr>
          <w:rFonts w:ascii="Times New Roman" w:hAnsi="Times New Roman" w:cs="Times New Roman"/>
          <w:sz w:val="24"/>
          <w:szCs w:val="24"/>
        </w:rPr>
        <w:br/>
      </w:r>
      <w:r w:rsidR="00B031CA" w:rsidRPr="00E07CCC">
        <w:rPr>
          <w:rFonts w:ascii="Times New Roman" w:hAnsi="Times New Roman" w:cs="Times New Roman"/>
          <w:sz w:val="24"/>
          <w:szCs w:val="24"/>
        </w:rPr>
        <w:tab/>
      </w:r>
      <w:r w:rsidR="00A93512" w:rsidRPr="003E1A27">
        <w:rPr>
          <w:rFonts w:ascii="Times New Roman" w:eastAsia="Times New Roman" w:hAnsi="Times New Roman" w:cs="Times New Roman"/>
          <w:b/>
          <w:bCs/>
          <w:i/>
          <w:iCs/>
          <w:color w:val="000000"/>
          <w:sz w:val="24"/>
          <w:szCs w:val="24"/>
        </w:rPr>
        <w:t xml:space="preserve">Effects of age and season on </w:t>
      </w:r>
      <w:r w:rsidR="00FB4C0D">
        <w:rPr>
          <w:rFonts w:ascii="Times New Roman" w:eastAsia="Times New Roman" w:hAnsi="Times New Roman" w:cs="Times New Roman"/>
          <w:b/>
          <w:bCs/>
          <w:i/>
          <w:iCs/>
          <w:color w:val="000000"/>
          <w:sz w:val="24"/>
          <w:szCs w:val="24"/>
        </w:rPr>
        <w:t xml:space="preserve">the </w:t>
      </w:r>
      <w:r w:rsidR="00A93512" w:rsidRPr="003E1A27">
        <w:rPr>
          <w:rFonts w:ascii="Times New Roman" w:eastAsia="Times New Roman" w:hAnsi="Times New Roman" w:cs="Times New Roman"/>
          <w:b/>
          <w:bCs/>
          <w:i/>
          <w:iCs/>
          <w:color w:val="000000"/>
          <w:sz w:val="24"/>
          <w:szCs w:val="24"/>
        </w:rPr>
        <w:t>release:</w:t>
      </w:r>
      <w:r w:rsidR="00A93512" w:rsidRPr="00AE6D46">
        <w:rPr>
          <w:rFonts w:ascii="Times New Roman" w:hAnsi="Times New Roman" w:cs="Times New Roman"/>
          <w:sz w:val="24"/>
          <w:szCs w:val="24"/>
        </w:rPr>
        <w:t xml:space="preserve"> </w:t>
      </w:r>
      <w:r w:rsidR="00B609C0">
        <w:rPr>
          <w:rFonts w:ascii="Times New Roman" w:hAnsi="Times New Roman" w:cs="Times New Roman"/>
          <w:sz w:val="24"/>
          <w:szCs w:val="24"/>
        </w:rPr>
        <w:t>A</w:t>
      </w:r>
      <w:r w:rsidR="00B031CA" w:rsidRPr="00AE6D46">
        <w:rPr>
          <w:rFonts w:ascii="Times New Roman" w:hAnsi="Times New Roman" w:cs="Times New Roman"/>
          <w:sz w:val="24"/>
          <w:szCs w:val="24"/>
        </w:rPr>
        <w:t xml:space="preserve">ge </w:t>
      </w:r>
      <w:r w:rsidR="00B609C0">
        <w:rPr>
          <w:rFonts w:ascii="Times New Roman" w:hAnsi="Times New Roman" w:cs="Times New Roman"/>
          <w:sz w:val="24"/>
          <w:szCs w:val="24"/>
        </w:rPr>
        <w:t>w</w:t>
      </w:r>
      <w:r w:rsidR="00B031CA" w:rsidRPr="00AE6D46">
        <w:rPr>
          <w:rFonts w:ascii="Times New Roman" w:hAnsi="Times New Roman" w:cs="Times New Roman"/>
          <w:sz w:val="24"/>
          <w:szCs w:val="24"/>
        </w:rPr>
        <w:t xml:space="preserve">as </w:t>
      </w:r>
      <w:r w:rsidR="00B609C0">
        <w:rPr>
          <w:rFonts w:ascii="Times New Roman" w:hAnsi="Times New Roman" w:cs="Times New Roman"/>
          <w:sz w:val="24"/>
          <w:szCs w:val="24"/>
        </w:rPr>
        <w:t xml:space="preserve">not </w:t>
      </w:r>
      <w:r w:rsidR="004A3B26">
        <w:rPr>
          <w:rFonts w:ascii="Times New Roman" w:hAnsi="Times New Roman" w:cs="Times New Roman"/>
          <w:sz w:val="24"/>
          <w:szCs w:val="24"/>
        </w:rPr>
        <w:t xml:space="preserve">a </w:t>
      </w:r>
      <w:r w:rsidR="00B031CA" w:rsidRPr="00AE6D46">
        <w:rPr>
          <w:rFonts w:ascii="Times New Roman" w:hAnsi="Times New Roman" w:cs="Times New Roman"/>
          <w:sz w:val="24"/>
          <w:szCs w:val="24"/>
        </w:rPr>
        <w:t xml:space="preserve">significant factor </w:t>
      </w:r>
      <w:r w:rsidR="00B609C0">
        <w:rPr>
          <w:rFonts w:ascii="Times New Roman" w:hAnsi="Times New Roman" w:cs="Times New Roman"/>
          <w:sz w:val="24"/>
          <w:szCs w:val="24"/>
        </w:rPr>
        <w:t>related to</w:t>
      </w:r>
      <w:r w:rsidR="00B609C0" w:rsidRPr="00AE6D46">
        <w:rPr>
          <w:rFonts w:ascii="Times New Roman" w:hAnsi="Times New Roman" w:cs="Times New Roman"/>
          <w:sz w:val="24"/>
          <w:szCs w:val="24"/>
        </w:rPr>
        <w:t xml:space="preserve"> </w:t>
      </w:r>
      <w:r w:rsidR="00996FA7">
        <w:rPr>
          <w:rFonts w:ascii="Times New Roman" w:hAnsi="Times New Roman" w:cs="Times New Roman"/>
          <w:sz w:val="24"/>
          <w:szCs w:val="24"/>
        </w:rPr>
        <w:t>survival</w:t>
      </w:r>
      <w:r w:rsidR="00B609C0">
        <w:rPr>
          <w:rFonts w:ascii="Times New Roman" w:hAnsi="Times New Roman" w:cs="Times New Roman"/>
          <w:sz w:val="24"/>
          <w:szCs w:val="24"/>
        </w:rPr>
        <w:t xml:space="preserve"> in the general model</w:t>
      </w:r>
      <w:r w:rsidR="00B031CA" w:rsidRPr="00AE6D46">
        <w:rPr>
          <w:rFonts w:ascii="Times New Roman" w:hAnsi="Times New Roman" w:cs="Times New Roman"/>
          <w:sz w:val="24"/>
          <w:szCs w:val="24"/>
        </w:rPr>
        <w:t xml:space="preserve"> (Figure 5)</w:t>
      </w:r>
      <w:r w:rsidR="00B609C0">
        <w:rPr>
          <w:rFonts w:ascii="Times New Roman" w:hAnsi="Times New Roman" w:cs="Times New Roman"/>
          <w:sz w:val="24"/>
          <w:szCs w:val="24"/>
        </w:rPr>
        <w:t>. In the m</w:t>
      </w:r>
      <w:r w:rsidR="00B031CA" w:rsidRPr="00670A61">
        <w:rPr>
          <w:rFonts w:ascii="Times New Roman" w:hAnsi="Times New Roman" w:cs="Times New Roman"/>
          <w:sz w:val="24"/>
          <w:szCs w:val="24"/>
        </w:rPr>
        <w:t xml:space="preserve">odel </w:t>
      </w:r>
      <w:r w:rsidR="00B609C0">
        <w:rPr>
          <w:rFonts w:ascii="Times New Roman" w:hAnsi="Times New Roman" w:cs="Times New Roman"/>
          <w:sz w:val="24"/>
          <w:szCs w:val="24"/>
        </w:rPr>
        <w:t>evaluating</w:t>
      </w:r>
      <w:r w:rsidR="00B031CA" w:rsidRPr="00670A61">
        <w:rPr>
          <w:rFonts w:ascii="Times New Roman" w:hAnsi="Times New Roman" w:cs="Times New Roman"/>
          <w:sz w:val="24"/>
          <w:szCs w:val="24"/>
        </w:rPr>
        <w:t xml:space="preserve"> treatment</w:t>
      </w:r>
      <w:r w:rsidR="00B609C0">
        <w:rPr>
          <w:rFonts w:ascii="Times New Roman" w:hAnsi="Times New Roman" w:cs="Times New Roman"/>
          <w:sz w:val="24"/>
          <w:szCs w:val="24"/>
        </w:rPr>
        <w:t xml:space="preserve"> options</w:t>
      </w:r>
      <w:r w:rsidR="00B031CA" w:rsidRPr="00670A61">
        <w:rPr>
          <w:rFonts w:ascii="Times New Roman" w:hAnsi="Times New Roman" w:cs="Times New Roman"/>
          <w:sz w:val="24"/>
          <w:szCs w:val="24"/>
        </w:rPr>
        <w:t xml:space="preserve"> (Figure 6)</w:t>
      </w:r>
      <w:r w:rsidR="00B609C0">
        <w:rPr>
          <w:rFonts w:ascii="Times New Roman" w:hAnsi="Times New Roman" w:cs="Times New Roman"/>
          <w:sz w:val="24"/>
          <w:szCs w:val="24"/>
        </w:rPr>
        <w:t>, nestlings had</w:t>
      </w:r>
      <w:r w:rsidR="00B031CA" w:rsidRPr="00670A61">
        <w:rPr>
          <w:rFonts w:ascii="Times New Roman" w:hAnsi="Times New Roman" w:cs="Times New Roman"/>
          <w:sz w:val="24"/>
          <w:szCs w:val="24"/>
        </w:rPr>
        <w:t xml:space="preserve"> </w:t>
      </w:r>
      <w:r w:rsidR="00C14BB0">
        <w:rPr>
          <w:rFonts w:ascii="Times New Roman" w:hAnsi="Times New Roman" w:cs="Times New Roman"/>
          <w:sz w:val="24"/>
          <w:szCs w:val="24"/>
        </w:rPr>
        <w:t>3</w:t>
      </w:r>
      <w:r w:rsidR="00903BB9">
        <w:rPr>
          <w:rFonts w:ascii="Times New Roman" w:hAnsi="Times New Roman" w:cs="Times New Roman"/>
          <w:sz w:val="24"/>
          <w:szCs w:val="24"/>
        </w:rPr>
        <w:t>.</w:t>
      </w:r>
      <w:r w:rsidR="00D05B1D">
        <w:rPr>
          <w:rFonts w:ascii="Times New Roman" w:hAnsi="Times New Roman" w:cs="Times New Roman"/>
          <w:sz w:val="24"/>
          <w:szCs w:val="24"/>
        </w:rPr>
        <w:t>4</w:t>
      </w:r>
      <w:r w:rsidR="00903BB9">
        <w:rPr>
          <w:rFonts w:ascii="Times New Roman" w:hAnsi="Times New Roman" w:cs="Times New Roman"/>
          <w:sz w:val="24"/>
          <w:szCs w:val="24"/>
        </w:rPr>
        <w:t>3 higher odds of release</w:t>
      </w:r>
      <w:r w:rsidR="004A3B26">
        <w:rPr>
          <w:rFonts w:ascii="Times New Roman" w:hAnsi="Times New Roman" w:cs="Times New Roman"/>
          <w:sz w:val="24"/>
          <w:szCs w:val="24"/>
        </w:rPr>
        <w:t xml:space="preserve"> </w:t>
      </w:r>
      <w:r w:rsidR="00B031CA" w:rsidRPr="00670A61">
        <w:rPr>
          <w:rFonts w:ascii="Times New Roman" w:hAnsi="Times New Roman" w:cs="Times New Roman"/>
          <w:sz w:val="24"/>
          <w:szCs w:val="24"/>
        </w:rPr>
        <w:t xml:space="preserve">(CI = </w:t>
      </w:r>
      <w:r w:rsidR="00D05B1D">
        <w:rPr>
          <w:rFonts w:ascii="Times New Roman" w:hAnsi="Times New Roman" w:cs="Times New Roman"/>
          <w:sz w:val="24"/>
          <w:szCs w:val="24"/>
        </w:rPr>
        <w:t>3</w:t>
      </w:r>
      <w:r w:rsidR="00B031CA" w:rsidRPr="00670A61">
        <w:rPr>
          <w:rFonts w:ascii="Times New Roman" w:hAnsi="Times New Roman" w:cs="Times New Roman"/>
          <w:sz w:val="24"/>
          <w:szCs w:val="24"/>
        </w:rPr>
        <w:t>.</w:t>
      </w:r>
      <w:r w:rsidR="00D05B1D">
        <w:rPr>
          <w:rFonts w:ascii="Times New Roman" w:hAnsi="Times New Roman" w:cs="Times New Roman"/>
          <w:sz w:val="24"/>
          <w:szCs w:val="24"/>
        </w:rPr>
        <w:t>57</w:t>
      </w:r>
      <w:r w:rsidR="00B031CA" w:rsidRPr="00E07CCC">
        <w:rPr>
          <w:rFonts w:ascii="Times New Roman" w:hAnsi="Times New Roman" w:cs="Times New Roman"/>
          <w:sz w:val="24"/>
          <w:szCs w:val="24"/>
        </w:rPr>
        <w:t>-</w:t>
      </w:r>
      <w:r w:rsidR="00D05B1D">
        <w:rPr>
          <w:rFonts w:ascii="Times New Roman" w:hAnsi="Times New Roman" w:cs="Times New Roman"/>
          <w:sz w:val="24"/>
          <w:szCs w:val="24"/>
        </w:rPr>
        <w:t>5</w:t>
      </w:r>
      <w:r w:rsidR="00B031CA" w:rsidRPr="00E07CCC">
        <w:rPr>
          <w:rFonts w:ascii="Times New Roman" w:hAnsi="Times New Roman" w:cs="Times New Roman"/>
          <w:sz w:val="24"/>
          <w:szCs w:val="24"/>
        </w:rPr>
        <w:t>.</w:t>
      </w:r>
      <w:r w:rsidR="00D05B1D">
        <w:rPr>
          <w:rFonts w:ascii="Times New Roman" w:hAnsi="Times New Roman" w:cs="Times New Roman"/>
          <w:sz w:val="24"/>
          <w:szCs w:val="24"/>
        </w:rPr>
        <w:t>51</w:t>
      </w:r>
      <w:r w:rsidR="00B031CA" w:rsidRPr="00E07CCC">
        <w:rPr>
          <w:rFonts w:ascii="Times New Roman" w:hAnsi="Times New Roman" w:cs="Times New Roman"/>
          <w:sz w:val="24"/>
          <w:szCs w:val="24"/>
        </w:rPr>
        <w:t>, p &gt; 0.001</w:t>
      </w:r>
      <w:r w:rsidR="00B031CA" w:rsidRPr="006F7A93">
        <w:rPr>
          <w:rFonts w:ascii="Times New Roman" w:hAnsi="Times New Roman" w:cs="Times New Roman"/>
          <w:sz w:val="24"/>
          <w:szCs w:val="24"/>
        </w:rPr>
        <w:t xml:space="preserve">). </w:t>
      </w:r>
      <w:bookmarkStart w:id="135" w:name="_Hlk62212646"/>
      <w:r w:rsidR="00B031CA" w:rsidRPr="006F7A93">
        <w:rPr>
          <w:rFonts w:ascii="Times New Roman" w:hAnsi="Times New Roman" w:cs="Times New Roman"/>
          <w:sz w:val="24"/>
          <w:szCs w:val="24"/>
        </w:rPr>
        <w:t xml:space="preserve">Predicted probability of successful release </w:t>
      </w:r>
      <w:r w:rsidR="00875AB3" w:rsidRPr="006F7A93">
        <w:rPr>
          <w:rFonts w:ascii="Times New Roman" w:hAnsi="Times New Roman" w:cs="Times New Roman"/>
          <w:sz w:val="24"/>
          <w:szCs w:val="24"/>
        </w:rPr>
        <w:t>for nestlings</w:t>
      </w:r>
      <w:ins w:id="136" w:author="Pranav Sudhir Pandit" w:date="2021-01-22T12:56:00Z">
        <w:r w:rsidR="00C33EBA">
          <w:rPr>
            <w:rFonts w:ascii="Times New Roman" w:hAnsi="Times New Roman" w:cs="Times New Roman"/>
            <w:sz w:val="24"/>
            <w:szCs w:val="24"/>
          </w:rPr>
          <w:t xml:space="preserve"> based on model with treatment options (model 2)</w:t>
        </w:r>
      </w:ins>
      <w:r w:rsidR="00875AB3" w:rsidRPr="006F7A93">
        <w:rPr>
          <w:rFonts w:ascii="Times New Roman" w:hAnsi="Times New Roman" w:cs="Times New Roman"/>
          <w:sz w:val="24"/>
          <w:szCs w:val="24"/>
        </w:rPr>
        <w:t xml:space="preserve"> </w:t>
      </w:r>
      <w:r w:rsidR="00B031CA" w:rsidRPr="006F7A93">
        <w:rPr>
          <w:rFonts w:ascii="Times New Roman" w:hAnsi="Times New Roman" w:cs="Times New Roman"/>
          <w:sz w:val="24"/>
          <w:szCs w:val="24"/>
        </w:rPr>
        <w:t>was also significantly high</w:t>
      </w:r>
      <w:r w:rsidR="006E4A92" w:rsidRPr="006F7A93">
        <w:rPr>
          <w:rFonts w:ascii="Times New Roman" w:hAnsi="Times New Roman" w:cs="Times New Roman"/>
          <w:sz w:val="24"/>
          <w:szCs w:val="24"/>
        </w:rPr>
        <w:t>er than adult</w:t>
      </w:r>
      <w:r w:rsidR="00D15BEC">
        <w:rPr>
          <w:rFonts w:ascii="Times New Roman" w:hAnsi="Times New Roman" w:cs="Times New Roman"/>
          <w:sz w:val="24"/>
          <w:szCs w:val="24"/>
        </w:rPr>
        <w:t>-</w:t>
      </w:r>
      <w:r w:rsidR="006E4A92" w:rsidRPr="006F7A93">
        <w:rPr>
          <w:rFonts w:ascii="Times New Roman" w:hAnsi="Times New Roman" w:cs="Times New Roman"/>
          <w:sz w:val="24"/>
          <w:szCs w:val="24"/>
        </w:rPr>
        <w:t>like birds</w:t>
      </w:r>
      <w:r w:rsidR="00B031CA" w:rsidRPr="00AC4AB0">
        <w:rPr>
          <w:rFonts w:ascii="Times New Roman" w:hAnsi="Times New Roman" w:cs="Times New Roman"/>
          <w:sz w:val="24"/>
          <w:szCs w:val="24"/>
        </w:rPr>
        <w:t xml:space="preserve"> </w:t>
      </w:r>
      <w:r w:rsidR="006E4A92" w:rsidRPr="00AC4AB0">
        <w:rPr>
          <w:rFonts w:ascii="Times New Roman" w:hAnsi="Times New Roman" w:cs="Times New Roman"/>
          <w:sz w:val="24"/>
          <w:szCs w:val="24"/>
        </w:rPr>
        <w:t xml:space="preserve">(Nestlings: </w:t>
      </w:r>
      <w:del w:id="137" w:author="Pranav Sudhir Pandit" w:date="2021-01-27T12:46:00Z">
        <w:r w:rsidR="006E4A92" w:rsidRPr="00AC4AB0" w:rsidDel="00103CA7">
          <w:rPr>
            <w:rFonts w:ascii="Times New Roman" w:hAnsi="Times New Roman" w:cs="Times New Roman"/>
            <w:sz w:val="24"/>
            <w:szCs w:val="24"/>
          </w:rPr>
          <w:delText xml:space="preserve"> </w:delText>
        </w:r>
      </w:del>
      <w:r w:rsidR="006E4A92" w:rsidRPr="00AC4AB0">
        <w:rPr>
          <w:rFonts w:ascii="Times New Roman" w:hAnsi="Times New Roman" w:cs="Times New Roman"/>
          <w:sz w:val="24"/>
          <w:szCs w:val="24"/>
        </w:rPr>
        <w:t>[mean = 0.69</w:t>
      </w:r>
      <w:r w:rsidR="006E4A92" w:rsidRPr="00D07644">
        <w:rPr>
          <w:rFonts w:ascii="Times New Roman" w:hAnsi="Times New Roman" w:cs="Times New Roman"/>
          <w:sz w:val="24"/>
          <w:szCs w:val="24"/>
        </w:rPr>
        <w:t xml:space="preserve">, SD±0.056, n = 1,026], </w:t>
      </w:r>
      <w:r w:rsidR="000A4DDA">
        <w:rPr>
          <w:rFonts w:ascii="Times New Roman" w:hAnsi="Times New Roman" w:cs="Times New Roman"/>
          <w:sz w:val="24"/>
          <w:szCs w:val="24"/>
        </w:rPr>
        <w:t>a</w:t>
      </w:r>
      <w:r w:rsidR="006E4A92" w:rsidRPr="00D07644">
        <w:rPr>
          <w:rFonts w:ascii="Times New Roman" w:hAnsi="Times New Roman" w:cs="Times New Roman"/>
          <w:sz w:val="24"/>
          <w:szCs w:val="24"/>
        </w:rPr>
        <w:t>dult</w:t>
      </w:r>
      <w:r w:rsidR="00D15BEC">
        <w:rPr>
          <w:rFonts w:ascii="Times New Roman" w:hAnsi="Times New Roman" w:cs="Times New Roman"/>
          <w:sz w:val="24"/>
          <w:szCs w:val="24"/>
        </w:rPr>
        <w:t>-</w:t>
      </w:r>
      <w:r w:rsidR="006E4A92" w:rsidRPr="00D07644">
        <w:rPr>
          <w:rFonts w:ascii="Times New Roman" w:hAnsi="Times New Roman" w:cs="Times New Roman"/>
          <w:sz w:val="24"/>
          <w:szCs w:val="24"/>
        </w:rPr>
        <w:lastRenderedPageBreak/>
        <w:t>like birds</w:t>
      </w:r>
      <w:r w:rsidR="006E4A92" w:rsidRPr="00B12CF5">
        <w:rPr>
          <w:rFonts w:ascii="Times New Roman" w:hAnsi="Times New Roman" w:cs="Times New Roman"/>
          <w:sz w:val="24"/>
          <w:szCs w:val="24"/>
        </w:rPr>
        <w:t>: [mean = 0.33, SD±0.178, n = 2,753]</w:t>
      </w:r>
      <w:r w:rsidR="00875AB3" w:rsidRPr="00B12CF5">
        <w:rPr>
          <w:rFonts w:ascii="Times New Roman" w:hAnsi="Times New Roman" w:cs="Times New Roman"/>
          <w:sz w:val="24"/>
          <w:szCs w:val="24"/>
        </w:rPr>
        <w:t>, Figure 7</w:t>
      </w:r>
      <w:r w:rsidR="006E4A92" w:rsidRPr="00B12CF5">
        <w:rPr>
          <w:rFonts w:ascii="Times New Roman" w:hAnsi="Times New Roman" w:cs="Times New Roman"/>
          <w:sz w:val="24"/>
          <w:szCs w:val="24"/>
        </w:rPr>
        <w:t>).</w:t>
      </w:r>
      <w:bookmarkEnd w:id="135"/>
      <w:r w:rsidR="00875AB3" w:rsidRPr="005A3033">
        <w:rPr>
          <w:rFonts w:ascii="Times New Roman" w:hAnsi="Times New Roman" w:cs="Times New Roman"/>
          <w:sz w:val="24"/>
          <w:szCs w:val="24"/>
        </w:rPr>
        <w:t xml:space="preserve"> </w:t>
      </w:r>
      <w:r w:rsidR="0097506F" w:rsidRPr="005A3033">
        <w:rPr>
          <w:rFonts w:ascii="Times New Roman" w:hAnsi="Times New Roman" w:cs="Times New Roman"/>
          <w:sz w:val="24"/>
          <w:szCs w:val="24"/>
        </w:rPr>
        <w:t xml:space="preserve">Hummingbirds rescued in </w:t>
      </w:r>
      <w:r w:rsidR="003E1A27">
        <w:rPr>
          <w:rFonts w:ascii="Times New Roman" w:hAnsi="Times New Roman" w:cs="Times New Roman"/>
          <w:sz w:val="24"/>
          <w:szCs w:val="24"/>
        </w:rPr>
        <w:t>s</w:t>
      </w:r>
      <w:r w:rsidR="0097506F" w:rsidRPr="005A3033">
        <w:rPr>
          <w:rFonts w:ascii="Times New Roman" w:hAnsi="Times New Roman" w:cs="Times New Roman"/>
          <w:sz w:val="24"/>
          <w:szCs w:val="24"/>
        </w:rPr>
        <w:t xml:space="preserve">pring, </w:t>
      </w:r>
      <w:r w:rsidR="003E1A27">
        <w:rPr>
          <w:rFonts w:ascii="Times New Roman" w:hAnsi="Times New Roman" w:cs="Times New Roman"/>
          <w:sz w:val="24"/>
          <w:szCs w:val="24"/>
        </w:rPr>
        <w:t>s</w:t>
      </w:r>
      <w:r w:rsidR="0097506F" w:rsidRPr="005A3033">
        <w:rPr>
          <w:rFonts w:ascii="Times New Roman" w:hAnsi="Times New Roman" w:cs="Times New Roman"/>
          <w:sz w:val="24"/>
          <w:szCs w:val="24"/>
        </w:rPr>
        <w:t>ummer</w:t>
      </w:r>
      <w:r w:rsidR="00D15BEC">
        <w:rPr>
          <w:rFonts w:ascii="Times New Roman" w:hAnsi="Times New Roman" w:cs="Times New Roman"/>
          <w:sz w:val="24"/>
          <w:szCs w:val="24"/>
        </w:rPr>
        <w:t>,</w:t>
      </w:r>
      <w:r w:rsidR="0097506F" w:rsidRPr="005A3033">
        <w:rPr>
          <w:rFonts w:ascii="Times New Roman" w:hAnsi="Times New Roman" w:cs="Times New Roman"/>
          <w:sz w:val="24"/>
          <w:szCs w:val="24"/>
        </w:rPr>
        <w:t xml:space="preserve"> </w:t>
      </w:r>
      <w:r w:rsidR="00D15BEC">
        <w:rPr>
          <w:rFonts w:ascii="Times New Roman" w:hAnsi="Times New Roman" w:cs="Times New Roman"/>
          <w:sz w:val="24"/>
          <w:szCs w:val="24"/>
        </w:rPr>
        <w:t xml:space="preserve">or </w:t>
      </w:r>
      <w:r w:rsidR="003E1A27">
        <w:rPr>
          <w:rFonts w:ascii="Times New Roman" w:hAnsi="Times New Roman" w:cs="Times New Roman"/>
          <w:sz w:val="24"/>
          <w:szCs w:val="24"/>
        </w:rPr>
        <w:t>w</w:t>
      </w:r>
      <w:r w:rsidR="0097506F" w:rsidRPr="005A3033">
        <w:rPr>
          <w:rFonts w:ascii="Times New Roman" w:hAnsi="Times New Roman" w:cs="Times New Roman"/>
          <w:sz w:val="24"/>
          <w:szCs w:val="24"/>
        </w:rPr>
        <w:t>inter showed significantly higher odds of rele</w:t>
      </w:r>
      <w:r w:rsidR="0097506F" w:rsidRPr="002F6813">
        <w:rPr>
          <w:rFonts w:ascii="Times New Roman" w:hAnsi="Times New Roman" w:cs="Times New Roman"/>
          <w:sz w:val="24"/>
          <w:szCs w:val="24"/>
        </w:rPr>
        <w:t xml:space="preserve">ase compared with birds rescued in </w:t>
      </w:r>
      <w:r w:rsidR="00C41704">
        <w:rPr>
          <w:rFonts w:ascii="Times New Roman" w:hAnsi="Times New Roman" w:cs="Times New Roman"/>
          <w:sz w:val="24"/>
          <w:szCs w:val="24"/>
        </w:rPr>
        <w:t>f</w:t>
      </w:r>
      <w:r w:rsidR="0097506F" w:rsidRPr="002F6813">
        <w:rPr>
          <w:rFonts w:ascii="Times New Roman" w:hAnsi="Times New Roman" w:cs="Times New Roman"/>
          <w:sz w:val="24"/>
          <w:szCs w:val="24"/>
        </w:rPr>
        <w:t xml:space="preserve">all (Figure 5-6). </w:t>
      </w:r>
      <w:r w:rsidR="008D6309">
        <w:rPr>
          <w:rFonts w:ascii="Times New Roman" w:hAnsi="Times New Roman" w:cs="Times New Roman"/>
          <w:sz w:val="24"/>
          <w:szCs w:val="24"/>
        </w:rPr>
        <w:t>In the general model, b</w:t>
      </w:r>
      <w:r w:rsidR="0097506F" w:rsidRPr="00777C62">
        <w:rPr>
          <w:rFonts w:ascii="Times New Roman" w:hAnsi="Times New Roman" w:cs="Times New Roman"/>
          <w:sz w:val="24"/>
          <w:szCs w:val="24"/>
        </w:rPr>
        <w:t xml:space="preserve">irds rescued in </w:t>
      </w:r>
      <w:r w:rsidR="003E1A27">
        <w:rPr>
          <w:rFonts w:ascii="Times New Roman" w:hAnsi="Times New Roman" w:cs="Times New Roman"/>
          <w:sz w:val="24"/>
          <w:szCs w:val="24"/>
        </w:rPr>
        <w:t>s</w:t>
      </w:r>
      <w:r w:rsidR="0097506F" w:rsidRPr="00777C62">
        <w:rPr>
          <w:rFonts w:ascii="Times New Roman" w:hAnsi="Times New Roman" w:cs="Times New Roman"/>
          <w:sz w:val="24"/>
          <w:szCs w:val="24"/>
        </w:rPr>
        <w:t xml:space="preserve">pring were twice </w:t>
      </w:r>
      <w:r w:rsidR="00B609C0">
        <w:rPr>
          <w:rFonts w:ascii="Times New Roman" w:hAnsi="Times New Roman" w:cs="Times New Roman"/>
          <w:sz w:val="24"/>
          <w:szCs w:val="24"/>
        </w:rPr>
        <w:t>as</w:t>
      </w:r>
      <w:r w:rsidR="00B609C0" w:rsidRPr="00777C62">
        <w:rPr>
          <w:rFonts w:ascii="Times New Roman" w:hAnsi="Times New Roman" w:cs="Times New Roman"/>
          <w:sz w:val="24"/>
          <w:szCs w:val="24"/>
        </w:rPr>
        <w:t xml:space="preserve"> </w:t>
      </w:r>
      <w:r w:rsidR="0097506F" w:rsidRPr="00777C62">
        <w:rPr>
          <w:rFonts w:ascii="Times New Roman" w:hAnsi="Times New Roman" w:cs="Times New Roman"/>
          <w:sz w:val="24"/>
          <w:szCs w:val="24"/>
        </w:rPr>
        <w:t xml:space="preserve">likely to be released compared to birds rescued in </w:t>
      </w:r>
      <w:r w:rsidR="003E1A27">
        <w:rPr>
          <w:rFonts w:ascii="Times New Roman" w:hAnsi="Times New Roman" w:cs="Times New Roman"/>
          <w:sz w:val="24"/>
          <w:szCs w:val="24"/>
        </w:rPr>
        <w:t>f</w:t>
      </w:r>
      <w:r w:rsidR="0097506F" w:rsidRPr="00777C62">
        <w:rPr>
          <w:rFonts w:ascii="Times New Roman" w:hAnsi="Times New Roman" w:cs="Times New Roman"/>
          <w:sz w:val="24"/>
          <w:szCs w:val="24"/>
        </w:rPr>
        <w:t xml:space="preserve">all </w:t>
      </w:r>
      <w:r w:rsidR="0097506F" w:rsidRPr="003E1A27">
        <w:rPr>
          <w:rFonts w:ascii="Times New Roman" w:hAnsi="Times New Roman" w:cs="Times New Roman"/>
          <w:sz w:val="24"/>
          <w:szCs w:val="24"/>
        </w:rPr>
        <w:t>(odds ratio: 2.</w:t>
      </w:r>
      <w:r w:rsidR="009711AB">
        <w:rPr>
          <w:rFonts w:ascii="Times New Roman" w:hAnsi="Times New Roman" w:cs="Times New Roman"/>
          <w:sz w:val="24"/>
          <w:szCs w:val="24"/>
        </w:rPr>
        <w:t>73</w:t>
      </w:r>
      <w:r w:rsidR="0097506F" w:rsidRPr="003E1A27">
        <w:rPr>
          <w:rFonts w:ascii="Times New Roman" w:hAnsi="Times New Roman" w:cs="Times New Roman"/>
          <w:sz w:val="24"/>
          <w:szCs w:val="24"/>
        </w:rPr>
        <w:t>, CI: 2.</w:t>
      </w:r>
      <w:r w:rsidR="009711AB">
        <w:rPr>
          <w:rFonts w:ascii="Times New Roman" w:hAnsi="Times New Roman" w:cs="Times New Roman"/>
          <w:sz w:val="24"/>
          <w:szCs w:val="24"/>
        </w:rPr>
        <w:t>12</w:t>
      </w:r>
      <w:r w:rsidR="0097506F" w:rsidRPr="003E1A27">
        <w:rPr>
          <w:rFonts w:ascii="Times New Roman" w:hAnsi="Times New Roman" w:cs="Times New Roman"/>
          <w:sz w:val="24"/>
          <w:szCs w:val="24"/>
        </w:rPr>
        <w:t>-3.</w:t>
      </w:r>
      <w:r w:rsidR="009711AB">
        <w:rPr>
          <w:rFonts w:ascii="Times New Roman" w:hAnsi="Times New Roman" w:cs="Times New Roman"/>
          <w:sz w:val="24"/>
          <w:szCs w:val="24"/>
        </w:rPr>
        <w:t>52</w:t>
      </w:r>
      <w:r w:rsidR="0097506F" w:rsidRPr="003E1A27">
        <w:rPr>
          <w:rFonts w:ascii="Times New Roman" w:hAnsi="Times New Roman" w:cs="Times New Roman"/>
          <w:sz w:val="24"/>
          <w:szCs w:val="24"/>
        </w:rPr>
        <w:t>, p &lt;0.001</w:t>
      </w:r>
      <w:r w:rsidR="008D6309">
        <w:rPr>
          <w:rFonts w:ascii="Times New Roman" w:hAnsi="Times New Roman" w:cs="Times New Roman"/>
          <w:sz w:val="24"/>
          <w:szCs w:val="24"/>
        </w:rPr>
        <w:t>)</w:t>
      </w:r>
      <w:r w:rsidR="0097506F" w:rsidRPr="003E1A27">
        <w:rPr>
          <w:rFonts w:ascii="Times New Roman" w:hAnsi="Times New Roman" w:cs="Times New Roman"/>
          <w:sz w:val="24"/>
          <w:szCs w:val="24"/>
        </w:rPr>
        <w:t>,</w:t>
      </w:r>
      <w:r w:rsidR="008D6309">
        <w:rPr>
          <w:rFonts w:ascii="Times New Roman" w:hAnsi="Times New Roman" w:cs="Times New Roman"/>
          <w:sz w:val="24"/>
          <w:szCs w:val="24"/>
        </w:rPr>
        <w:t xml:space="preserve"> while the model evaluating treatment options showed survival odds of 2.</w:t>
      </w:r>
      <w:r w:rsidR="009711AB">
        <w:rPr>
          <w:rFonts w:ascii="Times New Roman" w:hAnsi="Times New Roman" w:cs="Times New Roman"/>
          <w:sz w:val="24"/>
          <w:szCs w:val="24"/>
        </w:rPr>
        <w:t>61</w:t>
      </w:r>
      <w:r w:rsidR="008D6309">
        <w:rPr>
          <w:rFonts w:ascii="Times New Roman" w:hAnsi="Times New Roman" w:cs="Times New Roman"/>
          <w:sz w:val="24"/>
          <w:szCs w:val="24"/>
        </w:rPr>
        <w:t>(</w:t>
      </w:r>
      <w:r w:rsidR="0097506F" w:rsidRPr="003E1A27">
        <w:rPr>
          <w:rFonts w:ascii="Times New Roman" w:hAnsi="Times New Roman" w:cs="Times New Roman"/>
          <w:sz w:val="24"/>
          <w:szCs w:val="24"/>
        </w:rPr>
        <w:t xml:space="preserve">CI: </w:t>
      </w:r>
      <w:r w:rsidR="00CC0E90" w:rsidRPr="003E1A27">
        <w:rPr>
          <w:rFonts w:ascii="Times New Roman" w:hAnsi="Times New Roman" w:cs="Times New Roman"/>
          <w:sz w:val="24"/>
          <w:szCs w:val="24"/>
        </w:rPr>
        <w:t>1</w:t>
      </w:r>
      <w:r w:rsidR="0097506F" w:rsidRPr="003E1A27">
        <w:rPr>
          <w:rFonts w:ascii="Times New Roman" w:hAnsi="Times New Roman" w:cs="Times New Roman"/>
          <w:sz w:val="24"/>
          <w:szCs w:val="24"/>
        </w:rPr>
        <w:t>.</w:t>
      </w:r>
      <w:r w:rsidR="009711AB">
        <w:rPr>
          <w:rFonts w:ascii="Times New Roman" w:hAnsi="Times New Roman" w:cs="Times New Roman"/>
          <w:sz w:val="24"/>
          <w:szCs w:val="24"/>
        </w:rPr>
        <w:t>94</w:t>
      </w:r>
      <w:r w:rsidR="0097506F" w:rsidRPr="003E1A27">
        <w:rPr>
          <w:rFonts w:ascii="Times New Roman" w:hAnsi="Times New Roman" w:cs="Times New Roman"/>
          <w:sz w:val="24"/>
          <w:szCs w:val="24"/>
        </w:rPr>
        <w:t>-3.</w:t>
      </w:r>
      <w:r w:rsidR="009711AB">
        <w:rPr>
          <w:rFonts w:ascii="Times New Roman" w:hAnsi="Times New Roman" w:cs="Times New Roman"/>
          <w:sz w:val="24"/>
          <w:szCs w:val="24"/>
        </w:rPr>
        <w:t>53</w:t>
      </w:r>
      <w:r w:rsidR="0097506F" w:rsidRPr="003E1A27">
        <w:rPr>
          <w:rFonts w:ascii="Times New Roman" w:hAnsi="Times New Roman" w:cs="Times New Roman"/>
          <w:sz w:val="24"/>
          <w:szCs w:val="24"/>
        </w:rPr>
        <w:t>, p &lt;0.001</w:t>
      </w:r>
      <w:r w:rsidR="00CC0E90" w:rsidRPr="003E1A27">
        <w:rPr>
          <w:rFonts w:ascii="Times New Roman" w:hAnsi="Times New Roman" w:cs="Times New Roman"/>
          <w:sz w:val="24"/>
          <w:szCs w:val="24"/>
        </w:rPr>
        <w:t xml:space="preserve">). Birds </w:t>
      </w:r>
      <w:r w:rsidR="003E1A27">
        <w:rPr>
          <w:rFonts w:ascii="Times New Roman" w:hAnsi="Times New Roman" w:cs="Times New Roman"/>
          <w:sz w:val="24"/>
          <w:szCs w:val="24"/>
        </w:rPr>
        <w:t xml:space="preserve">rescued </w:t>
      </w:r>
      <w:r w:rsidR="00CC0E90" w:rsidRPr="003E1A27">
        <w:rPr>
          <w:rFonts w:ascii="Times New Roman" w:hAnsi="Times New Roman" w:cs="Times New Roman"/>
          <w:sz w:val="24"/>
          <w:szCs w:val="24"/>
        </w:rPr>
        <w:t xml:space="preserve">in summer also showed similar odds to that of birds rescued in </w:t>
      </w:r>
      <w:r w:rsidR="003E1A27">
        <w:rPr>
          <w:rFonts w:ascii="Times New Roman" w:hAnsi="Times New Roman" w:cs="Times New Roman"/>
          <w:sz w:val="24"/>
          <w:szCs w:val="24"/>
        </w:rPr>
        <w:t>s</w:t>
      </w:r>
      <w:r w:rsidR="00CC0E90" w:rsidRPr="003E1A27">
        <w:rPr>
          <w:rFonts w:ascii="Times New Roman" w:hAnsi="Times New Roman" w:cs="Times New Roman"/>
          <w:sz w:val="24"/>
          <w:szCs w:val="24"/>
        </w:rPr>
        <w:t xml:space="preserve">pring, and were twice more likely to be released than birds rescued in </w:t>
      </w:r>
      <w:r w:rsidR="00B6478F">
        <w:rPr>
          <w:rFonts w:ascii="Times New Roman" w:hAnsi="Times New Roman" w:cs="Times New Roman"/>
          <w:sz w:val="24"/>
          <w:szCs w:val="24"/>
        </w:rPr>
        <w:t>f</w:t>
      </w:r>
      <w:r w:rsidR="00CC0E90" w:rsidRPr="003E1A27">
        <w:rPr>
          <w:rFonts w:ascii="Times New Roman" w:hAnsi="Times New Roman" w:cs="Times New Roman"/>
          <w:sz w:val="24"/>
          <w:szCs w:val="24"/>
        </w:rPr>
        <w:t>all (</w:t>
      </w:r>
      <w:r w:rsidR="008D6309">
        <w:rPr>
          <w:rFonts w:ascii="Times New Roman" w:hAnsi="Times New Roman" w:cs="Times New Roman"/>
          <w:sz w:val="24"/>
          <w:szCs w:val="24"/>
        </w:rPr>
        <w:t>model 1</w:t>
      </w:r>
      <w:r w:rsidR="00CC0E90" w:rsidRPr="003E1A27">
        <w:rPr>
          <w:rFonts w:ascii="Times New Roman" w:hAnsi="Times New Roman" w:cs="Times New Roman"/>
          <w:sz w:val="24"/>
          <w:szCs w:val="24"/>
        </w:rPr>
        <w:t xml:space="preserve"> = [odds ratio: 2.7</w:t>
      </w:r>
      <w:r w:rsidR="009711AB">
        <w:rPr>
          <w:rFonts w:ascii="Times New Roman" w:hAnsi="Times New Roman" w:cs="Times New Roman"/>
          <w:sz w:val="24"/>
          <w:szCs w:val="24"/>
        </w:rPr>
        <w:t>5</w:t>
      </w:r>
      <w:r w:rsidR="00CC0E90" w:rsidRPr="003E1A27">
        <w:rPr>
          <w:rFonts w:ascii="Times New Roman" w:hAnsi="Times New Roman" w:cs="Times New Roman"/>
          <w:sz w:val="24"/>
          <w:szCs w:val="24"/>
        </w:rPr>
        <w:t>, CI: 2.</w:t>
      </w:r>
      <w:r w:rsidR="009711AB">
        <w:rPr>
          <w:rFonts w:ascii="Times New Roman" w:hAnsi="Times New Roman" w:cs="Times New Roman"/>
          <w:sz w:val="24"/>
          <w:szCs w:val="24"/>
        </w:rPr>
        <w:t>11</w:t>
      </w:r>
      <w:r w:rsidR="00CC0E90" w:rsidRPr="003E1A27">
        <w:rPr>
          <w:rFonts w:ascii="Times New Roman" w:hAnsi="Times New Roman" w:cs="Times New Roman"/>
          <w:sz w:val="24"/>
          <w:szCs w:val="24"/>
        </w:rPr>
        <w:t>-3.5</w:t>
      </w:r>
      <w:r w:rsidR="009711AB">
        <w:rPr>
          <w:rFonts w:ascii="Times New Roman" w:hAnsi="Times New Roman" w:cs="Times New Roman"/>
          <w:sz w:val="24"/>
          <w:szCs w:val="24"/>
        </w:rPr>
        <w:t>7</w:t>
      </w:r>
      <w:r w:rsidR="00CC0E90" w:rsidRPr="003E1A27">
        <w:rPr>
          <w:rFonts w:ascii="Times New Roman" w:hAnsi="Times New Roman" w:cs="Times New Roman"/>
          <w:sz w:val="24"/>
          <w:szCs w:val="24"/>
        </w:rPr>
        <w:t xml:space="preserve">, p &lt;0.001], </w:t>
      </w:r>
      <w:r w:rsidR="008D6309">
        <w:rPr>
          <w:rFonts w:ascii="Times New Roman" w:hAnsi="Times New Roman" w:cs="Times New Roman"/>
          <w:sz w:val="24"/>
          <w:szCs w:val="24"/>
        </w:rPr>
        <w:t xml:space="preserve"> model 2 </w:t>
      </w:r>
      <w:r w:rsidR="00CC0E90" w:rsidRPr="003E1A27">
        <w:rPr>
          <w:rFonts w:ascii="Times New Roman" w:hAnsi="Times New Roman" w:cs="Times New Roman"/>
          <w:sz w:val="24"/>
          <w:szCs w:val="24"/>
        </w:rPr>
        <w:t>= [odds ratio: 2.5</w:t>
      </w:r>
      <w:r w:rsidR="009711AB">
        <w:rPr>
          <w:rFonts w:ascii="Times New Roman" w:hAnsi="Times New Roman" w:cs="Times New Roman"/>
          <w:sz w:val="24"/>
          <w:szCs w:val="24"/>
        </w:rPr>
        <w:t>9</w:t>
      </w:r>
      <w:r w:rsidR="00CC0E90" w:rsidRPr="003E1A27">
        <w:rPr>
          <w:rFonts w:ascii="Times New Roman" w:hAnsi="Times New Roman" w:cs="Times New Roman"/>
          <w:sz w:val="24"/>
          <w:szCs w:val="24"/>
        </w:rPr>
        <w:t>, CI: 1.</w:t>
      </w:r>
      <w:r w:rsidR="009711AB">
        <w:rPr>
          <w:rFonts w:ascii="Times New Roman" w:hAnsi="Times New Roman" w:cs="Times New Roman"/>
          <w:sz w:val="24"/>
          <w:szCs w:val="24"/>
        </w:rPr>
        <w:t>90</w:t>
      </w:r>
      <w:r w:rsidR="00CC0E90" w:rsidRPr="003E1A27">
        <w:rPr>
          <w:rFonts w:ascii="Times New Roman" w:hAnsi="Times New Roman" w:cs="Times New Roman"/>
          <w:sz w:val="24"/>
          <w:szCs w:val="24"/>
        </w:rPr>
        <w:t>-3.</w:t>
      </w:r>
      <w:r w:rsidR="009711AB">
        <w:rPr>
          <w:rFonts w:ascii="Times New Roman" w:hAnsi="Times New Roman" w:cs="Times New Roman"/>
          <w:sz w:val="24"/>
          <w:szCs w:val="24"/>
        </w:rPr>
        <w:t>5</w:t>
      </w:r>
      <w:r w:rsidR="00CC0E90" w:rsidRPr="003E1A27">
        <w:rPr>
          <w:rFonts w:ascii="Times New Roman" w:hAnsi="Times New Roman" w:cs="Times New Roman"/>
          <w:sz w:val="24"/>
          <w:szCs w:val="24"/>
        </w:rPr>
        <w:t>3, p &lt;0.001</w:t>
      </w:r>
      <w:r w:rsidR="00B6478F">
        <w:rPr>
          <w:rFonts w:ascii="Times New Roman" w:hAnsi="Times New Roman" w:cs="Times New Roman"/>
          <w:sz w:val="24"/>
          <w:szCs w:val="24"/>
        </w:rPr>
        <w:t>]</w:t>
      </w:r>
      <w:r w:rsidR="00CC0E90" w:rsidRPr="003E1A27">
        <w:rPr>
          <w:rFonts w:ascii="Times New Roman" w:hAnsi="Times New Roman" w:cs="Times New Roman"/>
          <w:sz w:val="24"/>
          <w:szCs w:val="24"/>
        </w:rPr>
        <w:t xml:space="preserve">). </w:t>
      </w:r>
      <w:r w:rsidR="00736680" w:rsidRPr="003E1A27">
        <w:rPr>
          <w:rFonts w:ascii="Times New Roman" w:hAnsi="Times New Roman" w:cs="Times New Roman"/>
          <w:sz w:val="24"/>
          <w:szCs w:val="24"/>
        </w:rPr>
        <w:t xml:space="preserve">Birds rescued in winter also showed significantly higher odds </w:t>
      </w:r>
      <w:r w:rsidR="00074E70">
        <w:rPr>
          <w:rFonts w:ascii="Times New Roman" w:hAnsi="Times New Roman" w:cs="Times New Roman"/>
          <w:sz w:val="24"/>
          <w:szCs w:val="24"/>
        </w:rPr>
        <w:t>of survival</w:t>
      </w:r>
      <w:r w:rsidR="00736680" w:rsidRPr="003E1A27">
        <w:rPr>
          <w:rFonts w:ascii="Times New Roman" w:hAnsi="Times New Roman" w:cs="Times New Roman"/>
          <w:sz w:val="24"/>
          <w:szCs w:val="24"/>
        </w:rPr>
        <w:t xml:space="preserve"> when compared with birds rescued in </w:t>
      </w:r>
      <w:r w:rsidR="003E1A27">
        <w:rPr>
          <w:rFonts w:ascii="Times New Roman" w:hAnsi="Times New Roman" w:cs="Times New Roman"/>
          <w:sz w:val="24"/>
          <w:szCs w:val="24"/>
        </w:rPr>
        <w:t>f</w:t>
      </w:r>
      <w:r w:rsidR="00736680" w:rsidRPr="003E1A27">
        <w:rPr>
          <w:rFonts w:ascii="Times New Roman" w:hAnsi="Times New Roman" w:cs="Times New Roman"/>
          <w:sz w:val="24"/>
          <w:szCs w:val="24"/>
        </w:rPr>
        <w:t>all. (model 1 = [odds ratio: 1.5</w:t>
      </w:r>
      <w:r w:rsidR="009711AB">
        <w:rPr>
          <w:rFonts w:ascii="Times New Roman" w:hAnsi="Times New Roman" w:cs="Times New Roman"/>
          <w:sz w:val="24"/>
          <w:szCs w:val="24"/>
        </w:rPr>
        <w:t>6</w:t>
      </w:r>
      <w:r w:rsidR="00736680" w:rsidRPr="003E1A27">
        <w:rPr>
          <w:rFonts w:ascii="Times New Roman" w:hAnsi="Times New Roman" w:cs="Times New Roman"/>
          <w:sz w:val="24"/>
          <w:szCs w:val="24"/>
        </w:rPr>
        <w:t>, CI: 1.1</w:t>
      </w:r>
      <w:r w:rsidR="009711AB">
        <w:rPr>
          <w:rFonts w:ascii="Times New Roman" w:hAnsi="Times New Roman" w:cs="Times New Roman"/>
          <w:sz w:val="24"/>
          <w:szCs w:val="24"/>
        </w:rPr>
        <w:t>7</w:t>
      </w:r>
      <w:r w:rsidR="00736680" w:rsidRPr="003E1A27">
        <w:rPr>
          <w:rFonts w:ascii="Times New Roman" w:hAnsi="Times New Roman" w:cs="Times New Roman"/>
          <w:sz w:val="24"/>
          <w:szCs w:val="24"/>
        </w:rPr>
        <w:t>-2.0</w:t>
      </w:r>
      <w:r w:rsidR="009711AB">
        <w:rPr>
          <w:rFonts w:ascii="Times New Roman" w:hAnsi="Times New Roman" w:cs="Times New Roman"/>
          <w:sz w:val="24"/>
          <w:szCs w:val="24"/>
        </w:rPr>
        <w:t>9</w:t>
      </w:r>
      <w:r w:rsidR="00736680" w:rsidRPr="003E1A27">
        <w:rPr>
          <w:rFonts w:ascii="Times New Roman" w:hAnsi="Times New Roman" w:cs="Times New Roman"/>
          <w:sz w:val="24"/>
          <w:szCs w:val="24"/>
        </w:rPr>
        <w:t>, p =0.00</w:t>
      </w:r>
      <w:r w:rsidR="009711AB">
        <w:rPr>
          <w:rFonts w:ascii="Times New Roman" w:hAnsi="Times New Roman" w:cs="Times New Roman"/>
          <w:sz w:val="24"/>
          <w:szCs w:val="24"/>
        </w:rPr>
        <w:t>2</w:t>
      </w:r>
      <w:r w:rsidR="00736680" w:rsidRPr="003E1A27">
        <w:rPr>
          <w:rFonts w:ascii="Times New Roman" w:hAnsi="Times New Roman" w:cs="Times New Roman"/>
          <w:sz w:val="24"/>
          <w:szCs w:val="24"/>
        </w:rPr>
        <w:t>], model 2 = [odds ratio: 1.5</w:t>
      </w:r>
      <w:r w:rsidR="009711AB">
        <w:rPr>
          <w:rFonts w:ascii="Times New Roman" w:hAnsi="Times New Roman" w:cs="Times New Roman"/>
          <w:sz w:val="24"/>
          <w:szCs w:val="24"/>
        </w:rPr>
        <w:t>0</w:t>
      </w:r>
      <w:r w:rsidR="00736680" w:rsidRPr="003E1A27">
        <w:rPr>
          <w:rFonts w:ascii="Times New Roman" w:hAnsi="Times New Roman" w:cs="Times New Roman"/>
          <w:sz w:val="24"/>
          <w:szCs w:val="24"/>
        </w:rPr>
        <w:t>, CI: 1.0</w:t>
      </w:r>
      <w:r w:rsidR="009711AB">
        <w:rPr>
          <w:rFonts w:ascii="Times New Roman" w:hAnsi="Times New Roman" w:cs="Times New Roman"/>
          <w:sz w:val="24"/>
          <w:szCs w:val="24"/>
        </w:rPr>
        <w:t>8</w:t>
      </w:r>
      <w:r w:rsidR="00736680" w:rsidRPr="003E1A27">
        <w:rPr>
          <w:rFonts w:ascii="Times New Roman" w:hAnsi="Times New Roman" w:cs="Times New Roman"/>
          <w:sz w:val="24"/>
          <w:szCs w:val="24"/>
        </w:rPr>
        <w:t>-2.1</w:t>
      </w:r>
      <w:r w:rsidR="009711AB">
        <w:rPr>
          <w:rFonts w:ascii="Times New Roman" w:hAnsi="Times New Roman" w:cs="Times New Roman"/>
          <w:sz w:val="24"/>
          <w:szCs w:val="24"/>
        </w:rPr>
        <w:t>0</w:t>
      </w:r>
      <w:r w:rsidR="00736680" w:rsidRPr="003E1A27">
        <w:rPr>
          <w:rFonts w:ascii="Times New Roman" w:hAnsi="Times New Roman" w:cs="Times New Roman"/>
          <w:sz w:val="24"/>
          <w:szCs w:val="24"/>
        </w:rPr>
        <w:t>, p =0.01</w:t>
      </w:r>
      <w:r w:rsidR="009711AB">
        <w:rPr>
          <w:rFonts w:ascii="Times New Roman" w:hAnsi="Times New Roman" w:cs="Times New Roman"/>
          <w:sz w:val="24"/>
          <w:szCs w:val="24"/>
        </w:rPr>
        <w:t>6</w:t>
      </w:r>
      <w:r w:rsidR="00B6478F">
        <w:rPr>
          <w:rFonts w:ascii="Times New Roman" w:hAnsi="Times New Roman" w:cs="Times New Roman"/>
          <w:sz w:val="24"/>
          <w:szCs w:val="24"/>
        </w:rPr>
        <w:t>]</w:t>
      </w:r>
      <w:r w:rsidR="00736680" w:rsidRPr="003E1A27">
        <w:rPr>
          <w:rFonts w:ascii="Times New Roman" w:hAnsi="Times New Roman" w:cs="Times New Roman"/>
          <w:sz w:val="24"/>
          <w:szCs w:val="24"/>
        </w:rPr>
        <w:t>).</w:t>
      </w:r>
      <w:r w:rsidR="00E326D2" w:rsidRPr="003E1A27">
        <w:rPr>
          <w:rFonts w:ascii="Times New Roman" w:hAnsi="Times New Roman" w:cs="Times New Roman"/>
          <w:sz w:val="24"/>
          <w:szCs w:val="24"/>
        </w:rPr>
        <w:t xml:space="preserve"> </w:t>
      </w:r>
      <w:r w:rsidR="00814B4C" w:rsidRPr="00814B4C">
        <w:rPr>
          <w:rFonts w:ascii="Times New Roman" w:hAnsi="Times New Roman" w:cs="Times New Roman"/>
          <w:sz w:val="24"/>
          <w:szCs w:val="24"/>
        </w:rPr>
        <w:t>Season and age interaction terms included in model 1 showed statistically non-significant odds ratios (Figure 5). Model-predicted probabilities (Figure 7) for birds rescued in various seasons also showed similar trends, with higher probability of release for birds rescued in summer (mean = 0.49, SD±0.160, n = 1,067) and spring (mean = 0.48, SD±0.17, n = 1,763), and least probability of release for birds rescued in fall (mean = 0.19, SD±0.061, n = 333).</w:t>
      </w:r>
    </w:p>
    <w:p w14:paraId="104ED5E1" w14:textId="5E55C8A5" w:rsidR="00814B4C" w:rsidRPr="003E1A27" w:rsidRDefault="00814B4C" w:rsidP="00814B4C">
      <w:pPr>
        <w:spacing w:after="0" w:line="480" w:lineRule="auto"/>
        <w:ind w:firstLine="720"/>
        <w:rPr>
          <w:rFonts w:ascii="Times New Roman" w:hAnsi="Times New Roman" w:cs="Times New Roman"/>
          <w:sz w:val="24"/>
          <w:szCs w:val="24"/>
        </w:rPr>
      </w:pPr>
      <w:r w:rsidRPr="003E1A27">
        <w:rPr>
          <w:rFonts w:ascii="Times New Roman" w:eastAsia="Times New Roman" w:hAnsi="Times New Roman" w:cs="Times New Roman"/>
          <w:b/>
          <w:bCs/>
          <w:i/>
          <w:iCs/>
          <w:color w:val="000000"/>
          <w:sz w:val="24"/>
          <w:szCs w:val="24"/>
        </w:rPr>
        <w:t xml:space="preserve">Reasons for admission: </w:t>
      </w:r>
      <w:r w:rsidRPr="00AE6D46">
        <w:rPr>
          <w:rFonts w:ascii="Times New Roman" w:eastAsia="Times New Roman" w:hAnsi="Times New Roman" w:cs="Times New Roman"/>
          <w:color w:val="000000"/>
          <w:sz w:val="24"/>
          <w:szCs w:val="24"/>
        </w:rPr>
        <w:t xml:space="preserve">Hummingbirds that were rescued for reasons related to </w:t>
      </w:r>
      <w:r>
        <w:rPr>
          <w:rFonts w:ascii="Times New Roman" w:eastAsia="Times New Roman" w:hAnsi="Times New Roman" w:cs="Times New Roman"/>
          <w:color w:val="000000"/>
          <w:sz w:val="24"/>
          <w:szCs w:val="24"/>
        </w:rPr>
        <w:t xml:space="preserve"> “</w:t>
      </w:r>
      <w:r w:rsidRPr="00AE6D46">
        <w:rPr>
          <w:rFonts w:ascii="Times New Roman" w:eastAsia="Times New Roman" w:hAnsi="Times New Roman" w:cs="Times New Roman"/>
          <w:color w:val="000000"/>
          <w:sz w:val="24"/>
          <w:szCs w:val="24"/>
        </w:rPr>
        <w:t>torpor</w:t>
      </w:r>
      <w:r>
        <w:rPr>
          <w:rFonts w:ascii="Times New Roman" w:eastAsia="Times New Roman" w:hAnsi="Times New Roman" w:cs="Times New Roman"/>
          <w:color w:val="000000"/>
          <w:sz w:val="24"/>
          <w:szCs w:val="24"/>
        </w:rPr>
        <w:t>-</w:t>
      </w:r>
      <w:r w:rsidRPr="003E1A27">
        <w:rPr>
          <w:rFonts w:ascii="Times New Roman" w:eastAsia="Times New Roman" w:hAnsi="Times New Roman" w:cs="Times New Roman"/>
          <w:color w:val="000000"/>
          <w:sz w:val="24"/>
          <w:szCs w:val="24"/>
        </w:rPr>
        <w:t>like state</w:t>
      </w:r>
      <w:r>
        <w:rPr>
          <w:rFonts w:ascii="Times New Roman" w:eastAsia="Times New Roman" w:hAnsi="Times New Roman" w:cs="Times New Roman"/>
          <w:color w:val="000000"/>
          <w:sz w:val="24"/>
          <w:szCs w:val="24"/>
        </w:rPr>
        <w:t>”</w:t>
      </w:r>
      <w:r w:rsidRPr="003E1A27">
        <w:rPr>
          <w:rFonts w:ascii="Times New Roman" w:eastAsia="Times New Roman" w:hAnsi="Times New Roman" w:cs="Times New Roman"/>
          <w:color w:val="000000"/>
          <w:sz w:val="24"/>
          <w:szCs w:val="24"/>
        </w:rPr>
        <w:t xml:space="preserve"> had significantly lower odds of release compared to hummingbirds for which reasons </w:t>
      </w:r>
      <w:r>
        <w:rPr>
          <w:rFonts w:ascii="Times New Roman" w:eastAsia="Times New Roman" w:hAnsi="Times New Roman" w:cs="Times New Roman"/>
          <w:color w:val="000000"/>
          <w:sz w:val="24"/>
          <w:szCs w:val="24"/>
        </w:rPr>
        <w:t xml:space="preserve">of rescue </w:t>
      </w:r>
      <w:r w:rsidRPr="003E1A27">
        <w:rPr>
          <w:rFonts w:ascii="Times New Roman" w:eastAsia="Times New Roman" w:hAnsi="Times New Roman" w:cs="Times New Roman"/>
          <w:color w:val="000000"/>
          <w:sz w:val="24"/>
          <w:szCs w:val="24"/>
        </w:rPr>
        <w:t>were unknown (</w:t>
      </w:r>
      <w:r w:rsidRPr="003E1A27">
        <w:rPr>
          <w:rFonts w:ascii="Times New Roman" w:hAnsi="Times New Roman" w:cs="Times New Roman"/>
          <w:sz w:val="24"/>
          <w:szCs w:val="24"/>
        </w:rPr>
        <w:t>model 1 = [odds ratio: 0.21, CI: 0.11-0.38, p &lt;0.001], model 2 = [odds ratio: 0.15, CI: 0.07-0.34, p &lt;=0.001</w:t>
      </w:r>
      <w:r>
        <w:rPr>
          <w:rFonts w:ascii="Times New Roman" w:hAnsi="Times New Roman" w:cs="Times New Roman"/>
          <w:sz w:val="24"/>
          <w:szCs w:val="24"/>
        </w:rPr>
        <w:t>]</w:t>
      </w:r>
      <w:r w:rsidRPr="003E1A27">
        <w:rPr>
          <w:rFonts w:ascii="Times New Roman" w:hAnsi="Times New Roman" w:cs="Times New Roman"/>
          <w:sz w:val="24"/>
          <w:szCs w:val="24"/>
        </w:rPr>
        <w:t xml:space="preserve">). </w:t>
      </w:r>
      <w:bookmarkStart w:id="138" w:name="_Hlk62212880"/>
      <w:r>
        <w:rPr>
          <w:rFonts w:ascii="Times New Roman" w:hAnsi="Times New Roman" w:cs="Times New Roman"/>
          <w:sz w:val="24"/>
          <w:szCs w:val="24"/>
        </w:rPr>
        <w:t>Similarly</w:t>
      </w:r>
      <w:ins w:id="139" w:author="Pranav Sudhir Pandit" w:date="2021-01-27T12:46:00Z">
        <w:r w:rsidR="00103CA7">
          <w:rPr>
            <w:rFonts w:ascii="Times New Roman" w:hAnsi="Times New Roman" w:cs="Times New Roman"/>
            <w:sz w:val="24"/>
            <w:szCs w:val="24"/>
          </w:rPr>
          <w:t>,</w:t>
        </w:r>
      </w:ins>
      <w:r>
        <w:rPr>
          <w:rFonts w:ascii="Times New Roman" w:hAnsi="Times New Roman" w:cs="Times New Roman"/>
          <w:sz w:val="24"/>
          <w:szCs w:val="24"/>
        </w:rPr>
        <w:t xml:space="preserve"> within model 1, hummingbirds with </w:t>
      </w:r>
      <w:ins w:id="140" w:author="Pranav Sudhir Pandit" w:date="2021-01-22T11:26:00Z">
        <w:r w:rsidR="002648CA">
          <w:rPr>
            <w:rFonts w:ascii="Times New Roman" w:hAnsi="Times New Roman" w:cs="Times New Roman"/>
            <w:sz w:val="24"/>
            <w:szCs w:val="24"/>
          </w:rPr>
          <w:t xml:space="preserve">a </w:t>
        </w:r>
      </w:ins>
      <w:r>
        <w:rPr>
          <w:rFonts w:ascii="Times New Roman" w:hAnsi="Times New Roman" w:cs="Times New Roman"/>
          <w:sz w:val="24"/>
          <w:szCs w:val="24"/>
        </w:rPr>
        <w:t xml:space="preserve">reason for admission related </w:t>
      </w:r>
      <w:ins w:id="141" w:author="Pranav Sudhir Pandit" w:date="2021-01-22T12:59:00Z">
        <w:r w:rsidR="00C33EBA">
          <w:rPr>
            <w:rFonts w:ascii="Times New Roman" w:hAnsi="Times New Roman" w:cs="Times New Roman"/>
            <w:sz w:val="24"/>
            <w:szCs w:val="24"/>
          </w:rPr>
          <w:t xml:space="preserve">to </w:t>
        </w:r>
      </w:ins>
      <w:r>
        <w:rPr>
          <w:rFonts w:ascii="Times New Roman" w:hAnsi="Times New Roman" w:cs="Times New Roman"/>
          <w:sz w:val="24"/>
          <w:szCs w:val="24"/>
        </w:rPr>
        <w:t>domestic animals (</w:t>
      </w:r>
      <w:r w:rsidRPr="003E1A27">
        <w:rPr>
          <w:rFonts w:ascii="Times New Roman" w:hAnsi="Times New Roman" w:cs="Times New Roman"/>
          <w:sz w:val="24"/>
          <w:szCs w:val="24"/>
        </w:rPr>
        <w:t>odds ratio: 0.</w:t>
      </w:r>
      <w:r>
        <w:rPr>
          <w:rFonts w:ascii="Times New Roman" w:hAnsi="Times New Roman" w:cs="Times New Roman"/>
          <w:sz w:val="24"/>
          <w:szCs w:val="24"/>
        </w:rPr>
        <w:t>65</w:t>
      </w:r>
      <w:r w:rsidRPr="003E1A27">
        <w:rPr>
          <w:rFonts w:ascii="Times New Roman" w:hAnsi="Times New Roman" w:cs="Times New Roman"/>
          <w:sz w:val="24"/>
          <w:szCs w:val="24"/>
        </w:rPr>
        <w:t>, CI: 0.</w:t>
      </w:r>
      <w:r>
        <w:rPr>
          <w:rFonts w:ascii="Times New Roman" w:hAnsi="Times New Roman" w:cs="Times New Roman"/>
          <w:sz w:val="24"/>
          <w:szCs w:val="24"/>
        </w:rPr>
        <w:t>53</w:t>
      </w:r>
      <w:r w:rsidRPr="003E1A27">
        <w:rPr>
          <w:rFonts w:ascii="Times New Roman" w:hAnsi="Times New Roman" w:cs="Times New Roman"/>
          <w:sz w:val="24"/>
          <w:szCs w:val="24"/>
        </w:rPr>
        <w:t>-0.</w:t>
      </w:r>
      <w:r>
        <w:rPr>
          <w:rFonts w:ascii="Times New Roman" w:hAnsi="Times New Roman" w:cs="Times New Roman"/>
          <w:sz w:val="24"/>
          <w:szCs w:val="24"/>
        </w:rPr>
        <w:t>79</w:t>
      </w:r>
      <w:r w:rsidRPr="003E1A27">
        <w:rPr>
          <w:rFonts w:ascii="Times New Roman" w:hAnsi="Times New Roman" w:cs="Times New Roman"/>
          <w:sz w:val="24"/>
          <w:szCs w:val="24"/>
        </w:rPr>
        <w:t>, p &lt;0.001</w:t>
      </w:r>
      <w:r>
        <w:rPr>
          <w:rFonts w:ascii="Times New Roman" w:hAnsi="Times New Roman" w:cs="Times New Roman"/>
          <w:sz w:val="24"/>
          <w:szCs w:val="24"/>
        </w:rPr>
        <w:t>), window hit (</w:t>
      </w:r>
      <w:r w:rsidRPr="003E1A27">
        <w:rPr>
          <w:rFonts w:ascii="Times New Roman" w:hAnsi="Times New Roman" w:cs="Times New Roman"/>
          <w:sz w:val="24"/>
          <w:szCs w:val="24"/>
        </w:rPr>
        <w:t>odds ratio: 0.</w:t>
      </w:r>
      <w:r>
        <w:rPr>
          <w:rFonts w:ascii="Times New Roman" w:hAnsi="Times New Roman" w:cs="Times New Roman"/>
          <w:sz w:val="24"/>
          <w:szCs w:val="24"/>
        </w:rPr>
        <w:t>65</w:t>
      </w:r>
      <w:r w:rsidRPr="003E1A27">
        <w:rPr>
          <w:rFonts w:ascii="Times New Roman" w:hAnsi="Times New Roman" w:cs="Times New Roman"/>
          <w:sz w:val="24"/>
          <w:szCs w:val="24"/>
        </w:rPr>
        <w:t>, CI: 0.</w:t>
      </w:r>
      <w:r>
        <w:rPr>
          <w:rFonts w:ascii="Times New Roman" w:hAnsi="Times New Roman" w:cs="Times New Roman"/>
          <w:sz w:val="24"/>
          <w:szCs w:val="24"/>
        </w:rPr>
        <w:t>52</w:t>
      </w:r>
      <w:r w:rsidRPr="003E1A27">
        <w:rPr>
          <w:rFonts w:ascii="Times New Roman" w:hAnsi="Times New Roman" w:cs="Times New Roman"/>
          <w:sz w:val="24"/>
          <w:szCs w:val="24"/>
        </w:rPr>
        <w:t>-0.</w:t>
      </w:r>
      <w:r>
        <w:rPr>
          <w:rFonts w:ascii="Times New Roman" w:hAnsi="Times New Roman" w:cs="Times New Roman"/>
          <w:sz w:val="24"/>
          <w:szCs w:val="24"/>
        </w:rPr>
        <w:t>82</w:t>
      </w:r>
      <w:r w:rsidRPr="003E1A27">
        <w:rPr>
          <w:rFonts w:ascii="Times New Roman" w:hAnsi="Times New Roman" w:cs="Times New Roman"/>
          <w:sz w:val="24"/>
          <w:szCs w:val="24"/>
        </w:rPr>
        <w:t>, p &lt;0.001</w:t>
      </w:r>
      <w:r>
        <w:rPr>
          <w:rFonts w:ascii="Times New Roman" w:hAnsi="Times New Roman" w:cs="Times New Roman"/>
          <w:sz w:val="24"/>
          <w:szCs w:val="24"/>
        </w:rPr>
        <w:t>), and those which were found on the ground (</w:t>
      </w:r>
      <w:r w:rsidRPr="003E1A27">
        <w:rPr>
          <w:rFonts w:ascii="Times New Roman" w:hAnsi="Times New Roman" w:cs="Times New Roman"/>
          <w:sz w:val="24"/>
          <w:szCs w:val="24"/>
        </w:rPr>
        <w:t>odds ratio: 0.</w:t>
      </w:r>
      <w:r>
        <w:rPr>
          <w:rFonts w:ascii="Times New Roman" w:hAnsi="Times New Roman" w:cs="Times New Roman"/>
          <w:sz w:val="24"/>
          <w:szCs w:val="24"/>
        </w:rPr>
        <w:t>76</w:t>
      </w:r>
      <w:r w:rsidRPr="003E1A27">
        <w:rPr>
          <w:rFonts w:ascii="Times New Roman" w:hAnsi="Times New Roman" w:cs="Times New Roman"/>
          <w:sz w:val="24"/>
          <w:szCs w:val="24"/>
        </w:rPr>
        <w:t>, CI: 0.</w:t>
      </w:r>
      <w:r>
        <w:rPr>
          <w:rFonts w:ascii="Times New Roman" w:hAnsi="Times New Roman" w:cs="Times New Roman"/>
          <w:sz w:val="24"/>
          <w:szCs w:val="24"/>
        </w:rPr>
        <w:t>65</w:t>
      </w:r>
      <w:r w:rsidRPr="003E1A27">
        <w:rPr>
          <w:rFonts w:ascii="Times New Roman" w:hAnsi="Times New Roman" w:cs="Times New Roman"/>
          <w:sz w:val="24"/>
          <w:szCs w:val="24"/>
        </w:rPr>
        <w:t>-0.</w:t>
      </w:r>
      <w:r>
        <w:rPr>
          <w:rFonts w:ascii="Times New Roman" w:hAnsi="Times New Roman" w:cs="Times New Roman"/>
          <w:sz w:val="24"/>
          <w:szCs w:val="24"/>
        </w:rPr>
        <w:t>89</w:t>
      </w:r>
      <w:r w:rsidRPr="003E1A27">
        <w:rPr>
          <w:rFonts w:ascii="Times New Roman" w:hAnsi="Times New Roman" w:cs="Times New Roman"/>
          <w:sz w:val="24"/>
          <w:szCs w:val="24"/>
        </w:rPr>
        <w:t>, p &lt;0.001</w:t>
      </w:r>
      <w:r>
        <w:rPr>
          <w:rFonts w:ascii="Times New Roman" w:hAnsi="Times New Roman" w:cs="Times New Roman"/>
          <w:sz w:val="24"/>
          <w:szCs w:val="24"/>
        </w:rPr>
        <w:t xml:space="preserve">) also showed significantly lower odds of release compared to hummingbirds with </w:t>
      </w:r>
      <w:ins w:id="142" w:author="Pranav Sudhir Pandit" w:date="2021-01-22T11:26:00Z">
        <w:r w:rsidR="002648CA">
          <w:rPr>
            <w:rFonts w:ascii="Times New Roman" w:hAnsi="Times New Roman" w:cs="Times New Roman"/>
            <w:sz w:val="24"/>
            <w:szCs w:val="24"/>
          </w:rPr>
          <w:t xml:space="preserve">an </w:t>
        </w:r>
      </w:ins>
      <w:r>
        <w:rPr>
          <w:rFonts w:ascii="Times New Roman" w:hAnsi="Times New Roman" w:cs="Times New Roman"/>
          <w:sz w:val="24"/>
          <w:szCs w:val="24"/>
        </w:rPr>
        <w:t>unknown reason for admission (</w:t>
      </w:r>
      <w:r w:rsidRPr="003E1A27">
        <w:rPr>
          <w:rFonts w:ascii="Times New Roman" w:hAnsi="Times New Roman" w:cs="Times New Roman"/>
          <w:sz w:val="24"/>
          <w:szCs w:val="24"/>
        </w:rPr>
        <w:t>Figure 5).</w:t>
      </w:r>
      <w:bookmarkEnd w:id="138"/>
      <w:r w:rsidRPr="003E1A27">
        <w:rPr>
          <w:rFonts w:ascii="Times New Roman" w:hAnsi="Times New Roman" w:cs="Times New Roman"/>
          <w:sz w:val="24"/>
          <w:szCs w:val="24"/>
        </w:rPr>
        <w:t xml:space="preserve"> </w:t>
      </w:r>
      <w:bookmarkStart w:id="143" w:name="_Hlk62207300"/>
      <w:r>
        <w:rPr>
          <w:rFonts w:ascii="Times New Roman" w:hAnsi="Times New Roman" w:cs="Times New Roman"/>
          <w:sz w:val="24"/>
          <w:szCs w:val="24"/>
        </w:rPr>
        <w:t>“Nest-related” b</w:t>
      </w:r>
      <w:r w:rsidRPr="003E1A27">
        <w:rPr>
          <w:rFonts w:ascii="Times New Roman" w:hAnsi="Times New Roman" w:cs="Times New Roman"/>
          <w:sz w:val="24"/>
          <w:szCs w:val="24"/>
        </w:rPr>
        <w:t xml:space="preserve">irds had the </w:t>
      </w:r>
      <w:r w:rsidRPr="003E1A27">
        <w:rPr>
          <w:rFonts w:ascii="Times New Roman" w:hAnsi="Times New Roman" w:cs="Times New Roman"/>
          <w:sz w:val="24"/>
          <w:szCs w:val="24"/>
        </w:rPr>
        <w:lastRenderedPageBreak/>
        <w:t xml:space="preserve">highest predicted probability for successful release </w:t>
      </w:r>
      <w:r>
        <w:rPr>
          <w:rFonts w:ascii="Times New Roman" w:hAnsi="Times New Roman" w:cs="Times New Roman"/>
          <w:sz w:val="24"/>
          <w:szCs w:val="24"/>
        </w:rPr>
        <w:t>compared to</w:t>
      </w:r>
      <w:r w:rsidRPr="003E1A27">
        <w:rPr>
          <w:rFonts w:ascii="Times New Roman" w:hAnsi="Times New Roman" w:cs="Times New Roman"/>
          <w:sz w:val="24"/>
          <w:szCs w:val="24"/>
        </w:rPr>
        <w:t xml:space="preserve"> other</w:t>
      </w:r>
      <w:r>
        <w:rPr>
          <w:rFonts w:ascii="Times New Roman" w:hAnsi="Times New Roman" w:cs="Times New Roman"/>
          <w:sz w:val="24"/>
          <w:szCs w:val="24"/>
        </w:rPr>
        <w:t xml:space="preserve"> admission</w:t>
      </w:r>
      <w:r w:rsidRPr="003E1A27">
        <w:rPr>
          <w:rFonts w:ascii="Times New Roman" w:hAnsi="Times New Roman" w:cs="Times New Roman"/>
          <w:sz w:val="24"/>
          <w:szCs w:val="24"/>
        </w:rPr>
        <w:t xml:space="preserve"> reasons (mean = 0.65, SD±0.117, n = 575). </w:t>
      </w:r>
      <w:ins w:id="144" w:author="Pranav Sudhir Pandit" w:date="2021-01-22T11:23:00Z">
        <w:r w:rsidR="002648CA">
          <w:rPr>
            <w:rFonts w:ascii="Times New Roman" w:hAnsi="Times New Roman" w:cs="Times New Roman"/>
            <w:sz w:val="24"/>
            <w:szCs w:val="24"/>
          </w:rPr>
          <w:t>45.7% of total nestlings</w:t>
        </w:r>
      </w:ins>
      <w:ins w:id="145" w:author="Pranav Sudhir Pandit" w:date="2021-01-22T11:24:00Z">
        <w:r w:rsidR="002648CA">
          <w:rPr>
            <w:rFonts w:ascii="Times New Roman" w:hAnsi="Times New Roman" w:cs="Times New Roman"/>
            <w:sz w:val="24"/>
            <w:szCs w:val="24"/>
          </w:rPr>
          <w:t xml:space="preserve"> contrary to only 3.62 adult-like birds were admitted due to ‘nest-re</w:t>
        </w:r>
      </w:ins>
      <w:ins w:id="146" w:author="Pranav Sudhir Pandit" w:date="2021-01-22T11:26:00Z">
        <w:r w:rsidR="002648CA">
          <w:rPr>
            <w:rFonts w:ascii="Times New Roman" w:hAnsi="Times New Roman" w:cs="Times New Roman"/>
            <w:sz w:val="24"/>
            <w:szCs w:val="24"/>
          </w:rPr>
          <w:t>la</w:t>
        </w:r>
      </w:ins>
      <w:ins w:id="147" w:author="Pranav Sudhir Pandit" w:date="2021-01-22T11:24:00Z">
        <w:r w:rsidR="002648CA">
          <w:rPr>
            <w:rFonts w:ascii="Times New Roman" w:hAnsi="Times New Roman" w:cs="Times New Roman"/>
            <w:sz w:val="24"/>
            <w:szCs w:val="24"/>
          </w:rPr>
          <w:t>ted’ reason</w:t>
        </w:r>
      </w:ins>
      <w:ins w:id="148" w:author="Pranav Sudhir Pandit" w:date="2021-01-22T11:26:00Z">
        <w:r w:rsidR="002648CA">
          <w:rPr>
            <w:rFonts w:ascii="Times New Roman" w:hAnsi="Times New Roman" w:cs="Times New Roman"/>
            <w:sz w:val="24"/>
            <w:szCs w:val="24"/>
          </w:rPr>
          <w:t>s</w:t>
        </w:r>
      </w:ins>
      <w:ins w:id="149" w:author="Pranav Sudhir Pandit" w:date="2021-01-22T11:24:00Z">
        <w:r w:rsidR="002648CA">
          <w:rPr>
            <w:rFonts w:ascii="Times New Roman" w:hAnsi="Times New Roman" w:cs="Times New Roman"/>
            <w:sz w:val="24"/>
            <w:szCs w:val="24"/>
          </w:rPr>
          <w:t xml:space="preserve">. </w:t>
        </w:r>
      </w:ins>
      <w:ins w:id="150" w:author="Pranav Sudhir Pandit" w:date="2021-01-27T12:47:00Z">
        <w:r w:rsidR="00103CA7">
          <w:rPr>
            <w:rFonts w:ascii="Times New Roman" w:hAnsi="Times New Roman" w:cs="Times New Roman"/>
            <w:sz w:val="24"/>
            <w:szCs w:val="24"/>
          </w:rPr>
          <w:t>Since</w:t>
        </w:r>
      </w:ins>
      <w:ins w:id="151" w:author="Pranav Sudhir Pandit" w:date="2021-01-22T11:24:00Z">
        <w:r w:rsidR="002648CA">
          <w:rPr>
            <w:rFonts w:ascii="Times New Roman" w:hAnsi="Times New Roman" w:cs="Times New Roman"/>
            <w:sz w:val="24"/>
            <w:szCs w:val="24"/>
          </w:rPr>
          <w:t xml:space="preserve"> both the age and reason for adm</w:t>
        </w:r>
      </w:ins>
      <w:ins w:id="152" w:author="Pranav Sudhir Pandit" w:date="2021-01-22T11:25:00Z">
        <w:r w:rsidR="002648CA">
          <w:rPr>
            <w:rFonts w:ascii="Times New Roman" w:hAnsi="Times New Roman" w:cs="Times New Roman"/>
            <w:sz w:val="24"/>
            <w:szCs w:val="24"/>
          </w:rPr>
          <w:t xml:space="preserve">ission affect </w:t>
        </w:r>
      </w:ins>
      <w:ins w:id="153" w:author="Pranav Sudhir Pandit" w:date="2021-01-22T11:27:00Z">
        <w:r w:rsidR="002648CA" w:rsidRPr="002648CA">
          <w:rPr>
            <w:rFonts w:ascii="Times New Roman" w:hAnsi="Times New Roman" w:cs="Times New Roman"/>
            <w:sz w:val="24"/>
            <w:szCs w:val="24"/>
          </w:rPr>
          <w:t xml:space="preserve">survivability and are associated with each other, they are thought to act as confounders for each other. Hence, </w:t>
        </w:r>
        <w:r w:rsidR="002648CA">
          <w:rPr>
            <w:rFonts w:ascii="Times New Roman" w:hAnsi="Times New Roman" w:cs="Times New Roman"/>
            <w:sz w:val="24"/>
            <w:szCs w:val="24"/>
          </w:rPr>
          <w:t xml:space="preserve">the </w:t>
        </w:r>
        <w:r w:rsidR="002648CA" w:rsidRPr="002648CA">
          <w:rPr>
            <w:rFonts w:ascii="Times New Roman" w:hAnsi="Times New Roman" w:cs="Times New Roman"/>
            <w:sz w:val="24"/>
            <w:szCs w:val="24"/>
          </w:rPr>
          <w:t xml:space="preserve">inclusion of both variables in the model </w:t>
        </w:r>
      </w:ins>
      <w:ins w:id="154" w:author="Pranav Sudhir Pandit" w:date="2021-01-27T12:47:00Z">
        <w:r w:rsidR="00103CA7">
          <w:rPr>
            <w:rFonts w:ascii="Times New Roman" w:hAnsi="Times New Roman" w:cs="Times New Roman"/>
            <w:sz w:val="24"/>
            <w:szCs w:val="24"/>
          </w:rPr>
          <w:t>was</w:t>
        </w:r>
      </w:ins>
      <w:ins w:id="155" w:author="Pranav Sudhir Pandit" w:date="2021-01-22T11:27:00Z">
        <w:r w:rsidR="002648CA" w:rsidRPr="002648CA">
          <w:rPr>
            <w:rFonts w:ascii="Times New Roman" w:hAnsi="Times New Roman" w:cs="Times New Roman"/>
            <w:sz w:val="24"/>
            <w:szCs w:val="24"/>
          </w:rPr>
          <w:t xml:space="preserve"> warranted.</w:t>
        </w:r>
        <w:r w:rsidR="002648CA">
          <w:rPr>
            <w:rFonts w:ascii="Times New Roman" w:hAnsi="Times New Roman" w:cs="Times New Roman"/>
            <w:sz w:val="24"/>
            <w:szCs w:val="24"/>
          </w:rPr>
          <w:t xml:space="preserve"> </w:t>
        </w:r>
      </w:ins>
      <w:bookmarkEnd w:id="143"/>
      <w:r w:rsidRPr="003E1A27">
        <w:rPr>
          <w:rFonts w:ascii="Times New Roman" w:hAnsi="Times New Roman" w:cs="Times New Roman"/>
          <w:sz w:val="24"/>
          <w:szCs w:val="24"/>
        </w:rPr>
        <w:t xml:space="preserve">The least probability </w:t>
      </w:r>
      <w:r>
        <w:rPr>
          <w:rFonts w:ascii="Times New Roman" w:hAnsi="Times New Roman" w:cs="Times New Roman"/>
          <w:sz w:val="24"/>
          <w:szCs w:val="24"/>
        </w:rPr>
        <w:t>of survival was found in</w:t>
      </w:r>
      <w:r w:rsidRPr="003E1A27">
        <w:rPr>
          <w:rFonts w:ascii="Times New Roman" w:hAnsi="Times New Roman" w:cs="Times New Roman"/>
          <w:sz w:val="24"/>
          <w:szCs w:val="24"/>
        </w:rPr>
        <w:t xml:space="preserve"> birds rescued </w:t>
      </w:r>
      <w:r>
        <w:rPr>
          <w:rFonts w:ascii="Times New Roman" w:hAnsi="Times New Roman" w:cs="Times New Roman"/>
          <w:sz w:val="24"/>
          <w:szCs w:val="24"/>
        </w:rPr>
        <w:t>in</w:t>
      </w:r>
      <w:r w:rsidRPr="003E1A27">
        <w:rPr>
          <w:rFonts w:ascii="Times New Roman" w:hAnsi="Times New Roman" w:cs="Times New Roman"/>
          <w:sz w:val="24"/>
          <w:szCs w:val="24"/>
        </w:rPr>
        <w:t xml:space="preserve"> </w:t>
      </w:r>
      <w:r>
        <w:rPr>
          <w:rFonts w:ascii="Times New Roman" w:hAnsi="Times New Roman" w:cs="Times New Roman"/>
          <w:sz w:val="24"/>
          <w:szCs w:val="24"/>
        </w:rPr>
        <w:t>“</w:t>
      </w:r>
      <w:r w:rsidRPr="003E1A27">
        <w:rPr>
          <w:rFonts w:ascii="Times New Roman" w:hAnsi="Times New Roman" w:cs="Times New Roman"/>
          <w:sz w:val="24"/>
          <w:szCs w:val="24"/>
        </w:rPr>
        <w:t>torpor</w:t>
      </w:r>
      <w:r>
        <w:rPr>
          <w:rFonts w:ascii="Times New Roman" w:hAnsi="Times New Roman" w:cs="Times New Roman"/>
          <w:sz w:val="24"/>
          <w:szCs w:val="24"/>
        </w:rPr>
        <w:t>-</w:t>
      </w:r>
      <w:r w:rsidRPr="003E1A27">
        <w:rPr>
          <w:rFonts w:ascii="Times New Roman" w:hAnsi="Times New Roman" w:cs="Times New Roman"/>
          <w:sz w:val="24"/>
          <w:szCs w:val="24"/>
        </w:rPr>
        <w:t>like state</w:t>
      </w:r>
      <w:r>
        <w:rPr>
          <w:rFonts w:ascii="Times New Roman" w:hAnsi="Times New Roman" w:cs="Times New Roman"/>
          <w:sz w:val="24"/>
          <w:szCs w:val="24"/>
        </w:rPr>
        <w:t>”</w:t>
      </w:r>
      <w:r w:rsidRPr="003E1A27">
        <w:rPr>
          <w:rFonts w:ascii="Times New Roman" w:hAnsi="Times New Roman" w:cs="Times New Roman"/>
          <w:sz w:val="24"/>
          <w:szCs w:val="24"/>
        </w:rPr>
        <w:t xml:space="preserve"> (mean = 0.07, SD±0.032, n = 88) followed by </w:t>
      </w:r>
      <w:r>
        <w:rPr>
          <w:rFonts w:ascii="Times New Roman" w:hAnsi="Times New Roman" w:cs="Times New Roman"/>
          <w:sz w:val="24"/>
          <w:szCs w:val="24"/>
        </w:rPr>
        <w:t>“</w:t>
      </w:r>
      <w:r w:rsidRPr="003E1A27">
        <w:rPr>
          <w:rFonts w:ascii="Times New Roman" w:hAnsi="Times New Roman" w:cs="Times New Roman"/>
          <w:sz w:val="24"/>
          <w:szCs w:val="24"/>
        </w:rPr>
        <w:t xml:space="preserve">window </w:t>
      </w:r>
      <w:r>
        <w:rPr>
          <w:rFonts w:ascii="Times New Roman" w:hAnsi="Times New Roman" w:cs="Times New Roman"/>
          <w:sz w:val="24"/>
          <w:szCs w:val="24"/>
        </w:rPr>
        <w:t>collisions”</w:t>
      </w:r>
      <w:r w:rsidRPr="003E1A27">
        <w:rPr>
          <w:rFonts w:ascii="Times New Roman" w:hAnsi="Times New Roman" w:cs="Times New Roman"/>
          <w:sz w:val="24"/>
          <w:szCs w:val="24"/>
        </w:rPr>
        <w:t xml:space="preserve"> (mean = 0.31, SD±0.103, n = 409). The model</w:t>
      </w:r>
      <w:r>
        <w:rPr>
          <w:rFonts w:ascii="Times New Roman" w:hAnsi="Times New Roman" w:cs="Times New Roman"/>
          <w:sz w:val="24"/>
          <w:szCs w:val="24"/>
        </w:rPr>
        <w:t>-</w:t>
      </w:r>
      <w:r w:rsidRPr="003E1A27">
        <w:rPr>
          <w:rFonts w:ascii="Times New Roman" w:hAnsi="Times New Roman" w:cs="Times New Roman"/>
          <w:sz w:val="24"/>
          <w:szCs w:val="24"/>
        </w:rPr>
        <w:t xml:space="preserve">predicted probabilities for release are presented in Figure 7. </w:t>
      </w:r>
    </w:p>
    <w:p w14:paraId="0DAAB283" w14:textId="7BE8E649" w:rsidR="009226D6" w:rsidRDefault="002648B4">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b/>
          <w:bCs/>
          <w:i/>
          <w:iCs/>
          <w:color w:val="000000"/>
          <w:sz w:val="24"/>
          <w:szCs w:val="24"/>
        </w:rPr>
        <w:t xml:space="preserve">Supportive care and </w:t>
      </w:r>
      <w:r w:rsidR="001409A0">
        <w:rPr>
          <w:rFonts w:ascii="Times New Roman" w:eastAsia="Times New Roman" w:hAnsi="Times New Roman" w:cs="Times New Roman"/>
          <w:b/>
          <w:bCs/>
          <w:i/>
          <w:iCs/>
          <w:color w:val="000000"/>
          <w:sz w:val="24"/>
          <w:szCs w:val="24"/>
        </w:rPr>
        <w:t>t</w:t>
      </w:r>
      <w:r w:rsidR="007E5FA8">
        <w:rPr>
          <w:rFonts w:ascii="Times New Roman" w:eastAsia="Times New Roman" w:hAnsi="Times New Roman" w:cs="Times New Roman"/>
          <w:b/>
          <w:bCs/>
          <w:i/>
          <w:iCs/>
          <w:color w:val="000000"/>
          <w:sz w:val="24"/>
          <w:szCs w:val="24"/>
        </w:rPr>
        <w:t>reatment</w:t>
      </w:r>
      <w:r w:rsidR="009226D6" w:rsidRPr="00A51ABB">
        <w:rPr>
          <w:rFonts w:ascii="Times New Roman" w:eastAsia="Times New Roman" w:hAnsi="Times New Roman" w:cs="Times New Roman"/>
          <w:b/>
          <w:bCs/>
          <w:i/>
          <w:iCs/>
          <w:color w:val="000000"/>
          <w:sz w:val="24"/>
          <w:szCs w:val="24"/>
        </w:rPr>
        <w:t>:</w:t>
      </w:r>
      <w:bookmarkStart w:id="156" w:name="_Hlk62214190"/>
      <w:r w:rsidR="009226D6" w:rsidRPr="00A51ABB">
        <w:rPr>
          <w:rFonts w:ascii="Times New Roman" w:eastAsia="Times New Roman" w:hAnsi="Times New Roman" w:cs="Times New Roman"/>
          <w:b/>
          <w:bCs/>
          <w:i/>
          <w:iCs/>
          <w:color w:val="000000"/>
          <w:sz w:val="24"/>
          <w:szCs w:val="24"/>
        </w:rPr>
        <w:t xml:space="preserve"> </w:t>
      </w:r>
      <w:r w:rsidR="00ED78D7" w:rsidRPr="00846130">
        <w:rPr>
          <w:rFonts w:ascii="Times New Roman" w:eastAsia="Times New Roman" w:hAnsi="Times New Roman" w:cs="Times New Roman"/>
          <w:color w:val="000000"/>
          <w:sz w:val="24"/>
          <w:szCs w:val="24"/>
        </w:rPr>
        <w:t>Model</w:t>
      </w:r>
      <w:r w:rsidR="00ED78D7" w:rsidRPr="00AE6D46">
        <w:rPr>
          <w:rFonts w:ascii="Times New Roman" w:eastAsia="Times New Roman" w:hAnsi="Times New Roman" w:cs="Times New Roman"/>
          <w:color w:val="000000"/>
          <w:sz w:val="24"/>
          <w:szCs w:val="24"/>
        </w:rPr>
        <w:t xml:space="preserve"> 1</w:t>
      </w:r>
      <w:r w:rsidR="00D15BEC">
        <w:rPr>
          <w:rFonts w:ascii="Times New Roman" w:eastAsia="Times New Roman" w:hAnsi="Times New Roman" w:cs="Times New Roman"/>
          <w:color w:val="000000"/>
          <w:sz w:val="24"/>
          <w:szCs w:val="24"/>
        </w:rPr>
        <w:t xml:space="preserve"> </w:t>
      </w:r>
      <w:r w:rsidR="00ED78D7" w:rsidRPr="00AE6D46">
        <w:rPr>
          <w:rFonts w:ascii="Times New Roman" w:eastAsia="Times New Roman" w:hAnsi="Times New Roman" w:cs="Times New Roman"/>
          <w:color w:val="000000"/>
          <w:sz w:val="24"/>
          <w:szCs w:val="24"/>
        </w:rPr>
        <w:t xml:space="preserve">indicated that provision of </w:t>
      </w:r>
      <w:r w:rsidR="00846130">
        <w:rPr>
          <w:rFonts w:ascii="Times New Roman" w:eastAsia="Times New Roman" w:hAnsi="Times New Roman" w:cs="Times New Roman"/>
          <w:color w:val="000000"/>
          <w:sz w:val="24"/>
          <w:szCs w:val="24"/>
        </w:rPr>
        <w:t xml:space="preserve">supportive </w:t>
      </w:r>
      <w:r w:rsidR="007E5FA8">
        <w:rPr>
          <w:rFonts w:ascii="Times New Roman" w:eastAsia="Times New Roman" w:hAnsi="Times New Roman" w:cs="Times New Roman"/>
          <w:color w:val="000000"/>
          <w:sz w:val="24"/>
          <w:szCs w:val="24"/>
        </w:rPr>
        <w:t>treatment</w:t>
      </w:r>
      <w:r w:rsidR="00D240C5" w:rsidRPr="00AE6D46">
        <w:rPr>
          <w:rFonts w:ascii="Times New Roman" w:eastAsia="Times New Roman" w:hAnsi="Times New Roman" w:cs="Times New Roman"/>
          <w:color w:val="000000"/>
          <w:sz w:val="24"/>
          <w:szCs w:val="24"/>
        </w:rPr>
        <w:t>, in general,</w:t>
      </w:r>
      <w:r w:rsidR="00ED78D7" w:rsidRPr="00AE6D46">
        <w:rPr>
          <w:rFonts w:ascii="Times New Roman" w:eastAsia="Times New Roman" w:hAnsi="Times New Roman" w:cs="Times New Roman"/>
          <w:color w:val="000000"/>
          <w:sz w:val="24"/>
          <w:szCs w:val="24"/>
        </w:rPr>
        <w:t xml:space="preserve"> </w:t>
      </w:r>
      <w:ins w:id="157" w:author="Pranav Sudhir Pandit" w:date="2021-01-22T13:21:00Z">
        <w:r w:rsidR="00C33EBA">
          <w:rPr>
            <w:rFonts w:ascii="Times New Roman" w:eastAsia="Times New Roman" w:hAnsi="Times New Roman" w:cs="Times New Roman"/>
            <w:color w:val="000000"/>
            <w:sz w:val="24"/>
            <w:szCs w:val="24"/>
          </w:rPr>
          <w:t xml:space="preserve">was not found to be significantly associated with </w:t>
        </w:r>
      </w:ins>
      <w:del w:id="158" w:author="Pranav Sudhir Pandit" w:date="2021-01-22T13:21:00Z">
        <w:r w:rsidR="00846130" w:rsidDel="00C33EBA">
          <w:rPr>
            <w:rFonts w:ascii="Times New Roman" w:eastAsia="Times New Roman" w:hAnsi="Times New Roman" w:cs="Times New Roman"/>
            <w:color w:val="000000"/>
            <w:sz w:val="24"/>
            <w:szCs w:val="24"/>
          </w:rPr>
          <w:delText xml:space="preserve">slightly </w:delText>
        </w:r>
      </w:del>
      <w:r w:rsidR="00846130">
        <w:rPr>
          <w:rFonts w:ascii="Times New Roman" w:eastAsia="Times New Roman" w:hAnsi="Times New Roman" w:cs="Times New Roman"/>
          <w:color w:val="000000"/>
          <w:sz w:val="24"/>
          <w:szCs w:val="24"/>
        </w:rPr>
        <w:t>improv</w:t>
      </w:r>
      <w:ins w:id="159" w:author="Pranav Sudhir Pandit" w:date="2021-01-22T13:21:00Z">
        <w:r w:rsidR="00C33EBA">
          <w:rPr>
            <w:rFonts w:ascii="Times New Roman" w:eastAsia="Times New Roman" w:hAnsi="Times New Roman" w:cs="Times New Roman"/>
            <w:color w:val="000000"/>
            <w:sz w:val="24"/>
            <w:szCs w:val="24"/>
          </w:rPr>
          <w:t>ing</w:t>
        </w:r>
      </w:ins>
      <w:del w:id="160" w:author="Pranav Sudhir Pandit" w:date="2021-01-22T13:21:00Z">
        <w:r w:rsidR="00846130" w:rsidDel="00C33EBA">
          <w:rPr>
            <w:rFonts w:ascii="Times New Roman" w:eastAsia="Times New Roman" w:hAnsi="Times New Roman" w:cs="Times New Roman"/>
            <w:color w:val="000000"/>
            <w:sz w:val="24"/>
            <w:szCs w:val="24"/>
          </w:rPr>
          <w:delText>ed</w:delText>
        </w:r>
      </w:del>
      <w:r w:rsidR="00846130">
        <w:rPr>
          <w:rFonts w:ascii="Times New Roman" w:eastAsia="Times New Roman" w:hAnsi="Times New Roman" w:cs="Times New Roman"/>
          <w:color w:val="000000"/>
          <w:sz w:val="24"/>
          <w:szCs w:val="24"/>
        </w:rPr>
        <w:t xml:space="preserve"> </w:t>
      </w:r>
      <w:r w:rsidR="00ED78D7" w:rsidRPr="00AE6D46">
        <w:rPr>
          <w:rFonts w:ascii="Times New Roman" w:eastAsia="Times New Roman" w:hAnsi="Times New Roman" w:cs="Times New Roman"/>
          <w:color w:val="000000"/>
          <w:sz w:val="24"/>
          <w:szCs w:val="24"/>
        </w:rPr>
        <w:t>the odds of successful hummingbird release</w:t>
      </w:r>
      <w:r w:rsidR="00ED78D7" w:rsidRPr="00670A61">
        <w:rPr>
          <w:rFonts w:ascii="Times New Roman" w:eastAsia="Times New Roman" w:hAnsi="Times New Roman" w:cs="Times New Roman"/>
          <w:color w:val="000000"/>
          <w:sz w:val="24"/>
          <w:szCs w:val="24"/>
        </w:rPr>
        <w:t xml:space="preserve"> (</w:t>
      </w:r>
      <w:r w:rsidR="00ED78D7" w:rsidRPr="00670A61">
        <w:rPr>
          <w:rFonts w:ascii="Times New Roman" w:hAnsi="Times New Roman" w:cs="Times New Roman"/>
          <w:sz w:val="24"/>
          <w:szCs w:val="24"/>
        </w:rPr>
        <w:t>odds ratio: 0.</w:t>
      </w:r>
      <w:r w:rsidR="00F91BE8">
        <w:rPr>
          <w:rFonts w:ascii="Times New Roman" w:hAnsi="Times New Roman" w:cs="Times New Roman"/>
          <w:sz w:val="24"/>
          <w:szCs w:val="24"/>
        </w:rPr>
        <w:t>90</w:t>
      </w:r>
      <w:r w:rsidR="00ED78D7" w:rsidRPr="00670A61">
        <w:rPr>
          <w:rFonts w:ascii="Times New Roman" w:hAnsi="Times New Roman" w:cs="Times New Roman"/>
          <w:sz w:val="24"/>
          <w:szCs w:val="24"/>
        </w:rPr>
        <w:t>, CI: 0.</w:t>
      </w:r>
      <w:r w:rsidR="00F91BE8">
        <w:rPr>
          <w:rFonts w:ascii="Times New Roman" w:hAnsi="Times New Roman" w:cs="Times New Roman"/>
          <w:sz w:val="24"/>
          <w:szCs w:val="24"/>
        </w:rPr>
        <w:t>80</w:t>
      </w:r>
      <w:r w:rsidR="00ED78D7" w:rsidRPr="00670A61">
        <w:rPr>
          <w:rFonts w:ascii="Times New Roman" w:hAnsi="Times New Roman" w:cs="Times New Roman"/>
          <w:sz w:val="24"/>
          <w:szCs w:val="24"/>
        </w:rPr>
        <w:t>-</w:t>
      </w:r>
      <w:r w:rsidR="00F91BE8">
        <w:rPr>
          <w:rFonts w:ascii="Times New Roman" w:hAnsi="Times New Roman" w:cs="Times New Roman"/>
          <w:sz w:val="24"/>
          <w:szCs w:val="24"/>
        </w:rPr>
        <w:t>1</w:t>
      </w:r>
      <w:r w:rsidR="00ED78D7" w:rsidRPr="00670A61">
        <w:rPr>
          <w:rFonts w:ascii="Times New Roman" w:hAnsi="Times New Roman" w:cs="Times New Roman"/>
          <w:sz w:val="24"/>
          <w:szCs w:val="24"/>
        </w:rPr>
        <w:t>.</w:t>
      </w:r>
      <w:r w:rsidR="00F91BE8">
        <w:rPr>
          <w:rFonts w:ascii="Times New Roman" w:hAnsi="Times New Roman" w:cs="Times New Roman"/>
          <w:sz w:val="24"/>
          <w:szCs w:val="24"/>
        </w:rPr>
        <w:t>01</w:t>
      </w:r>
      <w:r w:rsidR="00ED78D7" w:rsidRPr="00670A61">
        <w:rPr>
          <w:rFonts w:ascii="Times New Roman" w:hAnsi="Times New Roman" w:cs="Times New Roman"/>
          <w:sz w:val="24"/>
          <w:szCs w:val="24"/>
        </w:rPr>
        <w:t xml:space="preserve">, p </w:t>
      </w:r>
      <w:ins w:id="161" w:author="Pranav Sudhir Pandit" w:date="2021-01-22T13:03:00Z">
        <w:r w:rsidR="00C33EBA">
          <w:rPr>
            <w:rFonts w:ascii="Times New Roman" w:hAnsi="Times New Roman" w:cs="Times New Roman"/>
            <w:sz w:val="24"/>
            <w:szCs w:val="24"/>
          </w:rPr>
          <w:t xml:space="preserve">= </w:t>
        </w:r>
      </w:ins>
      <w:del w:id="162" w:author="Pranav Sudhir Pandit" w:date="2021-01-22T13:03:00Z">
        <w:r w:rsidR="00ED78D7" w:rsidRPr="00670A61" w:rsidDel="00C33EBA">
          <w:rPr>
            <w:rFonts w:ascii="Times New Roman" w:hAnsi="Times New Roman" w:cs="Times New Roman"/>
            <w:sz w:val="24"/>
            <w:szCs w:val="24"/>
          </w:rPr>
          <w:delText>&lt;</w:delText>
        </w:r>
      </w:del>
      <w:r w:rsidR="00ED78D7" w:rsidRPr="00670A61">
        <w:rPr>
          <w:rFonts w:ascii="Times New Roman" w:hAnsi="Times New Roman" w:cs="Times New Roman"/>
          <w:sz w:val="24"/>
          <w:szCs w:val="24"/>
        </w:rPr>
        <w:t>0.0</w:t>
      </w:r>
      <w:r w:rsidR="00F91BE8">
        <w:rPr>
          <w:rFonts w:ascii="Times New Roman" w:hAnsi="Times New Roman" w:cs="Times New Roman"/>
          <w:sz w:val="24"/>
          <w:szCs w:val="24"/>
        </w:rPr>
        <w:t>64</w:t>
      </w:r>
      <w:r w:rsidR="00ED78D7" w:rsidRPr="00670A61">
        <w:rPr>
          <w:rFonts w:ascii="Times New Roman" w:hAnsi="Times New Roman" w:cs="Times New Roman"/>
          <w:sz w:val="24"/>
          <w:szCs w:val="24"/>
        </w:rPr>
        <w:t>, Figure 5)</w:t>
      </w:r>
      <w:r w:rsidR="00ED78D7" w:rsidRPr="00670A61">
        <w:rPr>
          <w:rFonts w:ascii="Times New Roman" w:eastAsia="Times New Roman" w:hAnsi="Times New Roman" w:cs="Times New Roman"/>
          <w:color w:val="000000"/>
          <w:sz w:val="24"/>
          <w:szCs w:val="24"/>
        </w:rPr>
        <w:t xml:space="preserve">, but when explored further by parsing out treatments into broad treatment options for select birds that received treatment, model 2 identified treatment options that increased the odds of successful hummingbird release (Figure 6). </w:t>
      </w:r>
      <w:bookmarkEnd w:id="156"/>
      <w:r w:rsidR="00ED78D7" w:rsidRPr="00E07CCC">
        <w:rPr>
          <w:rFonts w:ascii="Times New Roman" w:eastAsia="Times New Roman" w:hAnsi="Times New Roman" w:cs="Times New Roman"/>
          <w:color w:val="000000"/>
          <w:sz w:val="24"/>
          <w:szCs w:val="24"/>
        </w:rPr>
        <w:t xml:space="preserve">Hummingbirds that received antibiotics were found to be one and </w:t>
      </w:r>
      <w:r w:rsidR="00D15BEC">
        <w:rPr>
          <w:rFonts w:ascii="Times New Roman" w:eastAsia="Times New Roman" w:hAnsi="Times New Roman" w:cs="Times New Roman"/>
          <w:color w:val="000000"/>
          <w:sz w:val="24"/>
          <w:szCs w:val="24"/>
        </w:rPr>
        <w:t xml:space="preserve">a </w:t>
      </w:r>
      <w:r w:rsidR="00ED78D7" w:rsidRPr="00E07CCC">
        <w:rPr>
          <w:rFonts w:ascii="Times New Roman" w:eastAsia="Times New Roman" w:hAnsi="Times New Roman" w:cs="Times New Roman"/>
          <w:color w:val="000000"/>
          <w:sz w:val="24"/>
          <w:szCs w:val="24"/>
        </w:rPr>
        <w:t xml:space="preserve">half times more likely </w:t>
      </w:r>
      <w:r w:rsidR="00A51ABB">
        <w:rPr>
          <w:rFonts w:ascii="Times New Roman" w:eastAsia="Times New Roman" w:hAnsi="Times New Roman" w:cs="Times New Roman"/>
          <w:color w:val="000000"/>
          <w:sz w:val="24"/>
          <w:szCs w:val="24"/>
        </w:rPr>
        <w:t xml:space="preserve">to be </w:t>
      </w:r>
      <w:r w:rsidR="00ED78D7" w:rsidRPr="00E07CCC">
        <w:rPr>
          <w:rFonts w:ascii="Times New Roman" w:eastAsia="Times New Roman" w:hAnsi="Times New Roman" w:cs="Times New Roman"/>
          <w:color w:val="000000"/>
          <w:sz w:val="24"/>
          <w:szCs w:val="24"/>
        </w:rPr>
        <w:t>released successfully (</w:t>
      </w:r>
      <w:r w:rsidR="00ED78D7" w:rsidRPr="00E07CCC">
        <w:rPr>
          <w:rFonts w:ascii="Times New Roman" w:hAnsi="Times New Roman" w:cs="Times New Roman"/>
          <w:sz w:val="24"/>
          <w:szCs w:val="24"/>
        </w:rPr>
        <w:t>odds ratio: 1.</w:t>
      </w:r>
      <w:r w:rsidR="00F91BE8">
        <w:rPr>
          <w:rFonts w:ascii="Times New Roman" w:hAnsi="Times New Roman" w:cs="Times New Roman"/>
          <w:sz w:val="24"/>
          <w:szCs w:val="24"/>
        </w:rPr>
        <w:t>41</w:t>
      </w:r>
      <w:r w:rsidR="00ED78D7" w:rsidRPr="00E07CCC">
        <w:rPr>
          <w:rFonts w:ascii="Times New Roman" w:hAnsi="Times New Roman" w:cs="Times New Roman"/>
          <w:sz w:val="24"/>
          <w:szCs w:val="24"/>
        </w:rPr>
        <w:t>, CI: 1.0</w:t>
      </w:r>
      <w:r w:rsidR="00F91BE8">
        <w:rPr>
          <w:rFonts w:ascii="Times New Roman" w:hAnsi="Times New Roman" w:cs="Times New Roman"/>
          <w:sz w:val="24"/>
          <w:szCs w:val="24"/>
        </w:rPr>
        <w:t>3</w:t>
      </w:r>
      <w:r w:rsidR="00ED78D7" w:rsidRPr="00E07CCC">
        <w:rPr>
          <w:rFonts w:ascii="Times New Roman" w:hAnsi="Times New Roman" w:cs="Times New Roman"/>
          <w:sz w:val="24"/>
          <w:szCs w:val="24"/>
        </w:rPr>
        <w:t>-1.9</w:t>
      </w:r>
      <w:r w:rsidR="00F91BE8">
        <w:rPr>
          <w:rFonts w:ascii="Times New Roman" w:hAnsi="Times New Roman" w:cs="Times New Roman"/>
          <w:sz w:val="24"/>
          <w:szCs w:val="24"/>
        </w:rPr>
        <w:t>2</w:t>
      </w:r>
      <w:r w:rsidR="00ED78D7" w:rsidRPr="00E07CCC">
        <w:rPr>
          <w:rFonts w:ascii="Times New Roman" w:hAnsi="Times New Roman" w:cs="Times New Roman"/>
          <w:sz w:val="24"/>
          <w:szCs w:val="24"/>
        </w:rPr>
        <w:t>, p =</w:t>
      </w:r>
      <w:r w:rsidR="00ED78D7" w:rsidRPr="006F7A93">
        <w:rPr>
          <w:rFonts w:ascii="Times New Roman" w:hAnsi="Times New Roman" w:cs="Times New Roman"/>
          <w:sz w:val="24"/>
          <w:szCs w:val="24"/>
        </w:rPr>
        <w:t>0.0</w:t>
      </w:r>
      <w:r w:rsidR="00F91BE8">
        <w:rPr>
          <w:rFonts w:ascii="Times New Roman" w:hAnsi="Times New Roman" w:cs="Times New Roman"/>
          <w:sz w:val="24"/>
          <w:szCs w:val="24"/>
        </w:rPr>
        <w:t>31</w:t>
      </w:r>
      <w:r w:rsidR="00ED78D7" w:rsidRPr="006F7A93">
        <w:rPr>
          <w:rFonts w:ascii="Times New Roman" w:hAnsi="Times New Roman" w:cs="Times New Roman"/>
          <w:sz w:val="24"/>
          <w:szCs w:val="24"/>
        </w:rPr>
        <w:t>)</w:t>
      </w:r>
      <w:r w:rsidR="00A51ABB">
        <w:rPr>
          <w:rFonts w:ascii="Times New Roman" w:hAnsi="Times New Roman" w:cs="Times New Roman"/>
          <w:sz w:val="24"/>
          <w:szCs w:val="24"/>
        </w:rPr>
        <w:t xml:space="preserve"> compared to hummingbirds that did not receive antibiotics</w:t>
      </w:r>
      <w:r w:rsidR="00ED78D7" w:rsidRPr="006F7A93">
        <w:rPr>
          <w:rFonts w:ascii="Times New Roman" w:hAnsi="Times New Roman" w:cs="Times New Roman"/>
          <w:sz w:val="24"/>
          <w:szCs w:val="24"/>
        </w:rPr>
        <w:t xml:space="preserve">. </w:t>
      </w:r>
      <w:r w:rsidR="00B6478F">
        <w:rPr>
          <w:rFonts w:ascii="Times New Roman" w:hAnsi="Times New Roman" w:cs="Times New Roman"/>
          <w:sz w:val="24"/>
          <w:szCs w:val="24"/>
        </w:rPr>
        <w:t>P</w:t>
      </w:r>
      <w:r w:rsidR="00ED78D7" w:rsidRPr="006F7A93">
        <w:rPr>
          <w:rFonts w:ascii="Times New Roman" w:hAnsi="Times New Roman" w:cs="Times New Roman"/>
          <w:sz w:val="24"/>
          <w:szCs w:val="24"/>
        </w:rPr>
        <w:t xml:space="preserve">rovision of oral fluids also increased the odds of successful release significantly </w:t>
      </w:r>
      <w:r w:rsidR="00ED78D7" w:rsidRPr="00AC4AB0">
        <w:rPr>
          <w:rFonts w:ascii="Times New Roman" w:eastAsia="Times New Roman" w:hAnsi="Times New Roman" w:cs="Times New Roman"/>
          <w:color w:val="000000"/>
          <w:sz w:val="24"/>
          <w:szCs w:val="24"/>
        </w:rPr>
        <w:t>(</w:t>
      </w:r>
      <w:r w:rsidR="00ED78D7" w:rsidRPr="00AC4AB0">
        <w:rPr>
          <w:rFonts w:ascii="Times New Roman" w:hAnsi="Times New Roman" w:cs="Times New Roman"/>
          <w:sz w:val="24"/>
          <w:szCs w:val="24"/>
        </w:rPr>
        <w:t>odds ratio: 1.</w:t>
      </w:r>
      <w:r w:rsidR="00F91BE8">
        <w:rPr>
          <w:rFonts w:ascii="Times New Roman" w:hAnsi="Times New Roman" w:cs="Times New Roman"/>
          <w:sz w:val="24"/>
          <w:szCs w:val="24"/>
        </w:rPr>
        <w:t>32</w:t>
      </w:r>
      <w:r w:rsidR="00ED78D7" w:rsidRPr="00AC4AB0">
        <w:rPr>
          <w:rFonts w:ascii="Times New Roman" w:hAnsi="Times New Roman" w:cs="Times New Roman"/>
          <w:sz w:val="24"/>
          <w:szCs w:val="24"/>
        </w:rPr>
        <w:t>, CI: 1.</w:t>
      </w:r>
      <w:r w:rsidR="00F91BE8">
        <w:rPr>
          <w:rFonts w:ascii="Times New Roman" w:hAnsi="Times New Roman" w:cs="Times New Roman"/>
          <w:sz w:val="24"/>
          <w:szCs w:val="24"/>
        </w:rPr>
        <w:t>15</w:t>
      </w:r>
      <w:r w:rsidR="00ED78D7" w:rsidRPr="00AC4AB0">
        <w:rPr>
          <w:rFonts w:ascii="Times New Roman" w:hAnsi="Times New Roman" w:cs="Times New Roman"/>
          <w:sz w:val="24"/>
          <w:szCs w:val="24"/>
        </w:rPr>
        <w:t>-1.</w:t>
      </w:r>
      <w:r w:rsidR="00F91BE8">
        <w:rPr>
          <w:rFonts w:ascii="Times New Roman" w:hAnsi="Times New Roman" w:cs="Times New Roman"/>
          <w:sz w:val="24"/>
          <w:szCs w:val="24"/>
        </w:rPr>
        <w:t>52</w:t>
      </w:r>
      <w:r w:rsidR="00ED78D7" w:rsidRPr="00AC4AB0">
        <w:rPr>
          <w:rFonts w:ascii="Times New Roman" w:hAnsi="Times New Roman" w:cs="Times New Roman"/>
          <w:sz w:val="24"/>
          <w:szCs w:val="24"/>
        </w:rPr>
        <w:t xml:space="preserve">, </w:t>
      </w:r>
      <w:r w:rsidR="00F91BE8" w:rsidRPr="00B12CF5">
        <w:rPr>
          <w:rFonts w:ascii="Times New Roman" w:hAnsi="Times New Roman" w:cs="Times New Roman"/>
          <w:sz w:val="24"/>
          <w:szCs w:val="24"/>
        </w:rPr>
        <w:t>p &lt;0.0</w:t>
      </w:r>
      <w:r w:rsidR="00F91BE8" w:rsidRPr="005A3033">
        <w:rPr>
          <w:rFonts w:ascii="Times New Roman" w:hAnsi="Times New Roman" w:cs="Times New Roman"/>
          <w:sz w:val="24"/>
          <w:szCs w:val="24"/>
        </w:rPr>
        <w:t>01</w:t>
      </w:r>
      <w:r w:rsidR="00ED78D7" w:rsidRPr="00AC4AB0">
        <w:rPr>
          <w:rFonts w:ascii="Times New Roman" w:hAnsi="Times New Roman" w:cs="Times New Roman"/>
          <w:sz w:val="24"/>
          <w:szCs w:val="24"/>
        </w:rPr>
        <w:t xml:space="preserve">). </w:t>
      </w:r>
      <w:r w:rsidR="002B6932">
        <w:rPr>
          <w:rFonts w:ascii="Times New Roman" w:hAnsi="Times New Roman" w:cs="Times New Roman"/>
          <w:sz w:val="24"/>
          <w:szCs w:val="24"/>
        </w:rPr>
        <w:t xml:space="preserve">Even after accounting for reasons for admission, </w:t>
      </w:r>
      <w:r w:rsidR="002B3704">
        <w:rPr>
          <w:rFonts w:ascii="Times New Roman" w:hAnsi="Times New Roman" w:cs="Times New Roman"/>
          <w:sz w:val="24"/>
          <w:szCs w:val="24"/>
        </w:rPr>
        <w:t xml:space="preserve">hummingbirds that were administered </w:t>
      </w:r>
      <w:r w:rsidR="00A51ABB">
        <w:rPr>
          <w:rFonts w:ascii="Times New Roman" w:hAnsi="Times New Roman" w:cs="Times New Roman"/>
          <w:sz w:val="24"/>
          <w:szCs w:val="24"/>
        </w:rPr>
        <w:t>s</w:t>
      </w:r>
      <w:r w:rsidR="00181800" w:rsidRPr="00AC4AB0">
        <w:rPr>
          <w:rFonts w:ascii="Times New Roman" w:hAnsi="Times New Roman" w:cs="Times New Roman"/>
          <w:sz w:val="24"/>
          <w:szCs w:val="24"/>
        </w:rPr>
        <w:t xml:space="preserve">teroids </w:t>
      </w:r>
      <w:r w:rsidR="00181800" w:rsidRPr="00AC4AB0">
        <w:rPr>
          <w:rFonts w:ascii="Times New Roman" w:eastAsia="Times New Roman" w:hAnsi="Times New Roman" w:cs="Times New Roman"/>
          <w:color w:val="000000"/>
          <w:sz w:val="24"/>
          <w:szCs w:val="24"/>
        </w:rPr>
        <w:t>(</w:t>
      </w:r>
      <w:r w:rsidR="00181800" w:rsidRPr="00D07644">
        <w:rPr>
          <w:rFonts w:ascii="Times New Roman" w:hAnsi="Times New Roman" w:cs="Times New Roman"/>
          <w:sz w:val="24"/>
          <w:szCs w:val="24"/>
        </w:rPr>
        <w:t>odds ratio: 0.42, CI: 0</w:t>
      </w:r>
      <w:r w:rsidR="00181800" w:rsidRPr="00B12CF5">
        <w:rPr>
          <w:rFonts w:ascii="Times New Roman" w:hAnsi="Times New Roman" w:cs="Times New Roman"/>
          <w:sz w:val="24"/>
          <w:szCs w:val="24"/>
        </w:rPr>
        <w:t>.3</w:t>
      </w:r>
      <w:r w:rsidR="00F91BE8">
        <w:rPr>
          <w:rFonts w:ascii="Times New Roman" w:hAnsi="Times New Roman" w:cs="Times New Roman"/>
          <w:sz w:val="24"/>
          <w:szCs w:val="24"/>
        </w:rPr>
        <w:t>2</w:t>
      </w:r>
      <w:r w:rsidR="00181800" w:rsidRPr="00B12CF5">
        <w:rPr>
          <w:rFonts w:ascii="Times New Roman" w:hAnsi="Times New Roman" w:cs="Times New Roman"/>
          <w:sz w:val="24"/>
          <w:szCs w:val="24"/>
        </w:rPr>
        <w:t>-0.56, p &lt;0.0</w:t>
      </w:r>
      <w:r w:rsidR="00181800" w:rsidRPr="005A3033">
        <w:rPr>
          <w:rFonts w:ascii="Times New Roman" w:hAnsi="Times New Roman" w:cs="Times New Roman"/>
          <w:sz w:val="24"/>
          <w:szCs w:val="24"/>
        </w:rPr>
        <w:t xml:space="preserve">01) and NSAIDs </w:t>
      </w:r>
      <w:r w:rsidR="00181800" w:rsidRPr="005A3033">
        <w:rPr>
          <w:rFonts w:ascii="Times New Roman" w:eastAsia="Times New Roman" w:hAnsi="Times New Roman" w:cs="Times New Roman"/>
          <w:color w:val="000000"/>
          <w:sz w:val="24"/>
          <w:szCs w:val="24"/>
        </w:rPr>
        <w:t>(</w:t>
      </w:r>
      <w:r w:rsidR="00181800" w:rsidRPr="005A3033">
        <w:rPr>
          <w:rFonts w:ascii="Times New Roman" w:hAnsi="Times New Roman" w:cs="Times New Roman"/>
          <w:sz w:val="24"/>
          <w:szCs w:val="24"/>
        </w:rPr>
        <w:t>odds ratio: 0.</w:t>
      </w:r>
      <w:r w:rsidR="00181800" w:rsidRPr="002F6813">
        <w:rPr>
          <w:rFonts w:ascii="Times New Roman" w:hAnsi="Times New Roman" w:cs="Times New Roman"/>
          <w:sz w:val="24"/>
          <w:szCs w:val="24"/>
        </w:rPr>
        <w:t>7</w:t>
      </w:r>
      <w:r w:rsidR="00F91BE8">
        <w:rPr>
          <w:rFonts w:ascii="Times New Roman" w:hAnsi="Times New Roman" w:cs="Times New Roman"/>
          <w:sz w:val="24"/>
          <w:szCs w:val="24"/>
        </w:rPr>
        <w:t>4</w:t>
      </w:r>
      <w:r w:rsidR="00181800" w:rsidRPr="002F6813">
        <w:rPr>
          <w:rFonts w:ascii="Times New Roman" w:hAnsi="Times New Roman" w:cs="Times New Roman"/>
          <w:sz w:val="24"/>
          <w:szCs w:val="24"/>
        </w:rPr>
        <w:t xml:space="preserve">, CI: </w:t>
      </w:r>
      <w:r w:rsidR="00181800" w:rsidRPr="00E37F99">
        <w:rPr>
          <w:rFonts w:ascii="Times New Roman" w:hAnsi="Times New Roman" w:cs="Times New Roman"/>
          <w:sz w:val="24"/>
          <w:szCs w:val="24"/>
        </w:rPr>
        <w:t>0.57</w:t>
      </w:r>
      <w:r w:rsidR="00181800" w:rsidRPr="00EE2FCE">
        <w:rPr>
          <w:rFonts w:ascii="Times New Roman" w:hAnsi="Times New Roman" w:cs="Times New Roman"/>
          <w:sz w:val="24"/>
          <w:szCs w:val="24"/>
        </w:rPr>
        <w:t>-</w:t>
      </w:r>
      <w:r w:rsidR="00181800" w:rsidRPr="00777C62">
        <w:rPr>
          <w:rFonts w:ascii="Times New Roman" w:hAnsi="Times New Roman" w:cs="Times New Roman"/>
          <w:sz w:val="24"/>
          <w:szCs w:val="24"/>
        </w:rPr>
        <w:t>0.9</w:t>
      </w:r>
      <w:r w:rsidR="00F91BE8">
        <w:rPr>
          <w:rFonts w:ascii="Times New Roman" w:hAnsi="Times New Roman" w:cs="Times New Roman"/>
          <w:sz w:val="24"/>
          <w:szCs w:val="24"/>
        </w:rPr>
        <w:t>6</w:t>
      </w:r>
      <w:r w:rsidR="00181800" w:rsidRPr="00777C62">
        <w:rPr>
          <w:rFonts w:ascii="Times New Roman" w:hAnsi="Times New Roman" w:cs="Times New Roman"/>
          <w:sz w:val="24"/>
          <w:szCs w:val="24"/>
        </w:rPr>
        <w:t>, p =0.0</w:t>
      </w:r>
      <w:r w:rsidR="00F91BE8">
        <w:rPr>
          <w:rFonts w:ascii="Times New Roman" w:hAnsi="Times New Roman" w:cs="Times New Roman"/>
          <w:sz w:val="24"/>
          <w:szCs w:val="24"/>
        </w:rPr>
        <w:t>21</w:t>
      </w:r>
      <w:r w:rsidR="00181800" w:rsidRPr="00777C62">
        <w:rPr>
          <w:rFonts w:ascii="Times New Roman" w:hAnsi="Times New Roman" w:cs="Times New Roman"/>
          <w:sz w:val="24"/>
          <w:szCs w:val="24"/>
        </w:rPr>
        <w:t xml:space="preserve">) </w:t>
      </w:r>
      <w:r w:rsidR="00F83609">
        <w:rPr>
          <w:rFonts w:ascii="Times New Roman" w:hAnsi="Times New Roman" w:cs="Times New Roman"/>
          <w:sz w:val="24"/>
          <w:szCs w:val="24"/>
        </w:rPr>
        <w:t xml:space="preserve">were found to have </w:t>
      </w:r>
      <w:r w:rsidR="00181800" w:rsidRPr="00777C62">
        <w:rPr>
          <w:rFonts w:ascii="Times New Roman" w:hAnsi="Times New Roman" w:cs="Times New Roman"/>
          <w:sz w:val="24"/>
          <w:szCs w:val="24"/>
        </w:rPr>
        <w:t>reduce</w:t>
      </w:r>
      <w:r w:rsidR="002B3704">
        <w:rPr>
          <w:rFonts w:ascii="Times New Roman" w:hAnsi="Times New Roman" w:cs="Times New Roman"/>
          <w:sz w:val="24"/>
          <w:szCs w:val="24"/>
        </w:rPr>
        <w:t>d</w:t>
      </w:r>
      <w:r w:rsidR="00181800" w:rsidRPr="00777C62">
        <w:rPr>
          <w:rFonts w:ascii="Times New Roman" w:hAnsi="Times New Roman" w:cs="Times New Roman"/>
          <w:sz w:val="24"/>
          <w:szCs w:val="24"/>
        </w:rPr>
        <w:t xml:space="preserve"> od</w:t>
      </w:r>
      <w:r w:rsidR="00181800" w:rsidRPr="003E1A27">
        <w:rPr>
          <w:rFonts w:ascii="Times New Roman" w:hAnsi="Times New Roman" w:cs="Times New Roman"/>
          <w:sz w:val="24"/>
          <w:szCs w:val="24"/>
        </w:rPr>
        <w:t xml:space="preserve">ds of survival. </w:t>
      </w:r>
    </w:p>
    <w:p w14:paraId="1528E434" w14:textId="77777777" w:rsidR="00EE2FCE" w:rsidRPr="001E084B" w:rsidRDefault="00EE2FCE" w:rsidP="00EE2FCE">
      <w:pPr>
        <w:spacing w:after="0" w:line="480" w:lineRule="auto"/>
        <w:jc w:val="both"/>
        <w:rPr>
          <w:rFonts w:ascii="Times New Roman" w:eastAsia="Times New Roman" w:hAnsi="Times New Roman" w:cs="Times New Roman"/>
          <w:color w:val="212121"/>
          <w:sz w:val="24"/>
          <w:szCs w:val="24"/>
          <w:shd w:val="clear" w:color="auto" w:fill="FFFFFF"/>
        </w:rPr>
      </w:pPr>
    </w:p>
    <w:p w14:paraId="4E8012F0" w14:textId="38F4F658" w:rsidR="00A02EAD" w:rsidRPr="00A51ABB" w:rsidRDefault="00A02EAD" w:rsidP="00335C2D">
      <w:pPr>
        <w:spacing w:after="0" w:line="480" w:lineRule="auto"/>
        <w:jc w:val="both"/>
        <w:rPr>
          <w:rFonts w:ascii="Times New Roman" w:eastAsia="Times New Roman" w:hAnsi="Times New Roman" w:cs="Times New Roman"/>
          <w:b/>
          <w:bCs/>
          <w:color w:val="000000"/>
          <w:sz w:val="24"/>
          <w:szCs w:val="24"/>
        </w:rPr>
      </w:pPr>
      <w:r w:rsidRPr="00A51ABB">
        <w:rPr>
          <w:rFonts w:ascii="Times New Roman" w:eastAsia="Times New Roman" w:hAnsi="Times New Roman" w:cs="Times New Roman"/>
          <w:b/>
          <w:bCs/>
          <w:color w:val="000000"/>
          <w:sz w:val="24"/>
          <w:szCs w:val="24"/>
        </w:rPr>
        <w:t>DISCUSSION</w:t>
      </w:r>
    </w:p>
    <w:p w14:paraId="564A0FF8" w14:textId="1AD3C55E" w:rsidR="00D8725B" w:rsidRDefault="00B87A37" w:rsidP="004A206C">
      <w:pPr>
        <w:spacing w:after="0" w:line="480" w:lineRule="auto"/>
        <w:ind w:firstLine="720"/>
        <w:jc w:val="both"/>
        <w:rPr>
          <w:rFonts w:ascii="Times New Roman" w:eastAsia="Times New Roman" w:hAnsi="Times New Roman" w:cs="Times New Roman"/>
          <w:color w:val="000000"/>
          <w:sz w:val="24"/>
          <w:szCs w:val="24"/>
        </w:rPr>
      </w:pPr>
      <w:bookmarkStart w:id="163" w:name="_Hlk62222848"/>
      <w:bookmarkStart w:id="164" w:name="_Hlk62498929"/>
      <w:r w:rsidRPr="006D5B80">
        <w:rPr>
          <w:rFonts w:ascii="Times New Roman" w:eastAsia="Times New Roman" w:hAnsi="Times New Roman" w:cs="Times New Roman"/>
          <w:color w:val="000000"/>
          <w:sz w:val="24"/>
          <w:szCs w:val="24"/>
        </w:rPr>
        <w:lastRenderedPageBreak/>
        <w:t xml:space="preserve">This is </w:t>
      </w:r>
      <w:r w:rsidR="002640A7" w:rsidRPr="006D5B80">
        <w:rPr>
          <w:rFonts w:ascii="Times New Roman" w:eastAsia="Times New Roman" w:hAnsi="Times New Roman" w:cs="Times New Roman"/>
          <w:color w:val="000000"/>
          <w:sz w:val="24"/>
          <w:szCs w:val="24"/>
        </w:rPr>
        <w:t xml:space="preserve">the </w:t>
      </w:r>
      <w:r w:rsidRPr="006D5B80">
        <w:rPr>
          <w:rFonts w:ascii="Times New Roman" w:eastAsia="Times New Roman" w:hAnsi="Times New Roman" w:cs="Times New Roman"/>
          <w:color w:val="000000"/>
          <w:sz w:val="24"/>
          <w:szCs w:val="24"/>
        </w:rPr>
        <w:t xml:space="preserve">first study to </w:t>
      </w:r>
      <w:r w:rsidR="00DE4E6C">
        <w:rPr>
          <w:rFonts w:ascii="Times New Roman" w:eastAsia="Times New Roman" w:hAnsi="Times New Roman" w:cs="Times New Roman"/>
          <w:color w:val="000000"/>
          <w:sz w:val="24"/>
          <w:szCs w:val="24"/>
        </w:rPr>
        <w:t>evaluate</w:t>
      </w:r>
      <w:r w:rsidR="00DE4E6C" w:rsidRPr="006D5B80">
        <w:rPr>
          <w:rFonts w:ascii="Times New Roman" w:eastAsia="Times New Roman" w:hAnsi="Times New Roman" w:cs="Times New Roman"/>
          <w:color w:val="000000"/>
          <w:sz w:val="24"/>
          <w:szCs w:val="24"/>
        </w:rPr>
        <w:t xml:space="preserve"> </w:t>
      </w:r>
      <w:r w:rsidR="00FB4C0D">
        <w:rPr>
          <w:rFonts w:ascii="Times New Roman" w:eastAsia="Times New Roman" w:hAnsi="Times New Roman" w:cs="Times New Roman"/>
          <w:color w:val="000000"/>
          <w:sz w:val="24"/>
          <w:szCs w:val="24"/>
        </w:rPr>
        <w:t xml:space="preserve">the </w:t>
      </w:r>
      <w:r w:rsidR="00A308ED">
        <w:rPr>
          <w:rFonts w:ascii="Times New Roman" w:eastAsia="Times New Roman" w:hAnsi="Times New Roman" w:cs="Times New Roman"/>
          <w:color w:val="000000"/>
          <w:sz w:val="24"/>
          <w:szCs w:val="24"/>
        </w:rPr>
        <w:t xml:space="preserve">survival of </w:t>
      </w:r>
      <w:del w:id="165" w:author="Pranav Sudhir Pandit" w:date="2021-01-27T13:05:00Z">
        <w:r w:rsidRPr="006D5B80" w:rsidDel="00111606">
          <w:rPr>
            <w:rFonts w:ascii="Times New Roman" w:eastAsia="Times New Roman" w:hAnsi="Times New Roman" w:cs="Times New Roman"/>
            <w:color w:val="000000"/>
            <w:sz w:val="24"/>
            <w:szCs w:val="24"/>
          </w:rPr>
          <w:delText xml:space="preserve">urban </w:delText>
        </w:r>
      </w:del>
      <w:r w:rsidRPr="006D5B80">
        <w:rPr>
          <w:rFonts w:ascii="Times New Roman" w:eastAsia="Times New Roman" w:hAnsi="Times New Roman" w:cs="Times New Roman"/>
          <w:color w:val="000000"/>
          <w:sz w:val="24"/>
          <w:szCs w:val="24"/>
        </w:rPr>
        <w:t>hummingbird</w:t>
      </w:r>
      <w:r w:rsidR="00A308ED">
        <w:rPr>
          <w:rFonts w:ascii="Times New Roman" w:eastAsia="Times New Roman" w:hAnsi="Times New Roman" w:cs="Times New Roman"/>
          <w:color w:val="000000"/>
          <w:sz w:val="24"/>
          <w:szCs w:val="24"/>
        </w:rPr>
        <w:t>s</w:t>
      </w:r>
      <w:ins w:id="166" w:author="Pranav Sudhir Pandit" w:date="2021-01-27T13:05:00Z">
        <w:r w:rsidR="00111606">
          <w:rPr>
            <w:rFonts w:ascii="Times New Roman" w:eastAsia="Times New Roman" w:hAnsi="Times New Roman" w:cs="Times New Roman"/>
            <w:color w:val="000000"/>
            <w:sz w:val="24"/>
            <w:szCs w:val="24"/>
          </w:rPr>
          <w:t>, found in urban settings,</w:t>
        </w:r>
      </w:ins>
      <w:r w:rsidR="00A308ED">
        <w:rPr>
          <w:rFonts w:ascii="Times New Roman" w:eastAsia="Times New Roman" w:hAnsi="Times New Roman" w:cs="Times New Roman"/>
          <w:color w:val="000000"/>
          <w:sz w:val="24"/>
          <w:szCs w:val="24"/>
        </w:rPr>
        <w:t xml:space="preserve"> undergoing</w:t>
      </w:r>
      <w:r w:rsidRPr="006D5B80">
        <w:rPr>
          <w:rFonts w:ascii="Times New Roman" w:eastAsia="Times New Roman" w:hAnsi="Times New Roman" w:cs="Times New Roman"/>
          <w:color w:val="000000"/>
          <w:sz w:val="24"/>
          <w:szCs w:val="24"/>
        </w:rPr>
        <w:t xml:space="preserve"> rehabilitation</w:t>
      </w:r>
      <w:r w:rsidR="00A308ED">
        <w:rPr>
          <w:rFonts w:ascii="Times New Roman" w:eastAsia="Times New Roman" w:hAnsi="Times New Roman" w:cs="Times New Roman"/>
          <w:color w:val="000000"/>
          <w:sz w:val="24"/>
          <w:szCs w:val="24"/>
        </w:rPr>
        <w:t xml:space="preserve"> </w:t>
      </w:r>
      <w:r w:rsidRPr="006D5B80">
        <w:rPr>
          <w:rFonts w:ascii="Times New Roman" w:eastAsia="Times New Roman" w:hAnsi="Times New Roman" w:cs="Times New Roman"/>
          <w:color w:val="000000"/>
          <w:sz w:val="24"/>
          <w:szCs w:val="24"/>
        </w:rPr>
        <w:t xml:space="preserve">and factors that affect </w:t>
      </w:r>
      <w:r w:rsidR="00DE4E6C">
        <w:rPr>
          <w:rFonts w:ascii="Times New Roman" w:eastAsia="Times New Roman" w:hAnsi="Times New Roman" w:cs="Times New Roman"/>
          <w:color w:val="000000"/>
          <w:sz w:val="24"/>
          <w:szCs w:val="24"/>
        </w:rPr>
        <w:t>survival</w:t>
      </w:r>
      <w:r w:rsidR="00D8725B">
        <w:rPr>
          <w:rFonts w:ascii="Times New Roman" w:eastAsia="Times New Roman" w:hAnsi="Times New Roman" w:cs="Times New Roman"/>
          <w:color w:val="000000"/>
          <w:sz w:val="24"/>
          <w:szCs w:val="24"/>
        </w:rPr>
        <w:t xml:space="preserve"> for this popular group of backyard </w:t>
      </w:r>
      <w:r w:rsidR="0070137A">
        <w:rPr>
          <w:rFonts w:ascii="Times New Roman" w:eastAsia="Times New Roman" w:hAnsi="Times New Roman" w:cs="Times New Roman"/>
          <w:color w:val="000000"/>
          <w:sz w:val="24"/>
          <w:szCs w:val="24"/>
        </w:rPr>
        <w:t>species</w:t>
      </w:r>
      <w:ins w:id="167" w:author="Pranav Sudhir Pandit" w:date="2021-01-22T13:23:00Z">
        <w:r w:rsidR="00C33EBA">
          <w:rPr>
            <w:rFonts w:ascii="Times New Roman" w:eastAsia="Times New Roman" w:hAnsi="Times New Roman" w:cs="Times New Roman"/>
            <w:color w:val="000000"/>
            <w:sz w:val="24"/>
            <w:szCs w:val="24"/>
          </w:rPr>
          <w:t xml:space="preserve"> and key pollinator </w:t>
        </w:r>
      </w:ins>
      <w:ins w:id="168" w:author="Pranav Sudhir Pandit" w:date="2021-01-22T13:24:00Z">
        <w:r w:rsidR="00C33EBA">
          <w:rPr>
            <w:rFonts w:ascii="Times New Roman" w:eastAsia="Times New Roman" w:hAnsi="Times New Roman" w:cs="Times New Roman"/>
            <w:color w:val="000000"/>
            <w:sz w:val="24"/>
            <w:szCs w:val="24"/>
          </w:rPr>
          <w:t>group</w:t>
        </w:r>
      </w:ins>
      <w:r w:rsidR="00D8725B">
        <w:rPr>
          <w:rFonts w:ascii="Times New Roman" w:eastAsia="Times New Roman" w:hAnsi="Times New Roman" w:cs="Times New Roman"/>
          <w:color w:val="000000"/>
          <w:sz w:val="24"/>
          <w:szCs w:val="24"/>
        </w:rPr>
        <w:t xml:space="preserve">. </w:t>
      </w:r>
      <w:bookmarkEnd w:id="163"/>
      <w:r w:rsidR="00D8725B">
        <w:rPr>
          <w:rFonts w:ascii="Times New Roman" w:eastAsia="Times New Roman" w:hAnsi="Times New Roman" w:cs="Times New Roman"/>
          <w:color w:val="000000"/>
          <w:sz w:val="24"/>
          <w:szCs w:val="24"/>
        </w:rPr>
        <w:t xml:space="preserve">We identified key anthropogenic threats and reasons </w:t>
      </w:r>
      <w:r w:rsidR="00122E8D">
        <w:rPr>
          <w:rFonts w:ascii="Times New Roman" w:eastAsia="Times New Roman" w:hAnsi="Times New Roman" w:cs="Times New Roman"/>
          <w:color w:val="000000"/>
          <w:sz w:val="24"/>
          <w:szCs w:val="24"/>
        </w:rPr>
        <w:t xml:space="preserve">that </w:t>
      </w:r>
      <w:r w:rsidR="00E571AC">
        <w:rPr>
          <w:rFonts w:ascii="Times New Roman" w:eastAsia="Times New Roman" w:hAnsi="Times New Roman" w:cs="Times New Roman"/>
          <w:color w:val="000000"/>
          <w:sz w:val="24"/>
          <w:szCs w:val="24"/>
        </w:rPr>
        <w:t>hummingbirds found in urban settings</w:t>
      </w:r>
      <w:r w:rsidR="00122E8D">
        <w:rPr>
          <w:rFonts w:ascii="Times New Roman" w:eastAsia="Times New Roman" w:hAnsi="Times New Roman" w:cs="Times New Roman"/>
          <w:color w:val="000000"/>
          <w:sz w:val="24"/>
          <w:szCs w:val="24"/>
        </w:rPr>
        <w:t xml:space="preserve"> were</w:t>
      </w:r>
      <w:r w:rsidR="00E571AC">
        <w:rPr>
          <w:rFonts w:ascii="Times New Roman" w:eastAsia="Times New Roman" w:hAnsi="Times New Roman" w:cs="Times New Roman"/>
          <w:color w:val="000000"/>
          <w:sz w:val="24"/>
          <w:szCs w:val="24"/>
        </w:rPr>
        <w:t xml:space="preserve"> to be admitted to wildlife rehabilitation centers</w:t>
      </w:r>
      <w:r w:rsidR="00D8725B">
        <w:rPr>
          <w:rFonts w:ascii="Times New Roman" w:eastAsia="Times New Roman" w:hAnsi="Times New Roman" w:cs="Times New Roman"/>
          <w:color w:val="000000"/>
          <w:sz w:val="24"/>
          <w:szCs w:val="24"/>
        </w:rPr>
        <w:t xml:space="preserve">. </w:t>
      </w:r>
      <w:ins w:id="169" w:author="Pranav Sudhir Pandit" w:date="2021-01-25T16:02:00Z">
        <w:r w:rsidR="004F2490">
          <w:rPr>
            <w:rFonts w:ascii="Times New Roman" w:eastAsia="Times New Roman" w:hAnsi="Times New Roman" w:cs="Times New Roman"/>
            <w:color w:val="000000"/>
            <w:sz w:val="24"/>
            <w:szCs w:val="24"/>
          </w:rPr>
          <w:t xml:space="preserve">Reasons for admissions associated with anthropogenic pressures such as </w:t>
        </w:r>
      </w:ins>
      <w:del w:id="170" w:author="Pranav Sudhir Pandit" w:date="2021-01-25T16:03:00Z">
        <w:r w:rsidR="002A2602" w:rsidRPr="00AE6D46" w:rsidDel="004F2490">
          <w:rPr>
            <w:rFonts w:ascii="Times New Roman" w:eastAsia="Times New Roman" w:hAnsi="Times New Roman" w:cs="Times New Roman"/>
            <w:color w:val="000000"/>
            <w:sz w:val="24"/>
            <w:szCs w:val="24"/>
          </w:rPr>
          <w:delText>In evaluating various reasons for hummingbird</w:delText>
        </w:r>
        <w:r w:rsidR="00E571AC" w:rsidDel="004F2490">
          <w:rPr>
            <w:rFonts w:ascii="Times New Roman" w:eastAsia="Times New Roman" w:hAnsi="Times New Roman" w:cs="Times New Roman"/>
            <w:color w:val="000000"/>
            <w:sz w:val="24"/>
            <w:szCs w:val="24"/>
          </w:rPr>
          <w:delText xml:space="preserve"> admissions to </w:delText>
        </w:r>
        <w:r w:rsidR="002A2602" w:rsidRPr="00AE6D46" w:rsidDel="004F2490">
          <w:rPr>
            <w:rFonts w:ascii="Times New Roman" w:eastAsia="Times New Roman" w:hAnsi="Times New Roman" w:cs="Times New Roman"/>
            <w:color w:val="000000"/>
            <w:sz w:val="24"/>
            <w:szCs w:val="24"/>
          </w:rPr>
          <w:delText>three California</w:delText>
        </w:r>
        <w:r w:rsidR="002A2602" w:rsidRPr="00670A61" w:rsidDel="004F2490">
          <w:rPr>
            <w:rFonts w:ascii="Times New Roman" w:eastAsia="Times New Roman" w:hAnsi="Times New Roman" w:cs="Times New Roman"/>
            <w:color w:val="000000"/>
            <w:sz w:val="24"/>
            <w:szCs w:val="24"/>
          </w:rPr>
          <w:delText xml:space="preserve"> wildlife rehabilitation centers, several admission categories </w:delText>
        </w:r>
      </w:del>
      <w:del w:id="171" w:author="Pranav Sudhir Pandit" w:date="2021-01-25T15:55:00Z">
        <w:r w:rsidR="002A2602" w:rsidRPr="00670A61" w:rsidDel="00F672AA">
          <w:rPr>
            <w:rFonts w:ascii="Times New Roman" w:eastAsia="Times New Roman" w:hAnsi="Times New Roman" w:cs="Times New Roman"/>
            <w:color w:val="000000"/>
            <w:sz w:val="24"/>
            <w:szCs w:val="24"/>
          </w:rPr>
          <w:delText>(</w:delText>
        </w:r>
      </w:del>
      <w:del w:id="172" w:author="Pranav Sudhir Pandit" w:date="2021-01-25T16:03:00Z">
        <w:r w:rsidR="002A2602" w:rsidRPr="00670A61" w:rsidDel="004F2490">
          <w:rPr>
            <w:rFonts w:ascii="Times New Roman" w:eastAsia="Times New Roman" w:hAnsi="Times New Roman" w:cs="Times New Roman"/>
            <w:color w:val="000000"/>
            <w:sz w:val="24"/>
            <w:szCs w:val="24"/>
          </w:rPr>
          <w:delText xml:space="preserve">such as </w:delText>
        </w:r>
      </w:del>
      <w:r w:rsidR="002A2602" w:rsidRPr="00670A61">
        <w:rPr>
          <w:rFonts w:ascii="Times New Roman" w:eastAsia="Times New Roman" w:hAnsi="Times New Roman" w:cs="Times New Roman"/>
          <w:color w:val="000000"/>
          <w:sz w:val="24"/>
          <w:szCs w:val="24"/>
        </w:rPr>
        <w:t xml:space="preserve">being associated with domestic animals, window </w:t>
      </w:r>
      <w:r w:rsidR="00C41704">
        <w:rPr>
          <w:rFonts w:ascii="Times New Roman" w:eastAsia="Times New Roman" w:hAnsi="Times New Roman" w:cs="Times New Roman"/>
          <w:color w:val="000000"/>
          <w:sz w:val="24"/>
          <w:szCs w:val="24"/>
        </w:rPr>
        <w:t>collisions</w:t>
      </w:r>
      <w:r w:rsidR="002A2602" w:rsidRPr="00670A61">
        <w:rPr>
          <w:rFonts w:ascii="Times New Roman" w:eastAsia="Times New Roman" w:hAnsi="Times New Roman" w:cs="Times New Roman"/>
          <w:color w:val="000000"/>
          <w:sz w:val="24"/>
          <w:szCs w:val="24"/>
        </w:rPr>
        <w:t>, and found inside</w:t>
      </w:r>
      <w:ins w:id="173" w:author="Pranav Sudhir Pandit" w:date="2021-01-25T15:55:00Z">
        <w:r w:rsidR="00F672AA">
          <w:rPr>
            <w:rFonts w:ascii="Times New Roman" w:eastAsia="Times New Roman" w:hAnsi="Times New Roman" w:cs="Times New Roman"/>
            <w:color w:val="000000"/>
            <w:sz w:val="24"/>
            <w:szCs w:val="24"/>
          </w:rPr>
          <w:t xml:space="preserve"> human structures</w:t>
        </w:r>
      </w:ins>
      <w:r w:rsidR="00481EE2">
        <w:rPr>
          <w:rFonts w:ascii="Times New Roman" w:eastAsia="Times New Roman" w:hAnsi="Times New Roman" w:cs="Times New Roman"/>
          <w:color w:val="000000"/>
          <w:sz w:val="24"/>
          <w:szCs w:val="24"/>
        </w:rPr>
        <w:t>, which</w:t>
      </w:r>
      <w:r w:rsidR="002A2602">
        <w:rPr>
          <w:rFonts w:ascii="Times New Roman" w:eastAsia="Times New Roman" w:hAnsi="Times New Roman" w:cs="Times New Roman"/>
          <w:color w:val="000000"/>
          <w:sz w:val="24"/>
          <w:szCs w:val="24"/>
        </w:rPr>
        <w:t xml:space="preserve"> </w:t>
      </w:r>
      <w:r w:rsidR="00481EE2">
        <w:rPr>
          <w:rFonts w:ascii="Times New Roman" w:eastAsia="Times New Roman" w:hAnsi="Times New Roman" w:cs="Times New Roman"/>
          <w:color w:val="000000"/>
          <w:sz w:val="24"/>
          <w:szCs w:val="24"/>
        </w:rPr>
        <w:t xml:space="preserve">together </w:t>
      </w:r>
      <w:r w:rsidR="002A2602">
        <w:rPr>
          <w:rFonts w:ascii="Times New Roman" w:eastAsia="Times New Roman" w:hAnsi="Times New Roman" w:cs="Times New Roman"/>
          <w:color w:val="000000"/>
          <w:sz w:val="24"/>
          <w:szCs w:val="24"/>
        </w:rPr>
        <w:t>constituted 25% of the total admissions</w:t>
      </w:r>
      <w:ins w:id="174" w:author="Pranav Sudhir Pandit" w:date="2021-01-25T16:03:00Z">
        <w:r w:rsidR="004F2490">
          <w:rPr>
            <w:rFonts w:ascii="Times New Roman" w:eastAsia="Times New Roman" w:hAnsi="Times New Roman" w:cs="Times New Roman"/>
            <w:color w:val="000000"/>
            <w:sz w:val="24"/>
            <w:szCs w:val="24"/>
          </w:rPr>
          <w:t xml:space="preserve"> were frequent</w:t>
        </w:r>
      </w:ins>
      <w:del w:id="175" w:author="Pranav Sudhir Pandit" w:date="2021-01-25T15:56:00Z">
        <w:r w:rsidR="002A2602" w:rsidRPr="00670A61" w:rsidDel="00F672AA">
          <w:rPr>
            <w:rFonts w:ascii="Times New Roman" w:eastAsia="Times New Roman" w:hAnsi="Times New Roman" w:cs="Times New Roman"/>
            <w:color w:val="000000"/>
            <w:sz w:val="24"/>
            <w:szCs w:val="24"/>
          </w:rPr>
          <w:delText xml:space="preserve">) </w:delText>
        </w:r>
        <w:r w:rsidR="0070137A" w:rsidDel="00F672AA">
          <w:rPr>
            <w:rFonts w:ascii="Times New Roman" w:eastAsia="Times New Roman" w:hAnsi="Times New Roman" w:cs="Times New Roman"/>
            <w:color w:val="000000"/>
            <w:sz w:val="24"/>
            <w:szCs w:val="24"/>
          </w:rPr>
          <w:delText xml:space="preserve">were </w:delText>
        </w:r>
        <w:r w:rsidR="00E571AC" w:rsidDel="00F672AA">
          <w:rPr>
            <w:rFonts w:ascii="Times New Roman" w:eastAsia="Times New Roman" w:hAnsi="Times New Roman" w:cs="Times New Roman"/>
            <w:color w:val="000000"/>
            <w:sz w:val="24"/>
            <w:szCs w:val="24"/>
          </w:rPr>
          <w:delText xml:space="preserve">found </w:delText>
        </w:r>
        <w:r w:rsidR="0070137A" w:rsidDel="00F672AA">
          <w:rPr>
            <w:rFonts w:ascii="Times New Roman" w:eastAsia="Times New Roman" w:hAnsi="Times New Roman" w:cs="Times New Roman"/>
            <w:color w:val="000000"/>
            <w:sz w:val="24"/>
            <w:szCs w:val="24"/>
          </w:rPr>
          <w:delText>to be</w:delText>
        </w:r>
        <w:r w:rsidR="002A2602" w:rsidRPr="00670A61" w:rsidDel="00F672AA">
          <w:rPr>
            <w:rFonts w:ascii="Times New Roman" w:eastAsia="Times New Roman" w:hAnsi="Times New Roman" w:cs="Times New Roman"/>
            <w:color w:val="000000"/>
            <w:sz w:val="24"/>
            <w:szCs w:val="24"/>
          </w:rPr>
          <w:delText xml:space="preserve"> </w:delText>
        </w:r>
        <w:r w:rsidR="002A2602" w:rsidDel="00F672AA">
          <w:rPr>
            <w:rFonts w:ascii="Times New Roman" w:eastAsia="Times New Roman" w:hAnsi="Times New Roman" w:cs="Times New Roman"/>
            <w:color w:val="000000"/>
            <w:sz w:val="24"/>
            <w:szCs w:val="24"/>
          </w:rPr>
          <w:delText>anthropogenic</w:delText>
        </w:r>
      </w:del>
      <w:del w:id="176" w:author="Pranav Sudhir Pandit" w:date="2021-01-25T16:04:00Z">
        <w:r w:rsidR="002A2602" w:rsidRPr="00670A61" w:rsidDel="004F2490">
          <w:rPr>
            <w:rFonts w:ascii="Times New Roman" w:eastAsia="Times New Roman" w:hAnsi="Times New Roman" w:cs="Times New Roman"/>
            <w:color w:val="000000"/>
            <w:sz w:val="24"/>
            <w:szCs w:val="24"/>
          </w:rPr>
          <w:delText xml:space="preserve">. </w:delText>
        </w:r>
      </w:del>
      <w:ins w:id="177" w:author="Pranav Sudhir Pandit" w:date="2021-01-25T16:03:00Z">
        <w:r w:rsidR="004F2490" w:rsidRPr="004F2490">
          <w:rPr>
            <w:rFonts w:ascii="Times New Roman" w:eastAsia="Times New Roman" w:hAnsi="Times New Roman" w:cs="Times New Roman"/>
            <w:color w:val="000000"/>
            <w:sz w:val="24"/>
            <w:szCs w:val="24"/>
          </w:rPr>
          <w:t xml:space="preserve"> </w:t>
        </w:r>
        <w:r w:rsidR="004F2490">
          <w:rPr>
            <w:rFonts w:ascii="Times New Roman" w:eastAsia="Times New Roman" w:hAnsi="Times New Roman" w:cs="Times New Roman"/>
            <w:color w:val="000000"/>
            <w:sz w:val="24"/>
            <w:szCs w:val="24"/>
          </w:rPr>
          <w:t xml:space="preserve">but did not show any differences </w:t>
        </w:r>
      </w:ins>
      <w:ins w:id="178" w:author="Pranav Sudhir Pandit" w:date="2021-01-25T16:04:00Z">
        <w:r w:rsidR="004F2490">
          <w:rPr>
            <w:rFonts w:ascii="Times New Roman" w:eastAsia="Times New Roman" w:hAnsi="Times New Roman" w:cs="Times New Roman"/>
            <w:color w:val="000000"/>
            <w:sz w:val="24"/>
            <w:szCs w:val="24"/>
          </w:rPr>
          <w:t>in influen</w:t>
        </w:r>
      </w:ins>
      <w:ins w:id="179" w:author="Pranav Sudhir Pandit" w:date="2021-01-25T20:27:00Z">
        <w:r w:rsidR="0068315D">
          <w:rPr>
            <w:rFonts w:ascii="Times New Roman" w:eastAsia="Times New Roman" w:hAnsi="Times New Roman" w:cs="Times New Roman"/>
            <w:color w:val="000000"/>
            <w:sz w:val="24"/>
            <w:szCs w:val="24"/>
          </w:rPr>
          <w:t>c</w:t>
        </w:r>
      </w:ins>
      <w:ins w:id="180" w:author="Pranav Sudhir Pandit" w:date="2021-01-25T16:04:00Z">
        <w:r w:rsidR="004F2490">
          <w:rPr>
            <w:rFonts w:ascii="Times New Roman" w:eastAsia="Times New Roman" w:hAnsi="Times New Roman" w:cs="Times New Roman"/>
            <w:color w:val="000000"/>
            <w:sz w:val="24"/>
            <w:szCs w:val="24"/>
          </w:rPr>
          <w:t xml:space="preserve">ing the </w:t>
        </w:r>
      </w:ins>
      <w:ins w:id="181" w:author="Pranav Sudhir Pandit" w:date="2021-01-25T16:03:00Z">
        <w:r w:rsidR="004F2490" w:rsidRPr="004F2490">
          <w:rPr>
            <w:rFonts w:ascii="Times New Roman" w:eastAsia="Times New Roman" w:hAnsi="Times New Roman" w:cs="Times New Roman"/>
            <w:color w:val="000000"/>
            <w:sz w:val="24"/>
            <w:szCs w:val="24"/>
          </w:rPr>
          <w:t xml:space="preserve">odds of successful </w:t>
        </w:r>
      </w:ins>
      <w:ins w:id="182" w:author="Pranav Sudhir Pandit" w:date="2021-01-25T16:04:00Z">
        <w:r w:rsidR="004F2490">
          <w:rPr>
            <w:rFonts w:ascii="Times New Roman" w:eastAsia="Times New Roman" w:hAnsi="Times New Roman" w:cs="Times New Roman"/>
            <w:color w:val="000000"/>
            <w:sz w:val="24"/>
            <w:szCs w:val="24"/>
          </w:rPr>
          <w:t xml:space="preserve">rehabilitation. </w:t>
        </w:r>
      </w:ins>
      <w:del w:id="183" w:author="Pranav Sudhir Pandit" w:date="2021-01-25T11:03:00Z">
        <w:r w:rsidR="00D8725B" w:rsidDel="00414C82">
          <w:rPr>
            <w:rFonts w:ascii="Times New Roman" w:eastAsia="Times New Roman" w:hAnsi="Times New Roman" w:cs="Times New Roman"/>
            <w:color w:val="000000"/>
            <w:sz w:val="24"/>
            <w:szCs w:val="24"/>
          </w:rPr>
          <w:delText xml:space="preserve">We also </w:delText>
        </w:r>
        <w:r w:rsidR="00E571AC" w:rsidDel="00414C82">
          <w:rPr>
            <w:rFonts w:ascii="Times New Roman" w:eastAsia="Times New Roman" w:hAnsi="Times New Roman" w:cs="Times New Roman"/>
            <w:color w:val="000000"/>
            <w:sz w:val="24"/>
            <w:szCs w:val="24"/>
          </w:rPr>
          <w:delText xml:space="preserve">saw </w:delText>
        </w:r>
        <w:r w:rsidR="00D8725B" w:rsidDel="00414C82">
          <w:rPr>
            <w:rFonts w:ascii="Times New Roman" w:eastAsia="Times New Roman" w:hAnsi="Times New Roman" w:cs="Times New Roman"/>
            <w:color w:val="000000"/>
            <w:sz w:val="24"/>
            <w:szCs w:val="24"/>
          </w:rPr>
          <w:delText>a clear</w:delText>
        </w:r>
      </w:del>
      <w:bookmarkStart w:id="184" w:name="_Hlk62465065"/>
      <w:ins w:id="185" w:author="Pranav Sudhir Pandit" w:date="2021-01-25T11:03:00Z">
        <w:r w:rsidR="00414C82">
          <w:rPr>
            <w:rFonts w:ascii="Times New Roman" w:eastAsia="Times New Roman" w:hAnsi="Times New Roman" w:cs="Times New Roman"/>
            <w:color w:val="000000"/>
            <w:sz w:val="24"/>
            <w:szCs w:val="24"/>
          </w:rPr>
          <w:t xml:space="preserve">The data also </w:t>
        </w:r>
      </w:ins>
      <w:del w:id="186" w:author="Pranav Sudhir Pandit" w:date="2021-01-25T11:03:00Z">
        <w:r w:rsidR="00D8725B" w:rsidDel="00414C82">
          <w:rPr>
            <w:rFonts w:ascii="Times New Roman" w:eastAsia="Times New Roman" w:hAnsi="Times New Roman" w:cs="Times New Roman"/>
            <w:color w:val="000000"/>
            <w:sz w:val="24"/>
            <w:szCs w:val="24"/>
          </w:rPr>
          <w:delText xml:space="preserve"> </w:delText>
        </w:r>
      </w:del>
      <w:del w:id="187" w:author="Pranav Sudhir Pandit" w:date="2021-01-25T16:04:00Z">
        <w:r w:rsidR="00D8725B" w:rsidDel="004F2490">
          <w:rPr>
            <w:rFonts w:ascii="Times New Roman" w:eastAsia="Times New Roman" w:hAnsi="Times New Roman" w:cs="Times New Roman"/>
            <w:color w:val="000000"/>
            <w:sz w:val="24"/>
            <w:szCs w:val="24"/>
          </w:rPr>
          <w:delText>indication</w:delText>
        </w:r>
      </w:del>
      <w:ins w:id="188" w:author="Pranav Sudhir Pandit" w:date="2021-01-25T16:04:00Z">
        <w:r w:rsidR="004F2490">
          <w:rPr>
            <w:rFonts w:ascii="Times New Roman" w:eastAsia="Times New Roman" w:hAnsi="Times New Roman" w:cs="Times New Roman"/>
            <w:color w:val="000000"/>
            <w:sz w:val="24"/>
            <w:szCs w:val="24"/>
          </w:rPr>
          <w:t>in</w:t>
        </w:r>
      </w:ins>
      <w:ins w:id="189" w:author="Pranav Sudhir Pandit" w:date="2021-01-25T16:05:00Z">
        <w:r w:rsidR="004F2490">
          <w:rPr>
            <w:rFonts w:ascii="Times New Roman" w:eastAsia="Times New Roman" w:hAnsi="Times New Roman" w:cs="Times New Roman"/>
            <w:color w:val="000000"/>
            <w:sz w:val="24"/>
            <w:szCs w:val="24"/>
          </w:rPr>
          <w:t>dicated</w:t>
        </w:r>
      </w:ins>
      <w:r w:rsidR="00D8725B">
        <w:rPr>
          <w:rFonts w:ascii="Times New Roman" w:eastAsia="Times New Roman" w:hAnsi="Times New Roman" w:cs="Times New Roman"/>
          <w:color w:val="000000"/>
          <w:sz w:val="24"/>
          <w:szCs w:val="24"/>
        </w:rPr>
        <w:t xml:space="preserve"> that the provision of supportive treatments such </w:t>
      </w:r>
      <w:r w:rsidR="00F7740B">
        <w:rPr>
          <w:rFonts w:ascii="Times New Roman" w:eastAsia="Times New Roman" w:hAnsi="Times New Roman" w:cs="Times New Roman"/>
          <w:color w:val="000000"/>
          <w:sz w:val="24"/>
          <w:szCs w:val="24"/>
        </w:rPr>
        <w:t xml:space="preserve">as </w:t>
      </w:r>
      <w:r w:rsidR="0070137A">
        <w:rPr>
          <w:rFonts w:ascii="Times New Roman" w:eastAsia="Times New Roman" w:hAnsi="Times New Roman" w:cs="Times New Roman"/>
          <w:color w:val="000000"/>
          <w:sz w:val="24"/>
          <w:szCs w:val="24"/>
        </w:rPr>
        <w:t xml:space="preserve">commercial </w:t>
      </w:r>
      <w:r w:rsidR="00D8725B">
        <w:rPr>
          <w:rFonts w:ascii="Times New Roman" w:eastAsia="Times New Roman" w:hAnsi="Times New Roman" w:cs="Times New Roman"/>
          <w:color w:val="000000"/>
          <w:sz w:val="24"/>
          <w:szCs w:val="24"/>
        </w:rPr>
        <w:t>nectar</w:t>
      </w:r>
      <w:r w:rsidR="0070137A">
        <w:rPr>
          <w:rFonts w:ascii="Times New Roman" w:eastAsia="Times New Roman" w:hAnsi="Times New Roman" w:cs="Times New Roman"/>
          <w:color w:val="000000"/>
          <w:sz w:val="24"/>
          <w:szCs w:val="24"/>
        </w:rPr>
        <w:t xml:space="preserve"> solution</w:t>
      </w:r>
      <w:r w:rsidR="00D8725B">
        <w:rPr>
          <w:rFonts w:ascii="Times New Roman" w:eastAsia="Times New Roman" w:hAnsi="Times New Roman" w:cs="Times New Roman"/>
          <w:color w:val="000000"/>
          <w:sz w:val="24"/>
          <w:szCs w:val="24"/>
        </w:rPr>
        <w:t xml:space="preserve"> can significantly increase the odds of survival </w:t>
      </w:r>
      <w:del w:id="190" w:author="Pranav Sudhir Pandit" w:date="2021-01-27T14:14:00Z">
        <w:r w:rsidR="00D8725B" w:rsidDel="00980FEE">
          <w:rPr>
            <w:rFonts w:ascii="Times New Roman" w:eastAsia="Times New Roman" w:hAnsi="Times New Roman" w:cs="Times New Roman"/>
            <w:color w:val="000000"/>
            <w:sz w:val="24"/>
            <w:szCs w:val="24"/>
          </w:rPr>
          <w:delText xml:space="preserve">of </w:delText>
        </w:r>
      </w:del>
      <w:ins w:id="191" w:author="Pranav Sudhir Pandit" w:date="2021-01-27T14:14:00Z">
        <w:r w:rsidR="00980FEE">
          <w:rPr>
            <w:rFonts w:ascii="Times New Roman" w:eastAsia="Times New Roman" w:hAnsi="Times New Roman" w:cs="Times New Roman"/>
            <w:color w:val="000000"/>
            <w:sz w:val="24"/>
            <w:szCs w:val="24"/>
          </w:rPr>
          <w:t xml:space="preserve">for </w:t>
        </w:r>
      </w:ins>
      <w:r w:rsidR="00D8725B">
        <w:rPr>
          <w:rFonts w:ascii="Times New Roman" w:eastAsia="Times New Roman" w:hAnsi="Times New Roman" w:cs="Times New Roman"/>
          <w:color w:val="000000"/>
          <w:sz w:val="24"/>
          <w:szCs w:val="24"/>
        </w:rPr>
        <w:t>rescued hummingbirds.</w:t>
      </w:r>
      <w:bookmarkEnd w:id="164"/>
      <w:r w:rsidR="00D8725B">
        <w:rPr>
          <w:rFonts w:ascii="Times New Roman" w:eastAsia="Times New Roman" w:hAnsi="Times New Roman" w:cs="Times New Roman"/>
          <w:color w:val="000000"/>
          <w:sz w:val="24"/>
          <w:szCs w:val="24"/>
        </w:rPr>
        <w:t xml:space="preserve"> </w:t>
      </w:r>
      <w:bookmarkEnd w:id="184"/>
      <w:r w:rsidR="00D8725B">
        <w:rPr>
          <w:rFonts w:ascii="Times New Roman" w:eastAsia="Times New Roman" w:hAnsi="Times New Roman" w:cs="Times New Roman"/>
          <w:color w:val="000000"/>
          <w:sz w:val="24"/>
          <w:szCs w:val="24"/>
        </w:rPr>
        <w:t xml:space="preserve"> </w:t>
      </w:r>
    </w:p>
    <w:p w14:paraId="206F93D5" w14:textId="4D00B3D2" w:rsidR="002C1291" w:rsidRDefault="001C5EC9" w:rsidP="006D5B80">
      <w:pPr>
        <w:spacing w:after="0" w:line="480" w:lineRule="auto"/>
        <w:ind w:firstLine="720"/>
        <w:jc w:val="both"/>
        <w:rPr>
          <w:rFonts w:ascii="Times New Roman" w:eastAsia="Times New Roman" w:hAnsi="Times New Roman" w:cs="Times New Roman"/>
          <w:color w:val="000000"/>
          <w:sz w:val="24"/>
          <w:szCs w:val="24"/>
        </w:rPr>
      </w:pPr>
      <w:ins w:id="192" w:author="Pranav Sudhir Pandit" w:date="2021-01-27T14:18:00Z">
        <w:r>
          <w:rPr>
            <w:rFonts w:ascii="Times New Roman" w:eastAsia="Times New Roman" w:hAnsi="Times New Roman" w:cs="Times New Roman"/>
            <w:color w:val="000000"/>
            <w:sz w:val="24"/>
            <w:szCs w:val="24"/>
          </w:rPr>
          <w:t>M</w:t>
        </w:r>
      </w:ins>
      <w:del w:id="193" w:author="Pranav Sudhir Pandit" w:date="2021-01-25T20:33:00Z">
        <w:r w:rsidR="00411C1D" w:rsidRPr="003F3621" w:rsidDel="003F3621">
          <w:rPr>
            <w:rFonts w:ascii="Times New Roman" w:eastAsia="Times New Roman" w:hAnsi="Times New Roman" w:cs="Times New Roman"/>
            <w:color w:val="000000"/>
            <w:sz w:val="24"/>
            <w:szCs w:val="24"/>
          </w:rPr>
          <w:delText>Within a</w:delText>
        </w:r>
        <w:r w:rsidR="002A2602" w:rsidRPr="003F3621" w:rsidDel="003F3621">
          <w:rPr>
            <w:rFonts w:ascii="Times New Roman" w:eastAsia="Times New Roman" w:hAnsi="Times New Roman" w:cs="Times New Roman"/>
            <w:color w:val="000000"/>
            <w:sz w:val="24"/>
            <w:szCs w:val="24"/>
          </w:rPr>
          <w:delText>nthropogenic threats to hummingbirds that</w:delText>
        </w:r>
        <w:r w:rsidR="002648B4" w:rsidRPr="003F3621" w:rsidDel="003F3621">
          <w:rPr>
            <w:rFonts w:ascii="Times New Roman" w:eastAsia="Times New Roman" w:hAnsi="Times New Roman" w:cs="Times New Roman"/>
            <w:color w:val="000000"/>
            <w:sz w:val="24"/>
            <w:szCs w:val="24"/>
          </w:rPr>
          <w:delText xml:space="preserve"> were quantifiable</w:delText>
        </w:r>
        <w:r w:rsidR="00411C1D" w:rsidRPr="003F3621" w:rsidDel="003F3621">
          <w:rPr>
            <w:rFonts w:ascii="Times New Roman" w:eastAsia="Times New Roman" w:hAnsi="Times New Roman" w:cs="Times New Roman"/>
            <w:color w:val="000000"/>
            <w:sz w:val="24"/>
            <w:szCs w:val="24"/>
          </w:rPr>
          <w:delText xml:space="preserve">, </w:delText>
        </w:r>
        <w:r w:rsidR="002A2602" w:rsidRPr="003F3621" w:rsidDel="003F3621">
          <w:rPr>
            <w:rFonts w:ascii="Times New Roman" w:eastAsia="Times New Roman" w:hAnsi="Times New Roman" w:cs="Times New Roman"/>
            <w:color w:val="000000"/>
            <w:sz w:val="24"/>
            <w:szCs w:val="24"/>
          </w:rPr>
          <w:delText>“predator pollution”</w:delText>
        </w:r>
        <w:r w:rsidR="00122E8D" w:rsidRPr="003F3621" w:rsidDel="003F3621">
          <w:rPr>
            <w:rFonts w:ascii="Times New Roman" w:eastAsia="Times New Roman" w:hAnsi="Times New Roman" w:cs="Times New Roman"/>
            <w:color w:val="000000"/>
            <w:sz w:val="24"/>
            <w:szCs w:val="24"/>
          </w:rPr>
          <w:delText xml:space="preserve">, or </w:delText>
        </w:r>
        <w:r w:rsidR="002A2602" w:rsidRPr="003F3621" w:rsidDel="003F3621">
          <w:rPr>
            <w:rFonts w:ascii="Times New Roman" w:eastAsia="Times New Roman" w:hAnsi="Times New Roman" w:cs="Times New Roman"/>
            <w:color w:val="000000"/>
            <w:sz w:val="24"/>
            <w:szCs w:val="24"/>
          </w:rPr>
          <w:delText>the introduction of domestic species</w:delText>
        </w:r>
        <w:r w:rsidR="00122E8D" w:rsidRPr="003F3621" w:rsidDel="003F3621">
          <w:rPr>
            <w:rFonts w:ascii="Times New Roman" w:eastAsia="Times New Roman" w:hAnsi="Times New Roman" w:cs="Times New Roman"/>
            <w:color w:val="000000"/>
            <w:sz w:val="24"/>
            <w:szCs w:val="24"/>
          </w:rPr>
          <w:delText>,</w:delText>
        </w:r>
        <w:r w:rsidR="002A2602" w:rsidRPr="003F3621" w:rsidDel="003F3621">
          <w:rPr>
            <w:rFonts w:ascii="Times New Roman" w:eastAsia="Times New Roman" w:hAnsi="Times New Roman" w:cs="Times New Roman"/>
            <w:color w:val="000000"/>
            <w:sz w:val="24"/>
            <w:szCs w:val="24"/>
          </w:rPr>
          <w:delText xml:space="preserve"> </w:delText>
        </w:r>
        <w:r w:rsidR="00411C1D" w:rsidRPr="003F3621" w:rsidDel="003F3621">
          <w:rPr>
            <w:rFonts w:ascii="Times New Roman" w:eastAsia="Times New Roman" w:hAnsi="Times New Roman" w:cs="Times New Roman"/>
            <w:color w:val="000000"/>
            <w:sz w:val="24"/>
            <w:szCs w:val="24"/>
          </w:rPr>
          <w:delText xml:space="preserve">especially </w:delText>
        </w:r>
        <w:r w:rsidR="002A2602" w:rsidRPr="003F3621" w:rsidDel="003F3621">
          <w:rPr>
            <w:rFonts w:ascii="Times New Roman" w:eastAsia="Times New Roman" w:hAnsi="Times New Roman" w:cs="Times New Roman"/>
            <w:color w:val="000000"/>
            <w:sz w:val="24"/>
            <w:szCs w:val="24"/>
          </w:rPr>
          <w:delText xml:space="preserve">cats </w:delText>
        </w:r>
        <w:r w:rsidR="002A2602" w:rsidRPr="003F3621" w:rsidDel="003F3621">
          <w:rPr>
            <w:rFonts w:ascii="Times New Roman" w:eastAsia="Times New Roman" w:hAnsi="Times New Roman" w:cs="Times New Roman"/>
            <w:color w:val="000000"/>
            <w:sz w:val="24"/>
            <w:szCs w:val="24"/>
            <w:rPrChange w:id="194" w:author="Pranav Sudhir Pandit" w:date="2021-01-25T20:34:00Z">
              <w:rPr>
                <w:rFonts w:ascii="Times New Roman" w:eastAsia="Times New Roman" w:hAnsi="Times New Roman" w:cs="Times New Roman"/>
                <w:color w:val="000000"/>
                <w:sz w:val="24"/>
                <w:szCs w:val="24"/>
              </w:rPr>
            </w:rPrChange>
          </w:rPr>
          <w:fldChar w:fldCharType="begin"/>
        </w:r>
        <w:r w:rsidR="00897F92" w:rsidRPr="003F3621" w:rsidDel="003F3621">
          <w:rPr>
            <w:rFonts w:ascii="Times New Roman" w:eastAsia="Times New Roman" w:hAnsi="Times New Roman" w:cs="Times New Roman"/>
            <w:color w:val="000000"/>
            <w:sz w:val="24"/>
            <w:szCs w:val="24"/>
          </w:rPr>
          <w:delInstrText xml:space="preserve"> ADDIN EN.CITE &lt;EndNote&gt;&lt;Cite&gt;&lt;Author&gt;Schenk&lt;/Author&gt;&lt;Year&gt;2014&lt;/Year&gt;&lt;RecNum&gt;8324&lt;/RecNum&gt;&lt;DisplayText&gt;(Schenk &amp;amp; Souza 2014)&lt;/DisplayText&gt;&lt;record&gt;&lt;rec-number&gt;8324&lt;/rec-number&gt;&lt;foreign-keys&gt;&lt;key app="EN" db-id="rvw92vxxdps0tae22eovr99359dz2xext2zw" timestamp="1574447456"&gt;8324&lt;/key&gt;&lt;/foreign-keys&gt;&lt;ref-type name="Journal Article"&gt;17&lt;/ref-type&gt;&lt;contributors&gt;&lt;authors&gt;&lt;author&gt;Schenk, Ashley N&lt;/author&gt;&lt;author&gt;Souza, Marcy J&lt;/author&gt;&lt;/authors&gt;&lt;/contributors&gt;&lt;titles&gt;&lt;title&gt;Major anthropogenic causes for and outcomes of wild animal presentation to a wildlife clinic in East Tennessee, USA, 2000–2011&lt;/title&gt;&lt;secondary-title&gt;PLoS One&lt;/secondary-title&gt;&lt;/titles&gt;&lt;periodical&gt;&lt;full-title&gt;PLoS One&lt;/full-title&gt;&lt;abbr-1&gt;PloS one&lt;/abbr-1&gt;&lt;/periodical&gt;&lt;pages&gt;e93517&lt;/pages&gt;&lt;volume&gt;9&lt;/volume&gt;&lt;number&gt;3&lt;/number&gt;&lt;dates&gt;&lt;year&gt;2014&lt;/year&gt;&lt;/dates&gt;&lt;isbn&gt;1932-6203&lt;/isbn&gt;&lt;urls&gt;&lt;/urls&gt;&lt;/record&gt;&lt;/Cite&gt;&lt;/EndNote&gt;</w:delInstrText>
        </w:r>
        <w:r w:rsidR="002A2602" w:rsidRPr="003F3621" w:rsidDel="003F3621">
          <w:rPr>
            <w:rFonts w:ascii="Times New Roman" w:eastAsia="Times New Roman" w:hAnsi="Times New Roman" w:cs="Times New Roman"/>
            <w:color w:val="000000"/>
            <w:sz w:val="24"/>
            <w:szCs w:val="24"/>
            <w:rPrChange w:id="195" w:author="Pranav Sudhir Pandit" w:date="2021-01-25T20:34:00Z">
              <w:rPr>
                <w:rFonts w:ascii="Times New Roman" w:eastAsia="Times New Roman" w:hAnsi="Times New Roman" w:cs="Times New Roman"/>
                <w:color w:val="000000"/>
                <w:sz w:val="24"/>
                <w:szCs w:val="24"/>
              </w:rPr>
            </w:rPrChange>
          </w:rPr>
          <w:fldChar w:fldCharType="separate"/>
        </w:r>
        <w:r w:rsidR="00897F92" w:rsidRPr="003F3621" w:rsidDel="003F3621">
          <w:rPr>
            <w:rFonts w:ascii="Times New Roman" w:eastAsia="Times New Roman" w:hAnsi="Times New Roman" w:cs="Times New Roman"/>
            <w:noProof/>
            <w:color w:val="000000"/>
            <w:sz w:val="24"/>
            <w:szCs w:val="24"/>
          </w:rPr>
          <w:delText>(Schenk &amp; Souza 2014)</w:delText>
        </w:r>
        <w:r w:rsidR="002A2602" w:rsidRPr="003F3621" w:rsidDel="003F3621">
          <w:rPr>
            <w:rFonts w:ascii="Times New Roman" w:eastAsia="Times New Roman" w:hAnsi="Times New Roman" w:cs="Times New Roman"/>
            <w:color w:val="000000"/>
            <w:sz w:val="24"/>
            <w:szCs w:val="24"/>
            <w:rPrChange w:id="196" w:author="Pranav Sudhir Pandit" w:date="2021-01-25T20:34:00Z">
              <w:rPr>
                <w:rFonts w:ascii="Times New Roman" w:eastAsia="Times New Roman" w:hAnsi="Times New Roman" w:cs="Times New Roman"/>
                <w:color w:val="000000"/>
                <w:sz w:val="24"/>
                <w:szCs w:val="24"/>
              </w:rPr>
            </w:rPrChange>
          </w:rPr>
          <w:fldChar w:fldCharType="end"/>
        </w:r>
        <w:r w:rsidR="00512C80" w:rsidRPr="003F3621" w:rsidDel="003F3621">
          <w:rPr>
            <w:rFonts w:ascii="Times New Roman" w:eastAsia="Times New Roman" w:hAnsi="Times New Roman" w:cs="Times New Roman"/>
            <w:color w:val="000000"/>
            <w:sz w:val="24"/>
            <w:szCs w:val="24"/>
          </w:rPr>
          <w:delText>,</w:delText>
        </w:r>
        <w:r w:rsidR="00A815B0" w:rsidRPr="003F3621" w:rsidDel="003F3621">
          <w:rPr>
            <w:rFonts w:ascii="Times New Roman" w:eastAsia="Times New Roman" w:hAnsi="Times New Roman" w:cs="Times New Roman"/>
            <w:color w:val="000000"/>
            <w:sz w:val="24"/>
            <w:szCs w:val="24"/>
          </w:rPr>
          <w:delText xml:space="preserve"> in urban habitats</w:delText>
        </w:r>
        <w:r w:rsidR="00122E8D" w:rsidRPr="003F3621" w:rsidDel="003F3621">
          <w:rPr>
            <w:rFonts w:ascii="Times New Roman" w:eastAsia="Times New Roman" w:hAnsi="Times New Roman" w:cs="Times New Roman"/>
            <w:color w:val="000000"/>
            <w:sz w:val="24"/>
            <w:szCs w:val="24"/>
          </w:rPr>
          <w:delText>,</w:delText>
        </w:r>
        <w:r w:rsidR="00A815B0" w:rsidRPr="003F3621" w:rsidDel="003F3621">
          <w:rPr>
            <w:rFonts w:ascii="Times New Roman" w:eastAsia="Times New Roman" w:hAnsi="Times New Roman" w:cs="Times New Roman"/>
            <w:color w:val="000000"/>
            <w:sz w:val="24"/>
            <w:szCs w:val="24"/>
          </w:rPr>
          <w:delText xml:space="preserve"> was one of the key reasons for hummingbird</w:delText>
        </w:r>
        <w:r w:rsidR="002648B4" w:rsidRPr="003F3621" w:rsidDel="003F3621">
          <w:rPr>
            <w:rFonts w:ascii="Times New Roman" w:eastAsia="Times New Roman" w:hAnsi="Times New Roman" w:cs="Times New Roman"/>
            <w:color w:val="000000"/>
            <w:sz w:val="24"/>
            <w:szCs w:val="24"/>
          </w:rPr>
          <w:delText>s being</w:delText>
        </w:r>
        <w:r w:rsidR="00A815B0" w:rsidRPr="003F3621" w:rsidDel="003F3621">
          <w:rPr>
            <w:rFonts w:ascii="Times New Roman" w:eastAsia="Times New Roman" w:hAnsi="Times New Roman" w:cs="Times New Roman"/>
            <w:color w:val="000000"/>
            <w:sz w:val="24"/>
            <w:szCs w:val="24"/>
          </w:rPr>
          <w:delText xml:space="preserve"> rescue</w:delText>
        </w:r>
        <w:r w:rsidR="002648B4" w:rsidRPr="003F3621" w:rsidDel="003F3621">
          <w:rPr>
            <w:rFonts w:ascii="Times New Roman" w:eastAsia="Times New Roman" w:hAnsi="Times New Roman" w:cs="Times New Roman"/>
            <w:color w:val="000000"/>
            <w:sz w:val="24"/>
            <w:szCs w:val="24"/>
          </w:rPr>
          <w:delText>d and admitted to wildlife rehabilitation centers</w:delText>
        </w:r>
        <w:r w:rsidR="00A815B0" w:rsidRPr="003F3621" w:rsidDel="003F3621">
          <w:rPr>
            <w:rFonts w:ascii="Times New Roman" w:eastAsia="Times New Roman" w:hAnsi="Times New Roman" w:cs="Times New Roman"/>
            <w:color w:val="000000"/>
            <w:sz w:val="24"/>
            <w:szCs w:val="24"/>
          </w:rPr>
          <w:delText>.</w:delText>
        </w:r>
      </w:del>
      <w:ins w:id="197" w:author="Pranav Sudhir Pandit" w:date="2021-01-25T20:33:00Z">
        <w:r w:rsidR="003F3621" w:rsidRPr="003F3621">
          <w:rPr>
            <w:rFonts w:ascii="Times New Roman" w:eastAsia="Times New Roman" w:hAnsi="Times New Roman" w:cs="Times New Roman"/>
            <w:color w:val="000000"/>
            <w:sz w:val="24"/>
            <w:szCs w:val="24"/>
          </w:rPr>
          <w:t>ore than twelve percent cases were associated with domestica animals, of which almost all were</w:t>
        </w:r>
      </w:ins>
      <w:r w:rsidR="00A815B0" w:rsidRPr="003F3621">
        <w:rPr>
          <w:rFonts w:ascii="Times New Roman" w:eastAsia="Times New Roman" w:hAnsi="Times New Roman" w:cs="Times New Roman"/>
          <w:color w:val="000000"/>
          <w:sz w:val="24"/>
          <w:szCs w:val="24"/>
        </w:rPr>
        <w:t xml:space="preserve"> </w:t>
      </w:r>
      <w:ins w:id="198" w:author="Pranav Sudhir Pandit" w:date="2021-01-25T20:34:00Z">
        <w:r w:rsidR="003F3621" w:rsidRPr="003F3621">
          <w:rPr>
            <w:rFonts w:ascii="Times New Roman" w:eastAsia="Times New Roman" w:hAnsi="Times New Roman" w:cs="Times New Roman"/>
            <w:color w:val="000000"/>
            <w:sz w:val="24"/>
            <w:szCs w:val="24"/>
          </w:rPr>
          <w:t>reported to be caught by cats.</w:t>
        </w:r>
        <w:r w:rsidR="003F3621">
          <w:rPr>
            <w:rFonts w:ascii="Times New Roman" w:eastAsia="Times New Roman" w:hAnsi="Times New Roman" w:cs="Times New Roman"/>
            <w:color w:val="000000"/>
            <w:sz w:val="24"/>
            <w:szCs w:val="24"/>
          </w:rPr>
          <w:t xml:space="preserve"> </w:t>
        </w:r>
      </w:ins>
      <w:moveToRangeStart w:id="199" w:author="Pranav Sudhir Pandit" w:date="2021-01-25T20:35:00Z" w:name="move62499324"/>
      <w:moveTo w:id="200" w:author="Pranav Sudhir Pandit" w:date="2021-01-25T20:35:00Z">
        <w:r w:rsidR="003F3621" w:rsidRPr="005E16FF">
          <w:rPr>
            <w:rFonts w:ascii="Times New Roman" w:eastAsia="Times New Roman" w:hAnsi="Times New Roman" w:cs="Times New Roman"/>
            <w:color w:val="000000"/>
            <w:sz w:val="24"/>
            <w:szCs w:val="24"/>
          </w:rPr>
          <w:t>Although it cannot be ascertained in our study that being caught</w:t>
        </w:r>
        <w:r w:rsidR="003F3621">
          <w:rPr>
            <w:rFonts w:ascii="Times New Roman" w:eastAsia="Times New Roman" w:hAnsi="Times New Roman" w:cs="Times New Roman"/>
            <w:color w:val="000000"/>
            <w:sz w:val="24"/>
            <w:szCs w:val="24"/>
          </w:rPr>
          <w:t xml:space="preserve"> by a cat</w:t>
        </w:r>
        <w:r w:rsidR="003F3621" w:rsidRPr="005E16FF">
          <w:rPr>
            <w:rFonts w:ascii="Times New Roman" w:eastAsia="Times New Roman" w:hAnsi="Times New Roman" w:cs="Times New Roman"/>
            <w:color w:val="000000"/>
            <w:sz w:val="24"/>
            <w:szCs w:val="24"/>
          </w:rPr>
          <w:t xml:space="preserve"> </w:t>
        </w:r>
        <w:r w:rsidR="003F3621">
          <w:rPr>
            <w:rFonts w:ascii="Times New Roman" w:eastAsia="Times New Roman" w:hAnsi="Times New Roman" w:cs="Times New Roman"/>
            <w:color w:val="000000"/>
            <w:sz w:val="24"/>
            <w:szCs w:val="24"/>
          </w:rPr>
          <w:t>was</w:t>
        </w:r>
        <w:r w:rsidR="003F3621" w:rsidRPr="005E16FF">
          <w:rPr>
            <w:rFonts w:ascii="Times New Roman" w:eastAsia="Times New Roman" w:hAnsi="Times New Roman" w:cs="Times New Roman"/>
            <w:color w:val="000000"/>
            <w:sz w:val="24"/>
            <w:szCs w:val="24"/>
          </w:rPr>
          <w:t xml:space="preserve"> the primary reason these hummingbirds </w:t>
        </w:r>
        <w:r w:rsidR="003F3621">
          <w:rPr>
            <w:rFonts w:ascii="Times New Roman" w:eastAsia="Times New Roman" w:hAnsi="Times New Roman" w:cs="Times New Roman"/>
            <w:color w:val="000000"/>
            <w:sz w:val="24"/>
            <w:szCs w:val="24"/>
          </w:rPr>
          <w:t>were</w:t>
        </w:r>
        <w:r w:rsidR="003F3621" w:rsidRPr="005E16FF">
          <w:rPr>
            <w:rFonts w:ascii="Times New Roman" w:eastAsia="Times New Roman" w:hAnsi="Times New Roman" w:cs="Times New Roman"/>
            <w:color w:val="000000"/>
            <w:sz w:val="24"/>
            <w:szCs w:val="24"/>
          </w:rPr>
          <w:t xml:space="preserve"> </w:t>
        </w:r>
        <w:r w:rsidR="003F3621">
          <w:rPr>
            <w:rFonts w:ascii="Times New Roman" w:eastAsia="Times New Roman" w:hAnsi="Times New Roman" w:cs="Times New Roman"/>
            <w:color w:val="000000"/>
            <w:sz w:val="24"/>
            <w:szCs w:val="24"/>
          </w:rPr>
          <w:t>admitted</w:t>
        </w:r>
        <w:r w:rsidR="003F3621" w:rsidRPr="005E16FF">
          <w:rPr>
            <w:rFonts w:ascii="Times New Roman" w:eastAsia="Times New Roman" w:hAnsi="Times New Roman" w:cs="Times New Roman"/>
            <w:color w:val="000000"/>
            <w:sz w:val="24"/>
            <w:szCs w:val="24"/>
          </w:rPr>
          <w:t xml:space="preserve"> into the rehabilitation center</w:t>
        </w:r>
        <w:r w:rsidR="003F3621">
          <w:rPr>
            <w:rFonts w:ascii="Times New Roman" w:eastAsia="Times New Roman" w:hAnsi="Times New Roman" w:cs="Times New Roman"/>
            <w:color w:val="000000"/>
            <w:sz w:val="24"/>
            <w:szCs w:val="24"/>
          </w:rPr>
          <w:t>s,</w:t>
        </w:r>
        <w:r w:rsidR="003F3621" w:rsidRPr="005E16FF">
          <w:rPr>
            <w:rFonts w:ascii="Times New Roman" w:eastAsia="Times New Roman" w:hAnsi="Times New Roman" w:cs="Times New Roman"/>
            <w:color w:val="000000"/>
            <w:sz w:val="24"/>
            <w:szCs w:val="24"/>
          </w:rPr>
          <w:t xml:space="preserve"> as </w:t>
        </w:r>
        <w:r w:rsidR="003F3621">
          <w:rPr>
            <w:rFonts w:ascii="Times New Roman" w:eastAsia="Times New Roman" w:hAnsi="Times New Roman" w:cs="Times New Roman"/>
            <w:color w:val="000000"/>
            <w:sz w:val="24"/>
            <w:szCs w:val="24"/>
          </w:rPr>
          <w:t>the birds</w:t>
        </w:r>
        <w:r w:rsidR="003F3621" w:rsidRPr="005E16FF">
          <w:rPr>
            <w:rFonts w:ascii="Times New Roman" w:eastAsia="Times New Roman" w:hAnsi="Times New Roman" w:cs="Times New Roman"/>
            <w:color w:val="000000"/>
            <w:sz w:val="24"/>
            <w:szCs w:val="24"/>
          </w:rPr>
          <w:t xml:space="preserve"> could have been down for other reasons (</w:t>
        </w:r>
        <w:proofErr w:type="spellStart"/>
        <w:r w:rsidR="003F3621" w:rsidRPr="005E16FF">
          <w:rPr>
            <w:rFonts w:ascii="Times New Roman" w:eastAsia="Times New Roman" w:hAnsi="Times New Roman" w:cs="Times New Roman"/>
            <w:color w:val="000000"/>
            <w:sz w:val="24"/>
            <w:szCs w:val="24"/>
          </w:rPr>
          <w:t>eg.</w:t>
        </w:r>
        <w:proofErr w:type="spellEnd"/>
        <w:r w:rsidR="003F3621" w:rsidRPr="005E16FF">
          <w:rPr>
            <w:rFonts w:ascii="Times New Roman" w:eastAsia="Times New Roman" w:hAnsi="Times New Roman" w:cs="Times New Roman"/>
            <w:color w:val="000000"/>
            <w:sz w:val="24"/>
            <w:szCs w:val="24"/>
          </w:rPr>
          <w:t xml:space="preserve"> </w:t>
        </w:r>
        <w:r w:rsidR="003F3621">
          <w:rPr>
            <w:rFonts w:ascii="Times New Roman" w:eastAsia="Times New Roman" w:hAnsi="Times New Roman" w:cs="Times New Roman"/>
            <w:color w:val="000000"/>
            <w:sz w:val="24"/>
            <w:szCs w:val="24"/>
          </w:rPr>
          <w:t xml:space="preserve">hitting a </w:t>
        </w:r>
        <w:r w:rsidR="003F3621" w:rsidRPr="005E16FF">
          <w:rPr>
            <w:rFonts w:ascii="Times New Roman" w:eastAsia="Times New Roman" w:hAnsi="Times New Roman" w:cs="Times New Roman"/>
            <w:color w:val="000000"/>
            <w:sz w:val="24"/>
            <w:szCs w:val="24"/>
          </w:rPr>
          <w:t>window</w:t>
        </w:r>
        <w:r w:rsidR="003F3621">
          <w:rPr>
            <w:rFonts w:ascii="Times New Roman" w:eastAsia="Times New Roman" w:hAnsi="Times New Roman" w:cs="Times New Roman"/>
            <w:color w:val="000000"/>
            <w:sz w:val="24"/>
            <w:szCs w:val="24"/>
          </w:rPr>
          <w:t xml:space="preserve"> and falling </w:t>
        </w:r>
        <w:r w:rsidR="003F3621" w:rsidRPr="005E16FF">
          <w:rPr>
            <w:rFonts w:ascii="Times New Roman" w:eastAsia="Times New Roman" w:hAnsi="Times New Roman" w:cs="Times New Roman"/>
            <w:color w:val="000000"/>
            <w:sz w:val="24"/>
            <w:szCs w:val="24"/>
          </w:rPr>
          <w:t xml:space="preserve">on the patio </w:t>
        </w:r>
        <w:r w:rsidR="003F3621">
          <w:rPr>
            <w:rFonts w:ascii="Times New Roman" w:eastAsia="Times New Roman" w:hAnsi="Times New Roman" w:cs="Times New Roman"/>
            <w:color w:val="000000"/>
            <w:sz w:val="24"/>
            <w:szCs w:val="24"/>
          </w:rPr>
          <w:t xml:space="preserve">to be eventually </w:t>
        </w:r>
        <w:r w:rsidR="003F3621" w:rsidRPr="005E16FF">
          <w:rPr>
            <w:rFonts w:ascii="Times New Roman" w:eastAsia="Times New Roman" w:hAnsi="Times New Roman" w:cs="Times New Roman"/>
            <w:color w:val="000000"/>
            <w:sz w:val="24"/>
            <w:szCs w:val="24"/>
          </w:rPr>
          <w:t xml:space="preserve">found by </w:t>
        </w:r>
        <w:r w:rsidR="003F3621">
          <w:rPr>
            <w:rFonts w:ascii="Times New Roman" w:eastAsia="Times New Roman" w:hAnsi="Times New Roman" w:cs="Times New Roman"/>
            <w:color w:val="000000"/>
            <w:sz w:val="24"/>
            <w:szCs w:val="24"/>
          </w:rPr>
          <w:t>a</w:t>
        </w:r>
        <w:r w:rsidR="003F3621" w:rsidRPr="005E16FF">
          <w:rPr>
            <w:rFonts w:ascii="Times New Roman" w:eastAsia="Times New Roman" w:hAnsi="Times New Roman" w:cs="Times New Roman"/>
            <w:color w:val="000000"/>
            <w:sz w:val="24"/>
            <w:szCs w:val="24"/>
          </w:rPr>
          <w:t xml:space="preserve"> house cat)</w:t>
        </w:r>
        <w:r w:rsidR="003F3621">
          <w:rPr>
            <w:rFonts w:ascii="Times New Roman" w:eastAsia="Times New Roman" w:hAnsi="Times New Roman" w:cs="Times New Roman"/>
            <w:color w:val="000000"/>
            <w:sz w:val="24"/>
            <w:szCs w:val="24"/>
          </w:rPr>
          <w:t>,</w:t>
        </w:r>
        <w:r w:rsidR="003F3621" w:rsidRPr="00E0132D">
          <w:rPr>
            <w:rFonts w:ascii="Times New Roman" w:eastAsia="Times New Roman" w:hAnsi="Times New Roman" w:cs="Times New Roman"/>
            <w:color w:val="000000"/>
            <w:sz w:val="24"/>
            <w:szCs w:val="24"/>
          </w:rPr>
          <w:t xml:space="preserve"> it </w:t>
        </w:r>
        <w:r w:rsidR="003F3621">
          <w:rPr>
            <w:rFonts w:ascii="Times New Roman" w:eastAsia="Times New Roman" w:hAnsi="Times New Roman" w:cs="Times New Roman"/>
            <w:color w:val="000000"/>
            <w:sz w:val="24"/>
            <w:szCs w:val="24"/>
          </w:rPr>
          <w:t>nevertheless</w:t>
        </w:r>
        <w:r w:rsidR="003F3621" w:rsidRPr="00E0132D">
          <w:rPr>
            <w:rFonts w:ascii="Times New Roman" w:eastAsia="Times New Roman" w:hAnsi="Times New Roman" w:cs="Times New Roman"/>
            <w:color w:val="000000"/>
            <w:sz w:val="24"/>
            <w:szCs w:val="24"/>
          </w:rPr>
          <w:t xml:space="preserve"> cannot be denied that </w:t>
        </w:r>
        <w:r w:rsidR="003F3621">
          <w:rPr>
            <w:rFonts w:ascii="Times New Roman" w:eastAsia="Times New Roman" w:hAnsi="Times New Roman" w:cs="Times New Roman"/>
            <w:color w:val="000000"/>
            <w:sz w:val="24"/>
            <w:szCs w:val="24"/>
          </w:rPr>
          <w:t xml:space="preserve">the </w:t>
        </w:r>
        <w:r w:rsidR="003F3621" w:rsidRPr="00E0132D">
          <w:rPr>
            <w:rFonts w:ascii="Times New Roman" w:eastAsia="Times New Roman" w:hAnsi="Times New Roman" w:cs="Times New Roman"/>
            <w:color w:val="000000"/>
            <w:sz w:val="24"/>
            <w:szCs w:val="24"/>
          </w:rPr>
          <w:t xml:space="preserve">large number of admissions under this category </w:t>
        </w:r>
        <w:r w:rsidR="003F3621">
          <w:rPr>
            <w:rFonts w:ascii="Times New Roman" w:eastAsia="Times New Roman" w:hAnsi="Times New Roman" w:cs="Times New Roman"/>
            <w:color w:val="000000"/>
            <w:sz w:val="24"/>
            <w:szCs w:val="24"/>
          </w:rPr>
          <w:t>was</w:t>
        </w:r>
        <w:r w:rsidR="003F3621" w:rsidRPr="00E0132D">
          <w:rPr>
            <w:rFonts w:ascii="Times New Roman" w:eastAsia="Times New Roman" w:hAnsi="Times New Roman" w:cs="Times New Roman"/>
            <w:color w:val="000000"/>
            <w:sz w:val="24"/>
            <w:szCs w:val="24"/>
          </w:rPr>
          <w:t xml:space="preserve"> </w:t>
        </w:r>
        <w:r w:rsidR="003F3621">
          <w:rPr>
            <w:rFonts w:ascii="Times New Roman" w:eastAsia="Times New Roman" w:hAnsi="Times New Roman" w:cs="Times New Roman"/>
            <w:color w:val="000000"/>
            <w:sz w:val="24"/>
            <w:szCs w:val="24"/>
          </w:rPr>
          <w:t>concerning</w:t>
        </w:r>
        <w:r w:rsidR="003F3621" w:rsidRPr="00E0132D">
          <w:rPr>
            <w:rFonts w:ascii="Times New Roman" w:eastAsia="Times New Roman" w:hAnsi="Times New Roman" w:cs="Times New Roman"/>
            <w:color w:val="000000"/>
            <w:sz w:val="24"/>
            <w:szCs w:val="24"/>
          </w:rPr>
          <w:t>.</w:t>
        </w:r>
        <w:r w:rsidR="003F3621">
          <w:rPr>
            <w:rFonts w:ascii="Times New Roman" w:eastAsia="Times New Roman" w:hAnsi="Times New Roman" w:cs="Times New Roman"/>
            <w:color w:val="000000"/>
            <w:sz w:val="24"/>
            <w:szCs w:val="24"/>
          </w:rPr>
          <w:t xml:space="preserve"> </w:t>
        </w:r>
      </w:moveTo>
      <w:moveToRangeEnd w:id="199"/>
      <w:r w:rsidR="00A815B0">
        <w:rPr>
          <w:rFonts w:ascii="Times New Roman" w:eastAsia="Times New Roman" w:hAnsi="Times New Roman" w:cs="Times New Roman"/>
          <w:color w:val="000000"/>
          <w:sz w:val="24"/>
          <w:szCs w:val="24"/>
        </w:rPr>
        <w:t xml:space="preserve">Hunting attempts by cats are known to be lethal for birds </w:t>
      </w:r>
      <w:r w:rsidR="00A815B0"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&lt;EndNote&gt;&lt;Cite&gt;&lt;Author&gt;Dauphiné&lt;/Author&gt;&lt;Year&gt;2009&lt;/Year&gt;&lt;RecNum&gt;8328&lt;/RecNum&gt;&lt;DisplayText&gt;(Dauphiné &amp;amp; Cooper 2009)&lt;/DisplayText&gt;&lt;record&gt;&lt;rec-number&gt;8328&lt;/rec-number&gt;&lt;foreign-keys&gt;&lt;key app="EN" db-id="rvw92vxxdps0tae22eovr99359dz2xext2zw" timestamp="1574447456"&gt;8328&lt;/key&gt;&lt;/foreign-keys&gt;&lt;ref-type name="Conference Proceedings"&gt;10&lt;/ref-type&gt;&lt;contributors&gt;&lt;authors&gt;&lt;author&gt;Dauphiné, NICO&lt;/author&gt;&lt;author&gt;Cooper, Robert J&lt;/author&gt;&lt;/authors&gt;&lt;/contributors&gt;&lt;titles&gt;&lt;title&gt;Impacts of free-ranging domestic cats (Felis catus) on birds in the United States: a review of recent research with conservation and management recommendations&lt;/title&gt;&lt;secondary-title&gt;Proceedings of the fourth international partners in flight conference: tundra to tropics&lt;/secondary-title&gt;&lt;/titles&gt;&lt;volume&gt;205&lt;/volume&gt;&lt;dates&gt;&lt;year&gt;2009&lt;/year&gt;&lt;/dates&gt;&lt;urls&gt;&lt;/urls&gt;&lt;/record&gt;&lt;/Cite&gt;&lt;/EndNote&gt;</w:instrText>
      </w:r>
      <w:r w:rsidR="00A815B0"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(Dauphiné &amp; Cooper 2009)</w:t>
      </w:r>
      <w:r w:rsidR="00A815B0" w:rsidRPr="00AE6D46">
        <w:rPr>
          <w:rFonts w:ascii="Times New Roman" w:eastAsia="Times New Roman" w:hAnsi="Times New Roman" w:cs="Times New Roman"/>
          <w:color w:val="000000"/>
          <w:sz w:val="24"/>
          <w:szCs w:val="24"/>
        </w:rPr>
        <w:fldChar w:fldCharType="end"/>
      </w:r>
      <w:r w:rsidR="00A815B0">
        <w:rPr>
          <w:rFonts w:ascii="Times New Roman" w:eastAsia="Times New Roman" w:hAnsi="Times New Roman" w:cs="Times New Roman"/>
          <w:color w:val="000000"/>
          <w:sz w:val="24"/>
          <w:szCs w:val="24"/>
        </w:rPr>
        <w:t xml:space="preserve"> and have been known </w:t>
      </w:r>
      <w:r w:rsidR="00777AD0">
        <w:rPr>
          <w:rFonts w:ascii="Times New Roman" w:eastAsia="Times New Roman" w:hAnsi="Times New Roman" w:cs="Times New Roman"/>
          <w:color w:val="000000"/>
          <w:sz w:val="24"/>
          <w:szCs w:val="24"/>
        </w:rPr>
        <w:t xml:space="preserve">to </w:t>
      </w:r>
      <w:r w:rsidR="00A815B0">
        <w:rPr>
          <w:rFonts w:ascii="Times New Roman" w:eastAsia="Times New Roman" w:hAnsi="Times New Roman" w:cs="Times New Roman"/>
          <w:color w:val="000000"/>
          <w:sz w:val="24"/>
          <w:szCs w:val="24"/>
        </w:rPr>
        <w:t xml:space="preserve">cause conservation concerns in some hummingbird species in North </w:t>
      </w:r>
      <w:r w:rsidR="00A815B0" w:rsidRPr="00A815B0">
        <w:rPr>
          <w:rFonts w:ascii="Times New Roman" w:eastAsia="Times New Roman" w:hAnsi="Times New Roman" w:cs="Times New Roman"/>
          <w:color w:val="000000"/>
          <w:sz w:val="24"/>
          <w:szCs w:val="24"/>
        </w:rPr>
        <w:t>America</w:t>
      </w:r>
      <w:r w:rsidR="00A815B0">
        <w:rPr>
          <w:rFonts w:ascii="Times New Roman" w:eastAsia="Times New Roman" w:hAnsi="Times New Roman" w:cs="Times New Roman"/>
          <w:color w:val="000000"/>
          <w:sz w:val="24"/>
          <w:szCs w:val="24"/>
        </w:rPr>
        <w:t xml:space="preserve"> </w:t>
      </w:r>
      <w:r w:rsidR="00A815B0" w:rsidRPr="007E4E41">
        <w:rPr>
          <w:rFonts w:ascii="Times New Roman" w:eastAsia="Times New Roman" w:hAnsi="Times New Roman" w:cs="Times New Roman"/>
          <w:color w:val="000000"/>
          <w:sz w:val="24"/>
          <w:szCs w:val="24"/>
        </w:rPr>
        <w:fldChar w:fldCharType="begin">
          <w:fldData xml:space="preserve">PEVuZE5vdGU+PENpdGU+PEF1dGhvcj5MZXBjenlrPC9BdXRob3I+PFllYXI+MjAwNDwvWWVhcj48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</w:fldData>
        </w:fldChar>
      </w:r>
      <w:r w:rsidR="00A815B0" w:rsidRPr="007E4E41">
        <w:rPr>
          <w:rFonts w:ascii="Times New Roman" w:eastAsia="Times New Roman" w:hAnsi="Times New Roman" w:cs="Times New Roman"/>
          <w:color w:val="000000"/>
          <w:sz w:val="24"/>
          <w:szCs w:val="24"/>
        </w:rPr>
        <w:instrText xml:space="preserve"> ADDIN EN.CITE </w:instrText>
      </w:r>
      <w:r w:rsidR="00A815B0" w:rsidRPr="007E4E41">
        <w:rPr>
          <w:rFonts w:ascii="Times New Roman" w:eastAsia="Times New Roman" w:hAnsi="Times New Roman" w:cs="Times New Roman"/>
          <w:color w:val="000000"/>
          <w:sz w:val="24"/>
          <w:szCs w:val="24"/>
        </w:rPr>
        <w:fldChar w:fldCharType="begin">
          <w:fldData xml:space="preserve">PEVuZE5vdGU+PENpdGU+PEF1dGhvcj5MZXBjenlrPC9BdXRob3I+PFllYXI+MjAwNDwvWWVhcj48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</w:fldData>
        </w:fldChar>
      </w:r>
      <w:r w:rsidR="00A815B0" w:rsidRPr="007E4E41">
        <w:rPr>
          <w:rFonts w:ascii="Times New Roman" w:eastAsia="Times New Roman" w:hAnsi="Times New Roman" w:cs="Times New Roman"/>
          <w:color w:val="000000"/>
          <w:sz w:val="24"/>
          <w:szCs w:val="24"/>
        </w:rPr>
        <w:instrText xml:space="preserve"> ADDIN EN.CITE.DATA </w:instrText>
      </w:r>
      <w:r w:rsidR="00A815B0" w:rsidRPr="007E4E41">
        <w:rPr>
          <w:rFonts w:ascii="Times New Roman" w:eastAsia="Times New Roman" w:hAnsi="Times New Roman" w:cs="Times New Roman"/>
          <w:color w:val="000000"/>
          <w:sz w:val="24"/>
          <w:szCs w:val="24"/>
        </w:rPr>
      </w:r>
      <w:r w:rsidR="00A815B0" w:rsidRPr="007E4E41">
        <w:rPr>
          <w:rFonts w:ascii="Times New Roman" w:eastAsia="Times New Roman" w:hAnsi="Times New Roman" w:cs="Times New Roman"/>
          <w:color w:val="000000"/>
          <w:sz w:val="24"/>
          <w:szCs w:val="24"/>
        </w:rPr>
        <w:fldChar w:fldCharType="end"/>
      </w:r>
      <w:r w:rsidR="00A815B0" w:rsidRPr="007E4E41">
        <w:rPr>
          <w:rFonts w:ascii="Times New Roman" w:eastAsia="Times New Roman" w:hAnsi="Times New Roman" w:cs="Times New Roman"/>
          <w:color w:val="000000"/>
          <w:sz w:val="24"/>
          <w:szCs w:val="24"/>
        </w:rPr>
      </w:r>
      <w:r w:rsidR="00A815B0" w:rsidRPr="007E4E41">
        <w:rPr>
          <w:rFonts w:ascii="Times New Roman" w:eastAsia="Times New Roman" w:hAnsi="Times New Roman" w:cs="Times New Roman"/>
          <w:color w:val="000000"/>
          <w:sz w:val="24"/>
          <w:szCs w:val="24"/>
        </w:rPr>
        <w:fldChar w:fldCharType="separate"/>
      </w:r>
      <w:r w:rsidR="00A815B0" w:rsidRPr="007E4E41">
        <w:rPr>
          <w:rFonts w:ascii="Times New Roman" w:eastAsia="Times New Roman" w:hAnsi="Times New Roman" w:cs="Times New Roman"/>
          <w:noProof/>
          <w:color w:val="000000"/>
          <w:sz w:val="24"/>
          <w:szCs w:val="24"/>
        </w:rPr>
        <w:t>(Lepczyk et al. 2004)</w:t>
      </w:r>
      <w:r w:rsidR="00A815B0" w:rsidRPr="007E4E41">
        <w:rPr>
          <w:rFonts w:ascii="Times New Roman" w:eastAsia="Times New Roman" w:hAnsi="Times New Roman" w:cs="Times New Roman"/>
          <w:color w:val="000000"/>
          <w:sz w:val="24"/>
          <w:szCs w:val="24"/>
        </w:rPr>
        <w:fldChar w:fldCharType="end"/>
      </w:r>
      <w:r w:rsidR="00A815B0" w:rsidRPr="00A815B0">
        <w:rPr>
          <w:rFonts w:ascii="Times New Roman" w:eastAsia="Times New Roman" w:hAnsi="Times New Roman" w:cs="Times New Roman"/>
          <w:color w:val="000000"/>
          <w:sz w:val="24"/>
          <w:szCs w:val="24"/>
        </w:rPr>
        <w:t>.</w:t>
      </w:r>
      <w:r w:rsidR="00A815B0">
        <w:rPr>
          <w:rFonts w:ascii="Times New Roman" w:eastAsia="Times New Roman" w:hAnsi="Times New Roman" w:cs="Times New Roman"/>
          <w:color w:val="000000"/>
          <w:sz w:val="24"/>
          <w:szCs w:val="24"/>
        </w:rPr>
        <w:t xml:space="preserve"> </w:t>
      </w:r>
      <w:r w:rsidR="007A30C5" w:rsidRPr="00AE6D46">
        <w:rPr>
          <w:rFonts w:ascii="Times New Roman" w:eastAsia="Times New Roman" w:hAnsi="Times New Roman" w:cs="Times New Roman"/>
          <w:color w:val="000000"/>
          <w:sz w:val="24"/>
          <w:szCs w:val="24"/>
        </w:rPr>
        <w:t>Given this high mortality rate, public education on the importance of keeping cats indoor-on</w:t>
      </w:r>
      <w:r w:rsidR="007A30C5" w:rsidRPr="00670A61">
        <w:rPr>
          <w:rFonts w:ascii="Times New Roman" w:eastAsia="Times New Roman" w:hAnsi="Times New Roman" w:cs="Times New Roman"/>
          <w:color w:val="000000"/>
          <w:sz w:val="24"/>
          <w:szCs w:val="24"/>
        </w:rPr>
        <w:t>ly and reducing the population of free-roaming cats in the environment are both crucial for moving forward</w:t>
      </w:r>
      <w:r w:rsidR="0070137A">
        <w:rPr>
          <w:rFonts w:ascii="Times New Roman" w:eastAsia="Times New Roman" w:hAnsi="Times New Roman" w:cs="Times New Roman"/>
          <w:color w:val="000000"/>
          <w:sz w:val="24"/>
          <w:szCs w:val="24"/>
        </w:rPr>
        <w:t xml:space="preserve"> </w:t>
      </w:r>
      <w:r w:rsidR="0070137A">
        <w:rPr>
          <w:rFonts w:ascii="Times New Roman" w:eastAsia="Times New Roman" w:hAnsi="Times New Roman" w:cs="Times New Roman"/>
          <w:color w:val="000000"/>
          <w:sz w:val="24"/>
          <w:szCs w:val="24"/>
        </w:rPr>
        <w:fldChar w:fldCharType="begin"/>
      </w:r>
      <w:r w:rsidR="0070137A">
        <w:rPr>
          <w:rFonts w:ascii="Times New Roman" w:eastAsia="Times New Roman" w:hAnsi="Times New Roman" w:cs="Times New Roman"/>
          <w:color w:val="000000"/>
          <w:sz w:val="24"/>
          <w:szCs w:val="24"/>
        </w:rPr>
        <w:instrText xml:space="preserve"> ADDIN EN.CITE &lt;EndNote&gt;&lt;Cite&gt;&lt;Author&gt;Woods&lt;/Author&gt;&lt;Year&gt;2003&lt;/Year&gt;&lt;RecNum&gt;8374&lt;/RecNum&gt;&lt;DisplayText&gt;(Woods et al. 2003)&lt;/DisplayText&gt;&lt;record&gt;&lt;rec-number&gt;8374&lt;/rec-number&gt;&lt;foreign-keys&gt;&lt;key app="EN" db-id="rvw92vxxdps0tae22eovr99359dz2xext2zw" timestamp="1587496458"&gt;8374&lt;/key&gt;&lt;/foreign-keys&gt;&lt;ref-type name="Journal Article"&gt;17&lt;/ref-type&gt;&lt;contributors&gt;&lt;authors&gt;&lt;author&gt;Woods, Michael&lt;/author&gt;&lt;author&gt;McDonald, Robbie A&lt;/author&gt;&lt;author&gt;Harris, Stephen&lt;/author&gt;&lt;/authors&gt;&lt;/contributors&gt;&lt;titles&gt;&lt;title&gt;Predation of wildlife by domestic cats Felis catus in Great Britain&lt;/title&gt;&lt;secondary-title&gt;Mammal review&lt;/secondary-title&gt;&lt;/titles&gt;&lt;periodical&gt;&lt;full-title&gt;Mammal Review&lt;/full-title&gt;&lt;abbr-1&gt;Mamm. Rev.&lt;/abbr-1&gt;&lt;abbr-2&gt;Mamm Rev&lt;/abbr-2&gt;&lt;/periodical&gt;&lt;pages&gt;174-188&lt;/pages&gt;&lt;volume&gt;33&lt;/volume&gt;&lt;number&gt;2&lt;/number&gt;&lt;dates&gt;&lt;year&gt;2003&lt;/year&gt;&lt;/dates&gt;&lt;isbn&gt;0305-1838&lt;/isbn&gt;&lt;urls&gt;&lt;/urls&gt;&lt;/record&gt;&lt;/Cite&gt;&lt;/EndNote&gt;</w:instrText>
      </w:r>
      <w:r w:rsidR="0070137A">
        <w:rPr>
          <w:rFonts w:ascii="Times New Roman" w:eastAsia="Times New Roman" w:hAnsi="Times New Roman" w:cs="Times New Roman"/>
          <w:color w:val="000000"/>
          <w:sz w:val="24"/>
          <w:szCs w:val="24"/>
        </w:rPr>
        <w:fldChar w:fldCharType="separate"/>
      </w:r>
      <w:r w:rsidR="0070137A">
        <w:rPr>
          <w:rFonts w:ascii="Times New Roman" w:eastAsia="Times New Roman" w:hAnsi="Times New Roman" w:cs="Times New Roman"/>
          <w:noProof/>
          <w:color w:val="000000"/>
          <w:sz w:val="24"/>
          <w:szCs w:val="24"/>
        </w:rPr>
        <w:t>(Woods et al. 2003)</w:t>
      </w:r>
      <w:r w:rsidR="0070137A">
        <w:rPr>
          <w:rFonts w:ascii="Times New Roman" w:eastAsia="Times New Roman" w:hAnsi="Times New Roman" w:cs="Times New Roman"/>
          <w:color w:val="000000"/>
          <w:sz w:val="24"/>
          <w:szCs w:val="24"/>
        </w:rPr>
        <w:fldChar w:fldCharType="end"/>
      </w:r>
      <w:r w:rsidR="007A30C5" w:rsidRPr="00670A61">
        <w:rPr>
          <w:rFonts w:ascii="Times New Roman" w:eastAsia="Times New Roman" w:hAnsi="Times New Roman" w:cs="Times New Roman"/>
          <w:color w:val="000000"/>
          <w:sz w:val="24"/>
          <w:szCs w:val="24"/>
        </w:rPr>
        <w:t xml:space="preserve">. </w:t>
      </w:r>
      <w:r w:rsidR="0050656C">
        <w:rPr>
          <w:rFonts w:ascii="Times New Roman" w:eastAsia="Times New Roman" w:hAnsi="Times New Roman" w:cs="Times New Roman"/>
          <w:color w:val="000000"/>
          <w:sz w:val="24"/>
          <w:szCs w:val="24"/>
        </w:rPr>
        <w:t xml:space="preserve">Belled collars </w:t>
      </w:r>
      <w:r w:rsidR="0050656C">
        <w:rPr>
          <w:rFonts w:ascii="Times New Roman" w:eastAsia="Times New Roman" w:hAnsi="Times New Roman" w:cs="Times New Roman"/>
          <w:color w:val="000000"/>
          <w:sz w:val="24"/>
          <w:szCs w:val="24"/>
        </w:rPr>
        <w:fldChar w:fldCharType="begin"/>
      </w:r>
      <w:r w:rsidR="0050656C">
        <w:rPr>
          <w:rFonts w:ascii="Times New Roman" w:eastAsia="Times New Roman" w:hAnsi="Times New Roman" w:cs="Times New Roman"/>
          <w:color w:val="000000"/>
          <w:sz w:val="24"/>
          <w:szCs w:val="24"/>
        </w:rPr>
        <w:instrText xml:space="preserve"> ADDIN EN.CITE &lt;EndNote&gt;&lt;Cite&gt;&lt;Author&gt;Ruxton&lt;/Author&gt;&lt;Year&gt;2002&lt;/Year&gt;&lt;RecNum&gt;8372&lt;/RecNum&gt;&lt;DisplayText&gt;(Ruxton et al. 2002)&lt;/DisplayText&gt;&lt;record&gt;&lt;rec-number&gt;8372&lt;/rec-number&gt;&lt;foreign-keys&gt;&lt;key app="EN" db-id="rvw92vxxdps0tae22eovr99359dz2xext2zw" timestamp="1587496247"&gt;8372&lt;/key&gt;&lt;/foreign-keys&gt;&lt;ref-type name="Journal Article"&gt;17&lt;/ref-type&gt;&lt;contributors&gt;&lt;authors&gt;&lt;author&gt;Ruxton, Graeme D&lt;/author&gt;&lt;author&gt;Thomas, Sarah&lt;/author&gt;&lt;author&gt;Wright, Jessica W&lt;/author&gt;&lt;/authors&gt;&lt;/contributors&gt;&lt;titles&gt;&lt;title&gt;Bells reduce predation of wildlife by domestic cats (Felis catus)&lt;/title&gt;&lt;secondary-title&gt;Journal of Zoology&lt;/secondary-title&gt;&lt;/titles&gt;&lt;periodical&gt;&lt;full-title&gt;Journal of Zoology&lt;/full-title&gt;&lt;abbr-1&gt;J. Zool.&lt;/abbr-1&gt;&lt;abbr-2&gt;J Zool&lt;/abbr-2&gt;&lt;/periodical&gt;&lt;pages&gt;81-83&lt;/pages&gt;&lt;volume&gt;256&lt;/volume&gt;&lt;number&gt;1&lt;/number&gt;&lt;dates&gt;&lt;year&gt;2002&lt;/year&gt;&lt;/dates&gt;&lt;isbn&gt;1469-7998&lt;/isbn&gt;&lt;urls&gt;&lt;/urls&gt;&lt;/record&gt;&lt;/Cite&gt;&lt;/EndNote&gt;</w:instrText>
      </w:r>
      <w:r w:rsidR="0050656C">
        <w:rPr>
          <w:rFonts w:ascii="Times New Roman" w:eastAsia="Times New Roman" w:hAnsi="Times New Roman" w:cs="Times New Roman"/>
          <w:color w:val="000000"/>
          <w:sz w:val="24"/>
          <w:szCs w:val="24"/>
        </w:rPr>
        <w:fldChar w:fldCharType="separate"/>
      </w:r>
      <w:r w:rsidR="0050656C">
        <w:rPr>
          <w:rFonts w:ascii="Times New Roman" w:eastAsia="Times New Roman" w:hAnsi="Times New Roman" w:cs="Times New Roman"/>
          <w:noProof/>
          <w:color w:val="000000"/>
          <w:sz w:val="24"/>
          <w:szCs w:val="24"/>
        </w:rPr>
        <w:t>(Ruxton et al. 2002)</w:t>
      </w:r>
      <w:r w:rsidR="0050656C">
        <w:rPr>
          <w:rFonts w:ascii="Times New Roman" w:eastAsia="Times New Roman" w:hAnsi="Times New Roman" w:cs="Times New Roman"/>
          <w:color w:val="000000"/>
          <w:sz w:val="24"/>
          <w:szCs w:val="24"/>
        </w:rPr>
        <w:fldChar w:fldCharType="end"/>
      </w:r>
      <w:r w:rsidR="0050656C">
        <w:rPr>
          <w:rFonts w:ascii="Times New Roman" w:eastAsia="Times New Roman" w:hAnsi="Times New Roman" w:cs="Times New Roman"/>
          <w:color w:val="000000"/>
          <w:sz w:val="24"/>
          <w:szCs w:val="24"/>
        </w:rPr>
        <w:t xml:space="preserve">, constructing </w:t>
      </w:r>
      <w:r w:rsidR="00512C80">
        <w:rPr>
          <w:rFonts w:ascii="Times New Roman" w:eastAsia="Times New Roman" w:hAnsi="Times New Roman" w:cs="Times New Roman"/>
          <w:color w:val="000000"/>
          <w:sz w:val="24"/>
          <w:szCs w:val="24"/>
        </w:rPr>
        <w:t>“</w:t>
      </w:r>
      <w:proofErr w:type="spellStart"/>
      <w:r w:rsidR="0050656C">
        <w:rPr>
          <w:rFonts w:ascii="Times New Roman" w:eastAsia="Times New Roman" w:hAnsi="Times New Roman" w:cs="Times New Roman"/>
          <w:color w:val="000000"/>
          <w:sz w:val="24"/>
          <w:szCs w:val="24"/>
        </w:rPr>
        <w:t>catios</w:t>
      </w:r>
      <w:proofErr w:type="spellEnd"/>
      <w:r w:rsidR="00512C80">
        <w:rPr>
          <w:rFonts w:ascii="Times New Roman" w:eastAsia="Times New Roman" w:hAnsi="Times New Roman" w:cs="Times New Roman"/>
          <w:color w:val="000000"/>
          <w:sz w:val="24"/>
          <w:szCs w:val="24"/>
        </w:rPr>
        <w:t>”</w:t>
      </w:r>
      <w:r w:rsidR="0050656C">
        <w:rPr>
          <w:rFonts w:ascii="Times New Roman" w:eastAsia="Times New Roman" w:hAnsi="Times New Roman" w:cs="Times New Roman"/>
          <w:color w:val="000000"/>
          <w:sz w:val="24"/>
          <w:szCs w:val="24"/>
        </w:rPr>
        <w:t xml:space="preserve"> </w:t>
      </w:r>
      <w:r w:rsidR="0050656C" w:rsidRPr="00670A61">
        <w:rPr>
          <w:rFonts w:ascii="Times New Roman" w:eastAsia="Times New Roman" w:hAnsi="Times New Roman" w:cs="Times New Roman"/>
          <w:color w:val="000000"/>
          <w:sz w:val="24"/>
          <w:szCs w:val="24"/>
        </w:rPr>
        <w:t>(</w:t>
      </w:r>
      <w:proofErr w:type="spellStart"/>
      <w:r w:rsidR="0050656C" w:rsidRPr="00670A61">
        <w:rPr>
          <w:rFonts w:ascii="Times New Roman" w:eastAsia="Times New Roman" w:hAnsi="Times New Roman" w:cs="Times New Roman"/>
          <w:color w:val="000000"/>
          <w:sz w:val="24"/>
          <w:szCs w:val="24"/>
        </w:rPr>
        <w:t>Rudio</w:t>
      </w:r>
      <w:proofErr w:type="spellEnd"/>
      <w:r w:rsidR="0050656C" w:rsidRPr="00670A61">
        <w:rPr>
          <w:rFonts w:ascii="Times New Roman" w:eastAsia="Times New Roman" w:hAnsi="Times New Roman" w:cs="Times New Roman"/>
          <w:color w:val="000000"/>
          <w:sz w:val="24"/>
          <w:szCs w:val="24"/>
        </w:rPr>
        <w:t xml:space="preserve"> et. al 2015)</w:t>
      </w:r>
      <w:r w:rsidR="0070137A">
        <w:rPr>
          <w:rFonts w:ascii="Times New Roman" w:eastAsia="Times New Roman" w:hAnsi="Times New Roman" w:cs="Times New Roman"/>
          <w:color w:val="000000"/>
          <w:sz w:val="24"/>
          <w:szCs w:val="24"/>
        </w:rPr>
        <w:t>,</w:t>
      </w:r>
      <w:r w:rsidR="0050656C">
        <w:rPr>
          <w:rFonts w:ascii="Times New Roman" w:eastAsia="Times New Roman" w:hAnsi="Times New Roman" w:cs="Times New Roman"/>
          <w:color w:val="000000"/>
          <w:sz w:val="24"/>
          <w:szCs w:val="24"/>
        </w:rPr>
        <w:t xml:space="preserve"> </w:t>
      </w:r>
      <w:r w:rsidR="0050656C" w:rsidRPr="00670A61">
        <w:rPr>
          <w:rFonts w:ascii="Times New Roman" w:eastAsia="Times New Roman" w:hAnsi="Times New Roman" w:cs="Times New Roman"/>
          <w:color w:val="000000"/>
          <w:sz w:val="24"/>
          <w:szCs w:val="24"/>
        </w:rPr>
        <w:t xml:space="preserve">using </w:t>
      </w:r>
      <w:r w:rsidR="00512C80">
        <w:rPr>
          <w:rFonts w:ascii="Times New Roman" w:eastAsia="Times New Roman" w:hAnsi="Times New Roman" w:cs="Times New Roman"/>
          <w:color w:val="000000"/>
          <w:sz w:val="24"/>
          <w:szCs w:val="24"/>
        </w:rPr>
        <w:t xml:space="preserve">a </w:t>
      </w:r>
      <w:r w:rsidR="0050656C" w:rsidRPr="00670A61">
        <w:rPr>
          <w:rFonts w:ascii="Times New Roman" w:eastAsia="Times New Roman" w:hAnsi="Times New Roman" w:cs="Times New Roman"/>
          <w:color w:val="000000"/>
          <w:sz w:val="24"/>
          <w:szCs w:val="24"/>
        </w:rPr>
        <w:t>collar</w:t>
      </w:r>
      <w:r w:rsidR="00512C80">
        <w:rPr>
          <w:rFonts w:ascii="Times New Roman" w:eastAsia="Times New Roman" w:hAnsi="Times New Roman" w:cs="Times New Roman"/>
          <w:color w:val="000000"/>
          <w:sz w:val="24"/>
          <w:szCs w:val="24"/>
        </w:rPr>
        <w:t>-</w:t>
      </w:r>
      <w:r w:rsidR="0050656C" w:rsidRPr="00670A61">
        <w:rPr>
          <w:rFonts w:ascii="Times New Roman" w:eastAsia="Times New Roman" w:hAnsi="Times New Roman" w:cs="Times New Roman"/>
          <w:color w:val="000000"/>
          <w:sz w:val="24"/>
          <w:szCs w:val="24"/>
        </w:rPr>
        <w:t xml:space="preserve">mounted electronic sonic device </w:t>
      </w:r>
      <w:r w:rsidR="0050656C" w:rsidRPr="00AE6D46">
        <w:rPr>
          <w:rFonts w:ascii="Times New Roman" w:eastAsia="Times New Roman" w:hAnsi="Times New Roman" w:cs="Times New Roman"/>
          <w:color w:val="000000"/>
          <w:sz w:val="24"/>
          <w:szCs w:val="24"/>
        </w:rPr>
        <w:fldChar w:fldCharType="begin"/>
      </w:r>
      <w:r w:rsidR="0050656C" w:rsidRPr="00A07C39">
        <w:rPr>
          <w:rFonts w:ascii="Times New Roman" w:eastAsia="Times New Roman" w:hAnsi="Times New Roman" w:cs="Times New Roman"/>
          <w:color w:val="000000"/>
          <w:sz w:val="24"/>
          <w:szCs w:val="24"/>
        </w:rPr>
        <w:instrText xml:space="preserve"> ADDIN EN.CITE &lt;EndNote&gt;&lt;Cite&gt;&lt;Author&gt;Calver&lt;/Author&gt;&lt;Year&gt;2007&lt;/Year&gt;&lt;RecNum&gt;8375&lt;/RecNum&gt;&lt;DisplayText&gt;(Calver et al. 2007)&lt;/DisplayText&gt;&lt;record&gt;&lt;rec-number&gt;8375&lt;/rec-number&gt;&lt;foreign-keys&gt;&lt;key app="EN" db-id="rvw92vxxdps0tae22eovr99359dz2xext2zw" timestamp="1587500177"&gt;8375&lt;/key&gt;&lt;/foreign-keys&gt;&lt;ref-type name="Journal Article"&gt;17&lt;/ref-type&gt;&lt;contributors&gt;&lt;authors&gt;&lt;author&gt;Calver, Michael&lt;/author&gt;&lt;author&gt;Thomas, Sandra&lt;/author&gt;&lt;author&gt;Bradley, Stuart&lt;/author&gt;&lt;author&gt;McCutcheon, Helen&lt;/author&gt;&lt;/authors&gt;&lt;/contributors&gt;&lt;titles&gt;&lt;title&gt;Reducing the rate of predation on wildlife by pet cats: The efficacy and practicability of collar-mounted pounce protectors&lt;/title&gt;&lt;secondary-title&gt;Biological Conservation&lt;/secondary-title&gt;&lt;/titles&gt;&lt;periodical&gt;&lt;full-title&gt;Biological Conservation&lt;/full-title&gt;&lt;abbr-1&gt;Biol. Conserv.&lt;/abbr-1&gt;&lt;abbr-2&gt;Biol Conserv&lt;/abbr-2&gt;&lt;/periodical&gt;&lt;pages&gt;341-348&lt;/pages&gt;&lt;volume&gt;137&lt;/volume&gt;&lt;number&gt;3&lt;/number&gt;&lt;dates&gt;&lt;year&gt;2007&lt;/year&gt;&lt;/dates&gt;&lt;isbn&gt;0006-3207&lt;/isbn&gt;&lt;urls&gt;&lt;/urls&gt;&lt;/record&gt;&lt;/Cite&gt;&lt;/EndNote&gt;</w:instrText>
      </w:r>
      <w:r w:rsidR="0050656C" w:rsidRPr="00AE6D46">
        <w:rPr>
          <w:rFonts w:ascii="Times New Roman" w:eastAsia="Times New Roman" w:hAnsi="Times New Roman" w:cs="Times New Roman"/>
          <w:color w:val="000000"/>
          <w:sz w:val="24"/>
          <w:szCs w:val="24"/>
        </w:rPr>
        <w:fldChar w:fldCharType="separate"/>
      </w:r>
      <w:r w:rsidR="0050656C" w:rsidRPr="00AE6D46">
        <w:rPr>
          <w:rFonts w:ascii="Times New Roman" w:eastAsia="Times New Roman" w:hAnsi="Times New Roman" w:cs="Times New Roman"/>
          <w:noProof/>
          <w:color w:val="000000"/>
          <w:sz w:val="24"/>
          <w:szCs w:val="24"/>
        </w:rPr>
        <w:t>(Calver et al. 2007)</w:t>
      </w:r>
      <w:r w:rsidR="0050656C" w:rsidRPr="00AE6D46">
        <w:rPr>
          <w:rFonts w:ascii="Times New Roman" w:eastAsia="Times New Roman" w:hAnsi="Times New Roman" w:cs="Times New Roman"/>
          <w:color w:val="000000"/>
          <w:sz w:val="24"/>
          <w:szCs w:val="24"/>
        </w:rPr>
        <w:fldChar w:fldCharType="end"/>
      </w:r>
      <w:r w:rsidR="00254BD9">
        <w:rPr>
          <w:rFonts w:ascii="Times New Roman" w:eastAsia="Times New Roman" w:hAnsi="Times New Roman" w:cs="Times New Roman"/>
          <w:color w:val="000000"/>
          <w:sz w:val="24"/>
          <w:szCs w:val="24"/>
        </w:rPr>
        <w:t>,</w:t>
      </w:r>
      <w:r w:rsidR="0050656C" w:rsidRPr="00AE6D46">
        <w:rPr>
          <w:rFonts w:ascii="Times New Roman" w:eastAsia="Times New Roman" w:hAnsi="Times New Roman" w:cs="Times New Roman"/>
          <w:color w:val="000000"/>
          <w:sz w:val="24"/>
          <w:szCs w:val="24"/>
        </w:rPr>
        <w:t xml:space="preserve"> or restricting the number of cats per household (</w:t>
      </w:r>
      <w:proofErr w:type="spellStart"/>
      <w:r w:rsidR="0050656C" w:rsidRPr="00AE6D46">
        <w:rPr>
          <w:rFonts w:ascii="Times New Roman" w:eastAsia="Times New Roman" w:hAnsi="Times New Roman" w:cs="Times New Roman"/>
          <w:color w:val="000000"/>
          <w:sz w:val="24"/>
          <w:szCs w:val="24"/>
        </w:rPr>
        <w:t>Heezik</w:t>
      </w:r>
      <w:proofErr w:type="spellEnd"/>
      <w:r w:rsidR="0050656C" w:rsidRPr="00AE6D46">
        <w:rPr>
          <w:rFonts w:ascii="Times New Roman" w:eastAsia="Times New Roman" w:hAnsi="Times New Roman" w:cs="Times New Roman"/>
          <w:color w:val="000000"/>
          <w:sz w:val="24"/>
          <w:szCs w:val="24"/>
        </w:rPr>
        <w:t xml:space="preserve"> et al</w:t>
      </w:r>
      <w:r w:rsidR="0050656C" w:rsidRPr="00A07C39">
        <w:rPr>
          <w:rFonts w:ascii="Times New Roman" w:eastAsia="Times New Roman" w:hAnsi="Times New Roman" w:cs="Times New Roman"/>
          <w:color w:val="000000"/>
          <w:sz w:val="24"/>
          <w:szCs w:val="24"/>
        </w:rPr>
        <w:t>, 2010)</w:t>
      </w:r>
      <w:r w:rsidR="0050656C">
        <w:rPr>
          <w:rFonts w:ascii="Times New Roman" w:eastAsia="Times New Roman" w:hAnsi="Times New Roman" w:cs="Times New Roman"/>
          <w:color w:val="000000"/>
          <w:sz w:val="24"/>
          <w:szCs w:val="24"/>
        </w:rPr>
        <w:t xml:space="preserve"> have </w:t>
      </w:r>
      <w:r w:rsidR="00512C80">
        <w:rPr>
          <w:rFonts w:ascii="Times New Roman" w:eastAsia="Times New Roman" w:hAnsi="Times New Roman" w:cs="Times New Roman"/>
          <w:color w:val="000000"/>
          <w:sz w:val="24"/>
          <w:szCs w:val="24"/>
        </w:rPr>
        <w:t xml:space="preserve">all been </w:t>
      </w:r>
      <w:r w:rsidR="0050656C">
        <w:rPr>
          <w:rFonts w:ascii="Times New Roman" w:eastAsia="Times New Roman" w:hAnsi="Times New Roman" w:cs="Times New Roman"/>
          <w:color w:val="000000"/>
          <w:sz w:val="24"/>
          <w:szCs w:val="24"/>
        </w:rPr>
        <w:t xml:space="preserve">shown to </w:t>
      </w:r>
      <w:r w:rsidR="00E571AC">
        <w:rPr>
          <w:rFonts w:ascii="Times New Roman" w:eastAsia="Times New Roman" w:hAnsi="Times New Roman" w:cs="Times New Roman"/>
          <w:color w:val="000000"/>
          <w:sz w:val="24"/>
          <w:szCs w:val="24"/>
        </w:rPr>
        <w:t xml:space="preserve">significantly </w:t>
      </w:r>
      <w:r w:rsidR="0050656C">
        <w:rPr>
          <w:rFonts w:ascii="Times New Roman" w:eastAsia="Times New Roman" w:hAnsi="Times New Roman" w:cs="Times New Roman"/>
          <w:color w:val="000000"/>
          <w:sz w:val="24"/>
          <w:szCs w:val="24"/>
        </w:rPr>
        <w:t xml:space="preserve">reduce the number of cat </w:t>
      </w:r>
      <w:r w:rsidR="0050656C">
        <w:rPr>
          <w:rFonts w:ascii="Times New Roman" w:eastAsia="Times New Roman" w:hAnsi="Times New Roman" w:cs="Times New Roman"/>
          <w:color w:val="000000"/>
          <w:sz w:val="24"/>
          <w:szCs w:val="24"/>
        </w:rPr>
        <w:lastRenderedPageBreak/>
        <w:t>predations</w:t>
      </w:r>
      <w:r w:rsidR="00E571AC">
        <w:rPr>
          <w:rFonts w:ascii="Times New Roman" w:eastAsia="Times New Roman" w:hAnsi="Times New Roman" w:cs="Times New Roman"/>
          <w:color w:val="000000"/>
          <w:sz w:val="24"/>
          <w:szCs w:val="24"/>
        </w:rPr>
        <w:t xml:space="preserve"> on birds</w:t>
      </w:r>
      <w:r w:rsidR="0050656C">
        <w:rPr>
          <w:rFonts w:ascii="Times New Roman" w:eastAsia="Times New Roman" w:hAnsi="Times New Roman" w:cs="Times New Roman"/>
          <w:color w:val="000000"/>
          <w:sz w:val="24"/>
          <w:szCs w:val="24"/>
        </w:rPr>
        <w:t xml:space="preserve">. </w:t>
      </w:r>
      <w:moveFromRangeStart w:id="201" w:author="Pranav Sudhir Pandit" w:date="2021-01-25T20:35:00Z" w:name="move62499324"/>
      <w:moveFrom w:id="202" w:author="Pranav Sudhir Pandit" w:date="2021-01-25T20:35:00Z">
        <w:r w:rsidR="00D73349" w:rsidRPr="005E16FF" w:rsidDel="003F3621">
          <w:rPr>
            <w:rFonts w:ascii="Times New Roman" w:eastAsia="Times New Roman" w:hAnsi="Times New Roman" w:cs="Times New Roman"/>
            <w:color w:val="000000"/>
            <w:sz w:val="24"/>
            <w:szCs w:val="24"/>
          </w:rPr>
          <w:t>Although it cannot be ascertained in our study that being caught</w:t>
        </w:r>
        <w:r w:rsidR="00E571AC" w:rsidDel="003F3621">
          <w:rPr>
            <w:rFonts w:ascii="Times New Roman" w:eastAsia="Times New Roman" w:hAnsi="Times New Roman" w:cs="Times New Roman"/>
            <w:color w:val="000000"/>
            <w:sz w:val="24"/>
            <w:szCs w:val="24"/>
          </w:rPr>
          <w:t xml:space="preserve"> by a cat</w:t>
        </w:r>
        <w:r w:rsidR="00D73349" w:rsidRPr="005E16FF" w:rsidDel="003F3621">
          <w:rPr>
            <w:rFonts w:ascii="Times New Roman" w:eastAsia="Times New Roman" w:hAnsi="Times New Roman" w:cs="Times New Roman"/>
            <w:color w:val="000000"/>
            <w:sz w:val="24"/>
            <w:szCs w:val="24"/>
          </w:rPr>
          <w:t xml:space="preserve"> </w:t>
        </w:r>
        <w:r w:rsidR="00E571AC" w:rsidDel="003F3621">
          <w:rPr>
            <w:rFonts w:ascii="Times New Roman" w:eastAsia="Times New Roman" w:hAnsi="Times New Roman" w:cs="Times New Roman"/>
            <w:color w:val="000000"/>
            <w:sz w:val="24"/>
            <w:szCs w:val="24"/>
          </w:rPr>
          <w:t>was</w:t>
        </w:r>
        <w:r w:rsidR="00E571AC" w:rsidRPr="005E16FF" w:rsidDel="003F3621">
          <w:rPr>
            <w:rFonts w:ascii="Times New Roman" w:eastAsia="Times New Roman" w:hAnsi="Times New Roman" w:cs="Times New Roman"/>
            <w:color w:val="000000"/>
            <w:sz w:val="24"/>
            <w:szCs w:val="24"/>
          </w:rPr>
          <w:t xml:space="preserve"> </w:t>
        </w:r>
        <w:r w:rsidR="00D73349" w:rsidRPr="005E16FF" w:rsidDel="003F3621">
          <w:rPr>
            <w:rFonts w:ascii="Times New Roman" w:eastAsia="Times New Roman" w:hAnsi="Times New Roman" w:cs="Times New Roman"/>
            <w:color w:val="000000"/>
            <w:sz w:val="24"/>
            <w:szCs w:val="24"/>
          </w:rPr>
          <w:t xml:space="preserve">the primary reason these hummingbirds </w:t>
        </w:r>
        <w:r w:rsidR="00512C80" w:rsidDel="003F3621">
          <w:rPr>
            <w:rFonts w:ascii="Times New Roman" w:eastAsia="Times New Roman" w:hAnsi="Times New Roman" w:cs="Times New Roman"/>
            <w:color w:val="000000"/>
            <w:sz w:val="24"/>
            <w:szCs w:val="24"/>
          </w:rPr>
          <w:t>were</w:t>
        </w:r>
        <w:r w:rsidR="00512C80" w:rsidRPr="005E16FF" w:rsidDel="003F3621">
          <w:rPr>
            <w:rFonts w:ascii="Times New Roman" w:eastAsia="Times New Roman" w:hAnsi="Times New Roman" w:cs="Times New Roman"/>
            <w:color w:val="000000"/>
            <w:sz w:val="24"/>
            <w:szCs w:val="24"/>
          </w:rPr>
          <w:t xml:space="preserve"> </w:t>
        </w:r>
        <w:r w:rsidR="00E571AC" w:rsidDel="003F3621">
          <w:rPr>
            <w:rFonts w:ascii="Times New Roman" w:eastAsia="Times New Roman" w:hAnsi="Times New Roman" w:cs="Times New Roman"/>
            <w:color w:val="000000"/>
            <w:sz w:val="24"/>
            <w:szCs w:val="24"/>
          </w:rPr>
          <w:t>admitted</w:t>
        </w:r>
        <w:r w:rsidR="00E571AC" w:rsidRPr="005E16FF" w:rsidDel="003F3621">
          <w:rPr>
            <w:rFonts w:ascii="Times New Roman" w:eastAsia="Times New Roman" w:hAnsi="Times New Roman" w:cs="Times New Roman"/>
            <w:color w:val="000000"/>
            <w:sz w:val="24"/>
            <w:szCs w:val="24"/>
          </w:rPr>
          <w:t xml:space="preserve"> </w:t>
        </w:r>
        <w:r w:rsidR="00D73349" w:rsidRPr="005E16FF" w:rsidDel="003F3621">
          <w:rPr>
            <w:rFonts w:ascii="Times New Roman" w:eastAsia="Times New Roman" w:hAnsi="Times New Roman" w:cs="Times New Roman"/>
            <w:color w:val="000000"/>
            <w:sz w:val="24"/>
            <w:szCs w:val="24"/>
          </w:rPr>
          <w:t>into the rehabilitation center</w:t>
        </w:r>
        <w:r w:rsidR="002C1291" w:rsidDel="003F3621">
          <w:rPr>
            <w:rFonts w:ascii="Times New Roman" w:eastAsia="Times New Roman" w:hAnsi="Times New Roman" w:cs="Times New Roman"/>
            <w:color w:val="000000"/>
            <w:sz w:val="24"/>
            <w:szCs w:val="24"/>
          </w:rPr>
          <w:t>s</w:t>
        </w:r>
        <w:r w:rsidR="00512C80" w:rsidDel="003F3621">
          <w:rPr>
            <w:rFonts w:ascii="Times New Roman" w:eastAsia="Times New Roman" w:hAnsi="Times New Roman" w:cs="Times New Roman"/>
            <w:color w:val="000000"/>
            <w:sz w:val="24"/>
            <w:szCs w:val="24"/>
          </w:rPr>
          <w:t>,</w:t>
        </w:r>
        <w:r w:rsidR="00D73349" w:rsidRPr="005E16FF" w:rsidDel="003F3621">
          <w:rPr>
            <w:rFonts w:ascii="Times New Roman" w:eastAsia="Times New Roman" w:hAnsi="Times New Roman" w:cs="Times New Roman"/>
            <w:color w:val="000000"/>
            <w:sz w:val="24"/>
            <w:szCs w:val="24"/>
          </w:rPr>
          <w:t xml:space="preserve"> as </w:t>
        </w:r>
        <w:r w:rsidR="0050656C" w:rsidDel="003F3621">
          <w:rPr>
            <w:rFonts w:ascii="Times New Roman" w:eastAsia="Times New Roman" w:hAnsi="Times New Roman" w:cs="Times New Roman"/>
            <w:color w:val="000000"/>
            <w:sz w:val="24"/>
            <w:szCs w:val="24"/>
          </w:rPr>
          <w:t>the birds</w:t>
        </w:r>
        <w:r w:rsidR="0050656C" w:rsidRPr="005E16FF" w:rsidDel="003F3621">
          <w:rPr>
            <w:rFonts w:ascii="Times New Roman" w:eastAsia="Times New Roman" w:hAnsi="Times New Roman" w:cs="Times New Roman"/>
            <w:color w:val="000000"/>
            <w:sz w:val="24"/>
            <w:szCs w:val="24"/>
          </w:rPr>
          <w:t xml:space="preserve"> </w:t>
        </w:r>
        <w:r w:rsidR="00D73349" w:rsidRPr="005E16FF" w:rsidDel="003F3621">
          <w:rPr>
            <w:rFonts w:ascii="Times New Roman" w:eastAsia="Times New Roman" w:hAnsi="Times New Roman" w:cs="Times New Roman"/>
            <w:color w:val="000000"/>
            <w:sz w:val="24"/>
            <w:szCs w:val="24"/>
          </w:rPr>
          <w:t xml:space="preserve">could have been down for other reasons (eg. </w:t>
        </w:r>
        <w:r w:rsidR="002C1291" w:rsidDel="003F3621">
          <w:rPr>
            <w:rFonts w:ascii="Times New Roman" w:eastAsia="Times New Roman" w:hAnsi="Times New Roman" w:cs="Times New Roman"/>
            <w:color w:val="000000"/>
            <w:sz w:val="24"/>
            <w:szCs w:val="24"/>
          </w:rPr>
          <w:t xml:space="preserve">hitting a </w:t>
        </w:r>
        <w:r w:rsidR="00D73349" w:rsidRPr="005E16FF" w:rsidDel="003F3621">
          <w:rPr>
            <w:rFonts w:ascii="Times New Roman" w:eastAsia="Times New Roman" w:hAnsi="Times New Roman" w:cs="Times New Roman"/>
            <w:color w:val="000000"/>
            <w:sz w:val="24"/>
            <w:szCs w:val="24"/>
          </w:rPr>
          <w:t>window</w:t>
        </w:r>
        <w:r w:rsidR="002C1291" w:rsidDel="003F3621">
          <w:rPr>
            <w:rFonts w:ascii="Times New Roman" w:eastAsia="Times New Roman" w:hAnsi="Times New Roman" w:cs="Times New Roman"/>
            <w:color w:val="000000"/>
            <w:sz w:val="24"/>
            <w:szCs w:val="24"/>
          </w:rPr>
          <w:t xml:space="preserve"> and falling </w:t>
        </w:r>
        <w:r w:rsidR="00D73349" w:rsidRPr="005E16FF" w:rsidDel="003F3621">
          <w:rPr>
            <w:rFonts w:ascii="Times New Roman" w:eastAsia="Times New Roman" w:hAnsi="Times New Roman" w:cs="Times New Roman"/>
            <w:color w:val="000000"/>
            <w:sz w:val="24"/>
            <w:szCs w:val="24"/>
          </w:rPr>
          <w:t xml:space="preserve">on the patio </w:t>
        </w:r>
        <w:r w:rsidR="002C1291" w:rsidDel="003F3621">
          <w:rPr>
            <w:rFonts w:ascii="Times New Roman" w:eastAsia="Times New Roman" w:hAnsi="Times New Roman" w:cs="Times New Roman"/>
            <w:color w:val="000000"/>
            <w:sz w:val="24"/>
            <w:szCs w:val="24"/>
          </w:rPr>
          <w:t xml:space="preserve">to be eventually </w:t>
        </w:r>
        <w:r w:rsidR="00D73349" w:rsidRPr="005E16FF" w:rsidDel="003F3621">
          <w:rPr>
            <w:rFonts w:ascii="Times New Roman" w:eastAsia="Times New Roman" w:hAnsi="Times New Roman" w:cs="Times New Roman"/>
            <w:color w:val="000000"/>
            <w:sz w:val="24"/>
            <w:szCs w:val="24"/>
          </w:rPr>
          <w:t xml:space="preserve">found by </w:t>
        </w:r>
        <w:r w:rsidR="00BF3640" w:rsidDel="003F3621">
          <w:rPr>
            <w:rFonts w:ascii="Times New Roman" w:eastAsia="Times New Roman" w:hAnsi="Times New Roman" w:cs="Times New Roman"/>
            <w:color w:val="000000"/>
            <w:sz w:val="24"/>
            <w:szCs w:val="24"/>
          </w:rPr>
          <w:t>a</w:t>
        </w:r>
        <w:r w:rsidR="00BF3640" w:rsidRPr="005E16FF" w:rsidDel="003F3621">
          <w:rPr>
            <w:rFonts w:ascii="Times New Roman" w:eastAsia="Times New Roman" w:hAnsi="Times New Roman" w:cs="Times New Roman"/>
            <w:color w:val="000000"/>
            <w:sz w:val="24"/>
            <w:szCs w:val="24"/>
          </w:rPr>
          <w:t xml:space="preserve"> </w:t>
        </w:r>
        <w:r w:rsidR="00D73349" w:rsidRPr="005E16FF" w:rsidDel="003F3621">
          <w:rPr>
            <w:rFonts w:ascii="Times New Roman" w:eastAsia="Times New Roman" w:hAnsi="Times New Roman" w:cs="Times New Roman"/>
            <w:color w:val="000000"/>
            <w:sz w:val="24"/>
            <w:szCs w:val="24"/>
          </w:rPr>
          <w:t>house cat)</w:t>
        </w:r>
        <w:r w:rsidR="00E571AC" w:rsidDel="003F3621">
          <w:rPr>
            <w:rFonts w:ascii="Times New Roman" w:eastAsia="Times New Roman" w:hAnsi="Times New Roman" w:cs="Times New Roman"/>
            <w:color w:val="000000"/>
            <w:sz w:val="24"/>
            <w:szCs w:val="24"/>
          </w:rPr>
          <w:t>,</w:t>
        </w:r>
        <w:r w:rsidR="00D73349" w:rsidRPr="00E0132D" w:rsidDel="003F3621">
          <w:rPr>
            <w:rFonts w:ascii="Times New Roman" w:eastAsia="Times New Roman" w:hAnsi="Times New Roman" w:cs="Times New Roman"/>
            <w:color w:val="000000"/>
            <w:sz w:val="24"/>
            <w:szCs w:val="24"/>
          </w:rPr>
          <w:t xml:space="preserve"> it </w:t>
        </w:r>
        <w:r w:rsidR="00512C80" w:rsidDel="003F3621">
          <w:rPr>
            <w:rFonts w:ascii="Times New Roman" w:eastAsia="Times New Roman" w:hAnsi="Times New Roman" w:cs="Times New Roman"/>
            <w:color w:val="000000"/>
            <w:sz w:val="24"/>
            <w:szCs w:val="24"/>
          </w:rPr>
          <w:t>nevertheless</w:t>
        </w:r>
        <w:r w:rsidR="00512C80" w:rsidRPr="00E0132D" w:rsidDel="003F3621">
          <w:rPr>
            <w:rFonts w:ascii="Times New Roman" w:eastAsia="Times New Roman" w:hAnsi="Times New Roman" w:cs="Times New Roman"/>
            <w:color w:val="000000"/>
            <w:sz w:val="24"/>
            <w:szCs w:val="24"/>
          </w:rPr>
          <w:t xml:space="preserve"> </w:t>
        </w:r>
        <w:r w:rsidR="00D73349" w:rsidRPr="00E0132D" w:rsidDel="003F3621">
          <w:rPr>
            <w:rFonts w:ascii="Times New Roman" w:eastAsia="Times New Roman" w:hAnsi="Times New Roman" w:cs="Times New Roman"/>
            <w:color w:val="000000"/>
            <w:sz w:val="24"/>
            <w:szCs w:val="24"/>
          </w:rPr>
          <w:t xml:space="preserve">cannot be denied that </w:t>
        </w:r>
        <w:r w:rsidR="00512C80" w:rsidDel="003F3621">
          <w:rPr>
            <w:rFonts w:ascii="Times New Roman" w:eastAsia="Times New Roman" w:hAnsi="Times New Roman" w:cs="Times New Roman"/>
            <w:color w:val="000000"/>
            <w:sz w:val="24"/>
            <w:szCs w:val="24"/>
          </w:rPr>
          <w:t xml:space="preserve">the </w:t>
        </w:r>
        <w:r w:rsidR="00D73349" w:rsidRPr="00E0132D" w:rsidDel="003F3621">
          <w:rPr>
            <w:rFonts w:ascii="Times New Roman" w:eastAsia="Times New Roman" w:hAnsi="Times New Roman" w:cs="Times New Roman"/>
            <w:color w:val="000000"/>
            <w:sz w:val="24"/>
            <w:szCs w:val="24"/>
          </w:rPr>
          <w:t xml:space="preserve">large number of admissions under this category </w:t>
        </w:r>
        <w:r w:rsidR="00BF3640" w:rsidDel="003F3621">
          <w:rPr>
            <w:rFonts w:ascii="Times New Roman" w:eastAsia="Times New Roman" w:hAnsi="Times New Roman" w:cs="Times New Roman"/>
            <w:color w:val="000000"/>
            <w:sz w:val="24"/>
            <w:szCs w:val="24"/>
          </w:rPr>
          <w:t>was</w:t>
        </w:r>
        <w:r w:rsidR="00D73349" w:rsidRPr="00E0132D" w:rsidDel="003F3621">
          <w:rPr>
            <w:rFonts w:ascii="Times New Roman" w:eastAsia="Times New Roman" w:hAnsi="Times New Roman" w:cs="Times New Roman"/>
            <w:color w:val="000000"/>
            <w:sz w:val="24"/>
            <w:szCs w:val="24"/>
          </w:rPr>
          <w:t xml:space="preserve"> </w:t>
        </w:r>
        <w:r w:rsidR="00BF3640" w:rsidDel="003F3621">
          <w:rPr>
            <w:rFonts w:ascii="Times New Roman" w:eastAsia="Times New Roman" w:hAnsi="Times New Roman" w:cs="Times New Roman"/>
            <w:color w:val="000000"/>
            <w:sz w:val="24"/>
            <w:szCs w:val="24"/>
          </w:rPr>
          <w:t>concerning</w:t>
        </w:r>
        <w:r w:rsidR="00D73349" w:rsidRPr="00E0132D" w:rsidDel="003F3621">
          <w:rPr>
            <w:rFonts w:ascii="Times New Roman" w:eastAsia="Times New Roman" w:hAnsi="Times New Roman" w:cs="Times New Roman"/>
            <w:color w:val="000000"/>
            <w:sz w:val="24"/>
            <w:szCs w:val="24"/>
          </w:rPr>
          <w:t>.</w:t>
        </w:r>
        <w:r w:rsidR="00173FA3" w:rsidDel="003F3621">
          <w:rPr>
            <w:rFonts w:ascii="Times New Roman" w:eastAsia="Times New Roman" w:hAnsi="Times New Roman" w:cs="Times New Roman"/>
            <w:color w:val="000000"/>
            <w:sz w:val="24"/>
            <w:szCs w:val="24"/>
          </w:rPr>
          <w:t xml:space="preserve"> </w:t>
        </w:r>
      </w:moveFrom>
      <w:moveFromRangeEnd w:id="201"/>
      <w:r w:rsidR="0050656C" w:rsidRPr="00670A61">
        <w:rPr>
          <w:rFonts w:ascii="Times New Roman" w:eastAsia="Times New Roman" w:hAnsi="Times New Roman" w:cs="Times New Roman"/>
          <w:color w:val="000000"/>
          <w:sz w:val="24"/>
          <w:szCs w:val="24"/>
        </w:rPr>
        <w:t xml:space="preserve">Campaigns such as the Humane Society of the United States’ “Cats Indoors! The Campaign for Safer Birds and Cats,” local “Trap, Neuter, Release” initiatives, and individual veterinary-client education about keeping owned cats indoors are </w:t>
      </w:r>
      <w:r w:rsidR="00BF3640">
        <w:rPr>
          <w:rFonts w:ascii="Times New Roman" w:eastAsia="Times New Roman" w:hAnsi="Times New Roman" w:cs="Times New Roman"/>
          <w:color w:val="000000"/>
          <w:sz w:val="24"/>
          <w:szCs w:val="24"/>
        </w:rPr>
        <w:t>efforts</w:t>
      </w:r>
      <w:r w:rsidR="0050656C" w:rsidRPr="00670A61">
        <w:rPr>
          <w:rFonts w:ascii="Times New Roman" w:eastAsia="Times New Roman" w:hAnsi="Times New Roman" w:cs="Times New Roman"/>
          <w:color w:val="000000"/>
          <w:sz w:val="24"/>
          <w:szCs w:val="24"/>
        </w:rPr>
        <w:t xml:space="preserve"> attempting to move this issue in the right direction</w:t>
      </w:r>
      <w:r w:rsidR="00E67677">
        <w:rPr>
          <w:rFonts w:ascii="Times New Roman" w:eastAsia="Times New Roman" w:hAnsi="Times New Roman" w:cs="Times New Roman"/>
          <w:color w:val="000000"/>
          <w:sz w:val="24"/>
          <w:szCs w:val="24"/>
        </w:rPr>
        <w:t xml:space="preserve"> and reducing impacts of cats on </w:t>
      </w:r>
      <w:del w:id="203" w:author="Pranav Sudhir Pandit" w:date="2021-01-27T14:35:00Z">
        <w:r w:rsidR="00E67677" w:rsidDel="003F14B9">
          <w:rPr>
            <w:rFonts w:ascii="Times New Roman" w:eastAsia="Times New Roman" w:hAnsi="Times New Roman" w:cs="Times New Roman"/>
            <w:color w:val="000000"/>
            <w:sz w:val="24"/>
            <w:szCs w:val="24"/>
          </w:rPr>
          <w:delText xml:space="preserve">per-urban </w:delText>
        </w:r>
      </w:del>
      <w:r w:rsidR="00E67677">
        <w:rPr>
          <w:rFonts w:ascii="Times New Roman" w:eastAsia="Times New Roman" w:hAnsi="Times New Roman" w:cs="Times New Roman"/>
          <w:color w:val="000000"/>
          <w:sz w:val="24"/>
          <w:szCs w:val="24"/>
        </w:rPr>
        <w:t>avifauna</w:t>
      </w:r>
      <w:ins w:id="204" w:author="Pranav Sudhir Pandit" w:date="2021-01-27T14:35:00Z">
        <w:r w:rsidR="003F14B9">
          <w:rPr>
            <w:rFonts w:ascii="Times New Roman" w:eastAsia="Times New Roman" w:hAnsi="Times New Roman" w:cs="Times New Roman"/>
            <w:color w:val="000000"/>
            <w:sz w:val="24"/>
            <w:szCs w:val="24"/>
          </w:rPr>
          <w:t xml:space="preserve"> in urban habitats</w:t>
        </w:r>
      </w:ins>
      <w:r w:rsidR="0050656C" w:rsidRPr="00670A61">
        <w:rPr>
          <w:rFonts w:ascii="Times New Roman" w:eastAsia="Times New Roman" w:hAnsi="Times New Roman" w:cs="Times New Roman"/>
          <w:color w:val="000000"/>
          <w:sz w:val="24"/>
          <w:szCs w:val="24"/>
        </w:rPr>
        <w:t xml:space="preserve"> </w:t>
      </w:r>
      <w:r w:rsidR="0050656C"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&lt;EndNote&gt;&lt;Cite&gt;&lt;Author&gt;Burton&lt;/Author&gt;&lt;Year&gt;2004&lt;/Year&gt;&lt;RecNum&gt;8320&lt;/RecNum&gt;&lt;DisplayText&gt;(Burton &amp;amp; Doblar 2004; Schenk &amp;amp; Souza 2014)&lt;/DisplayText&gt;&lt;record&gt;&lt;rec-number&gt;8320&lt;/rec-number&gt;&lt;foreign-keys&gt;&lt;key app="EN" db-id="rvw92vxxdps0tae22eovr99359dz2xext2zw" timestamp="1574447456"&gt;8320&lt;/key&gt;&lt;/foreign-keys&gt;&lt;ref-type name="Conference Proceedings"&gt;10&lt;/ref-type&gt;&lt;contributors&gt;&lt;authors&gt;&lt;author&gt;Burton, Donald L&lt;/author&gt;&lt;author&gt;Doblar, Kelly A&lt;/author&gt;&lt;/authors&gt;&lt;/contributors&gt;&lt;titles&gt;&lt;title&gt;Morbidity and mortality of urban wildlife in the midwestern United States&lt;/title&gt;&lt;secondary-title&gt;Proc 4th International Urban Wildlife Symposium&lt;/secondary-title&gt;&lt;/titles&gt;&lt;pages&gt;171-181&lt;/pages&gt;&lt;dates&gt;&lt;year&gt;2004&lt;/year&gt;&lt;/dates&gt;&lt;urls&gt;&lt;/urls&gt;&lt;/record&gt;&lt;/Cite&gt;&lt;Cite&gt;&lt;Author&gt;Schenk&lt;/Author&gt;&lt;Year&gt;2014&lt;/Year&gt;&lt;RecNum&gt;8324&lt;/RecNum&gt;&lt;record&gt;&lt;rec-number&gt;8324&lt;/rec-number&gt;&lt;foreign-keys&gt;&lt;key app="EN" db-id="rvw92vxxdps0tae22eovr99359dz2xext2zw" timestamp="1574447456"&gt;8324&lt;/key&gt;&lt;/foreign-keys&gt;&lt;ref-type name="Journal Article"&gt;17&lt;/ref-type&gt;&lt;contributors&gt;&lt;authors&gt;&lt;author&gt;Schenk, Ashley N&lt;/author&gt;&lt;author&gt;Souza, Marcy J&lt;/author&gt;&lt;/authors&gt;&lt;/contributors&gt;&lt;titles&gt;&lt;title&gt;Major anthropogenic causes for and outcomes of wild animal presentation to a wildlife clinic in East Tennessee, USA, 2000–2011&lt;/title&gt;&lt;secondary-title&gt;PLoS One&lt;/secondary-title&gt;&lt;/titles&gt;&lt;periodical&gt;&lt;full-title&gt;PLoS One&lt;/full-title&gt;&lt;abbr-1&gt;PloS one&lt;/abbr-1&gt;&lt;/periodical&gt;&lt;pages&gt;e93517&lt;/pages&gt;&lt;volume&gt;9&lt;/volume&gt;&lt;number&gt;3&lt;/number&gt;&lt;dates&gt;&lt;year&gt;2014&lt;/year&gt;&lt;/dates&gt;&lt;isbn&gt;1932-6203&lt;/isbn&gt;&lt;urls&gt;&lt;/urls&gt;&lt;/record&gt;&lt;/Cite&gt;&lt;/EndNote&gt;</w:instrText>
      </w:r>
      <w:r w:rsidR="0050656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(Burton &amp; Doblar 2004; Schenk &amp; Souza 2014)</w:t>
      </w:r>
      <w:r w:rsidR="0050656C" w:rsidRPr="00AE6D46">
        <w:rPr>
          <w:rFonts w:ascii="Times New Roman" w:eastAsia="Times New Roman" w:hAnsi="Times New Roman" w:cs="Times New Roman"/>
          <w:color w:val="000000"/>
          <w:sz w:val="24"/>
          <w:szCs w:val="24"/>
        </w:rPr>
        <w:fldChar w:fldCharType="end"/>
      </w:r>
      <w:r w:rsidR="0050656C" w:rsidRPr="00AE6D46">
        <w:rPr>
          <w:rFonts w:ascii="Times New Roman" w:eastAsia="Times New Roman" w:hAnsi="Times New Roman" w:cs="Times New Roman"/>
          <w:color w:val="000000"/>
          <w:sz w:val="24"/>
          <w:szCs w:val="24"/>
        </w:rPr>
        <w:t xml:space="preserve">.  </w:t>
      </w:r>
    </w:p>
    <w:p w14:paraId="16566611" w14:textId="227F0733" w:rsidR="003161DA" w:rsidRDefault="003161DA" w:rsidP="006D5B80">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Windows and other glass panes around houses and </w:t>
      </w:r>
      <w:r w:rsidR="00BB0161">
        <w:rPr>
          <w:rFonts w:ascii="Times New Roman" w:eastAsia="Times New Roman" w:hAnsi="Times New Roman" w:cs="Times New Roman"/>
          <w:color w:val="000000"/>
          <w:sz w:val="24"/>
          <w:szCs w:val="24"/>
        </w:rPr>
        <w:t xml:space="preserve">buildings </w:t>
      </w:r>
      <w:r>
        <w:rPr>
          <w:rFonts w:ascii="Times New Roman" w:eastAsia="Times New Roman" w:hAnsi="Times New Roman" w:cs="Times New Roman"/>
          <w:color w:val="000000"/>
          <w:sz w:val="24"/>
          <w:szCs w:val="24"/>
        </w:rPr>
        <w:t xml:space="preserve">are another major cause of hummingbird </w:t>
      </w:r>
      <w:r w:rsidR="0070137A">
        <w:rPr>
          <w:rFonts w:ascii="Times New Roman" w:eastAsia="Times New Roman" w:hAnsi="Times New Roman" w:cs="Times New Roman"/>
          <w:color w:val="000000"/>
          <w:sz w:val="24"/>
          <w:szCs w:val="24"/>
        </w:rPr>
        <w:t>injury</w:t>
      </w:r>
      <w:r>
        <w:rPr>
          <w:rFonts w:ascii="Times New Roman" w:eastAsia="Times New Roman" w:hAnsi="Times New Roman" w:cs="Times New Roman"/>
          <w:color w:val="000000"/>
          <w:sz w:val="24"/>
          <w:szCs w:val="24"/>
        </w:rPr>
        <w:t xml:space="preserve"> that led to significantly decreased odds of their successful rehabilitation (</w:t>
      </w:r>
      <w:r w:rsidRPr="003161DA">
        <w:rPr>
          <w:rFonts w:ascii="Times New Roman" w:eastAsia="Times New Roman" w:hAnsi="Times New Roman" w:cs="Times New Roman"/>
          <w:color w:val="000000"/>
          <w:sz w:val="24"/>
          <w:szCs w:val="24"/>
        </w:rPr>
        <w:t xml:space="preserve">odds ratio </w:t>
      </w:r>
      <w:r>
        <w:rPr>
          <w:rFonts w:ascii="Times New Roman" w:eastAsia="Times New Roman" w:hAnsi="Times New Roman" w:cs="Times New Roman"/>
          <w:color w:val="000000"/>
          <w:sz w:val="24"/>
          <w:szCs w:val="24"/>
        </w:rPr>
        <w:t xml:space="preserve">for rehabilitation </w:t>
      </w:r>
      <w:r w:rsidRPr="003161DA">
        <w:rPr>
          <w:rFonts w:ascii="Times New Roman" w:eastAsia="Times New Roman" w:hAnsi="Times New Roman" w:cs="Times New Roman"/>
          <w:color w:val="000000"/>
          <w:sz w:val="24"/>
          <w:szCs w:val="24"/>
        </w:rPr>
        <w:t>0.94, p&gt;0.05</w:t>
      </w:r>
      <w:r>
        <w:rPr>
          <w:rFonts w:ascii="Times New Roman" w:eastAsia="Times New Roman" w:hAnsi="Times New Roman" w:cs="Times New Roman"/>
          <w:color w:val="000000"/>
          <w:sz w:val="24"/>
          <w:szCs w:val="24"/>
        </w:rPr>
        <w:t xml:space="preserve">). </w:t>
      </w:r>
      <w:bookmarkStart w:id="205" w:name="_Hlk62464285"/>
      <w:ins w:id="206" w:author="Pranav Sudhir Pandit" w:date="2021-01-25T10:49:00Z">
        <w:r w:rsidR="00357330">
          <w:rPr>
            <w:rFonts w:ascii="Times New Roman" w:eastAsia="Times New Roman" w:hAnsi="Times New Roman" w:cs="Times New Roman"/>
            <w:color w:val="000000"/>
            <w:sz w:val="24"/>
            <w:szCs w:val="24"/>
          </w:rPr>
          <w:t>The data show</w:t>
        </w:r>
      </w:ins>
      <w:ins w:id="207" w:author="Pranav Sudhir Pandit" w:date="2021-01-25T10:50:00Z">
        <w:r w:rsidR="00357330">
          <w:rPr>
            <w:rFonts w:ascii="Times New Roman" w:eastAsia="Times New Roman" w:hAnsi="Times New Roman" w:cs="Times New Roman"/>
            <w:color w:val="000000"/>
            <w:sz w:val="24"/>
            <w:szCs w:val="24"/>
          </w:rPr>
          <w:t xml:space="preserve">ed </w:t>
        </w:r>
      </w:ins>
      <w:del w:id="208" w:author="Pranav Sudhir Pandit" w:date="2021-01-25T10:50:00Z">
        <w:r w:rsidR="00852DCB" w:rsidDel="00357330">
          <w:rPr>
            <w:rFonts w:ascii="Times New Roman" w:eastAsia="Times New Roman" w:hAnsi="Times New Roman" w:cs="Times New Roman"/>
            <w:color w:val="000000"/>
            <w:sz w:val="24"/>
            <w:szCs w:val="24"/>
          </w:rPr>
          <w:delText xml:space="preserve">We observed </w:delText>
        </w:r>
      </w:del>
      <w:r w:rsidR="00777AD0">
        <w:rPr>
          <w:rFonts w:ascii="Times New Roman" w:eastAsia="Times New Roman" w:hAnsi="Times New Roman" w:cs="Times New Roman"/>
          <w:color w:val="000000"/>
          <w:sz w:val="24"/>
          <w:szCs w:val="24"/>
        </w:rPr>
        <w:t xml:space="preserve">an </w:t>
      </w:r>
      <w:r w:rsidR="00852DCB">
        <w:rPr>
          <w:rFonts w:ascii="Times New Roman" w:eastAsia="Times New Roman" w:hAnsi="Times New Roman" w:cs="Times New Roman"/>
          <w:color w:val="000000"/>
          <w:sz w:val="24"/>
          <w:szCs w:val="24"/>
        </w:rPr>
        <w:t xml:space="preserve">increased number of window </w:t>
      </w:r>
      <w:r w:rsidR="00C41704">
        <w:rPr>
          <w:rFonts w:ascii="Times New Roman" w:eastAsia="Times New Roman" w:hAnsi="Times New Roman" w:cs="Times New Roman"/>
          <w:color w:val="000000"/>
          <w:sz w:val="24"/>
          <w:szCs w:val="24"/>
        </w:rPr>
        <w:t xml:space="preserve">collisions </w:t>
      </w:r>
      <w:r w:rsidR="00852DCB">
        <w:rPr>
          <w:rFonts w:ascii="Times New Roman" w:eastAsia="Times New Roman" w:hAnsi="Times New Roman" w:cs="Times New Roman"/>
          <w:color w:val="000000"/>
          <w:sz w:val="24"/>
          <w:szCs w:val="24"/>
        </w:rPr>
        <w:t xml:space="preserve">during early spring </w:t>
      </w:r>
      <w:del w:id="209" w:author="Pranav Sudhir Pandit" w:date="2021-01-25T10:50:00Z">
        <w:r w:rsidR="00852DCB" w:rsidDel="00357330">
          <w:rPr>
            <w:rFonts w:ascii="Times New Roman" w:eastAsia="Times New Roman" w:hAnsi="Times New Roman" w:cs="Times New Roman"/>
            <w:color w:val="000000"/>
            <w:sz w:val="24"/>
            <w:szCs w:val="24"/>
          </w:rPr>
          <w:delText xml:space="preserve">which </w:delText>
        </w:r>
      </w:del>
      <w:ins w:id="210" w:author="Pranav Sudhir Pandit" w:date="2021-01-25T10:50:00Z">
        <w:r w:rsidR="00357330">
          <w:rPr>
            <w:rFonts w:ascii="Times New Roman" w:eastAsia="Times New Roman" w:hAnsi="Times New Roman" w:cs="Times New Roman"/>
            <w:color w:val="000000"/>
            <w:sz w:val="24"/>
            <w:szCs w:val="24"/>
          </w:rPr>
          <w:t xml:space="preserve">that </w:t>
        </w:r>
      </w:ins>
      <w:r w:rsidR="00852DCB">
        <w:rPr>
          <w:rFonts w:ascii="Times New Roman" w:eastAsia="Times New Roman" w:hAnsi="Times New Roman" w:cs="Times New Roman"/>
          <w:color w:val="000000"/>
          <w:sz w:val="24"/>
          <w:szCs w:val="24"/>
        </w:rPr>
        <w:t>can be associated with the t</w:t>
      </w:r>
      <w:r>
        <w:rPr>
          <w:rFonts w:ascii="Times New Roman" w:eastAsia="Times New Roman" w:hAnsi="Times New Roman" w:cs="Times New Roman"/>
          <w:color w:val="000000"/>
          <w:sz w:val="24"/>
          <w:szCs w:val="24"/>
        </w:rPr>
        <w:t xml:space="preserve">erritorial nature of </w:t>
      </w:r>
      <w:r w:rsidR="00852DCB">
        <w:rPr>
          <w:rFonts w:ascii="Times New Roman" w:eastAsia="Times New Roman" w:hAnsi="Times New Roman" w:cs="Times New Roman"/>
          <w:color w:val="000000"/>
          <w:sz w:val="24"/>
          <w:szCs w:val="24"/>
        </w:rPr>
        <w:t xml:space="preserve">breeding </w:t>
      </w:r>
      <w:r>
        <w:rPr>
          <w:rFonts w:ascii="Times New Roman" w:eastAsia="Times New Roman" w:hAnsi="Times New Roman" w:cs="Times New Roman"/>
          <w:color w:val="000000"/>
          <w:sz w:val="24"/>
          <w:szCs w:val="24"/>
        </w:rPr>
        <w:t>hummingbirds</w:t>
      </w:r>
      <w:r w:rsidR="00852DCB">
        <w:rPr>
          <w:rFonts w:ascii="Times New Roman" w:eastAsia="Times New Roman" w:hAnsi="Times New Roman" w:cs="Times New Roman"/>
          <w:color w:val="000000"/>
          <w:sz w:val="24"/>
          <w:szCs w:val="24"/>
        </w:rPr>
        <w:t xml:space="preserve"> </w:t>
      </w:r>
      <w:r w:rsidR="00852DCB"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&lt;EndNote&gt;&lt;Cite&gt;&lt;Author&gt;Stiles&lt;/Author&gt;&lt;Year&gt;1982&lt;/Year&gt;&lt;RecNum&gt;28&lt;/RecNum&gt;&lt;DisplayText&gt;(Graham 1997; Stiles 1982)&lt;/DisplayText&gt;&lt;record&gt;&lt;rec-number&gt;28&lt;/rec-number&gt;&lt;foreign-keys&gt;&lt;key app="EN" db-id="9zswv2xa2azdvmez2z2x2rxyvf2a0xpr0pxe" timestamp="1557511112"&gt;28&lt;/key&gt;&lt;/foreign-keys&gt;&lt;ref-type name="Journal Article"&gt;17&lt;/ref-type&gt;&lt;contributors&gt;&lt;authors&gt;&lt;author&gt;Stiles, F Gary&lt;/author&gt;&lt;/authors&gt;&lt;/contributors&gt;&lt;titles&gt;&lt;title&gt;Aggressive and courtship displays of the male Anna&amp;apos;s Hummingbird&lt;/title&gt;&lt;secondary-title&gt;The Condor&lt;/secondary-title&gt;&lt;/titles&gt;&lt;periodical&gt;&lt;full-title&gt;The Condor&lt;/full-title&gt;&lt;/periodical&gt;&lt;pages&gt;208-225&lt;/pages&gt;&lt;volume&gt;84&lt;/volume&gt;&lt;number&gt;2&lt;/number&gt;&lt;dates&gt;&lt;year&gt;1982&lt;/year&gt;&lt;/dates&gt;&lt;isbn&gt;0010-5422&lt;/isbn&gt;&lt;urls&gt;&lt;/urls&gt;&lt;/record&gt;&lt;/Cite&gt;&lt;Cite&gt;&lt;Author&gt;Graham&lt;/Author&gt;&lt;Year&gt;1997&lt;/Year&gt;&lt;RecNum&gt;8337&lt;/RecNum&gt;&lt;record&gt;&lt;rec-number&gt;8337&lt;/rec-number&gt;&lt;foreign-keys&gt;&lt;key app="EN" db-id="rvw92vxxdps0tae22eovr99359dz2xext2zw" timestamp="1574447456"&gt;8337&lt;/key&gt;&lt;/foreign-keys&gt;&lt;ref-type name="Journal Article"&gt;17&lt;/ref-type&gt;&lt;contributors&gt;&lt;authors&gt;&lt;author&gt;Graham, Devon L&lt;/author&gt;&lt;/authors&gt;&lt;/contributors&gt;&lt;titles&gt;&lt;title&gt;Spider Webs and Windows as Potentially Important Sources of Hummingbird Mortality (Telas de Araña y Ventanas Como Fuentes Potenciales de Mortalidad para Zumbadores)&lt;/title&gt;&lt;secondary-title&gt;Journal of Field Ornithology&lt;/secondary-title&gt;&lt;/titles&gt;&lt;periodical&gt;&lt;full-title&gt;Journal of Field Ornithology&lt;/full-title&gt;&lt;abbr-1&gt;J. Field Ornithol.&lt;/abbr-1&gt;&lt;abbr-2&gt;J Field Ornithol&lt;/abbr-2&gt;&lt;/periodical&gt;&lt;pages&gt;98-101&lt;/pages&gt;&lt;dates&gt;&lt;year&gt;1997&lt;/year&gt;&lt;/dates&gt;&lt;isbn&gt;0273-8570&lt;/isbn&gt;&lt;urls&gt;&lt;/urls&gt;&lt;/record&gt;&lt;/Cite&gt;&lt;/EndNote&gt;</w:instrText>
      </w:r>
      <w:r w:rsidR="00852DCB"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(Graham 1997; Stiles 1982)</w:t>
      </w:r>
      <w:r w:rsidR="00852DCB" w:rsidRPr="00AE6D46">
        <w:rPr>
          <w:rFonts w:ascii="Times New Roman" w:eastAsia="Times New Roman" w:hAnsi="Times New Roman" w:cs="Times New Roman"/>
          <w:color w:val="000000"/>
          <w:sz w:val="24"/>
          <w:szCs w:val="24"/>
        </w:rPr>
        <w:fldChar w:fldCharType="end"/>
      </w:r>
      <w:r w:rsidR="00852DCB">
        <w:rPr>
          <w:rFonts w:ascii="Times New Roman" w:eastAsia="Times New Roman" w:hAnsi="Times New Roman" w:cs="Times New Roman"/>
          <w:color w:val="000000"/>
          <w:sz w:val="24"/>
          <w:szCs w:val="24"/>
        </w:rPr>
        <w:t xml:space="preserve"> and </w:t>
      </w:r>
      <w:r w:rsidR="00512C80">
        <w:rPr>
          <w:rFonts w:ascii="Times New Roman" w:eastAsia="Times New Roman" w:hAnsi="Times New Roman" w:cs="Times New Roman"/>
          <w:color w:val="000000"/>
          <w:sz w:val="24"/>
          <w:szCs w:val="24"/>
        </w:rPr>
        <w:t xml:space="preserve">the </w:t>
      </w:r>
      <w:r w:rsidR="00852DCB">
        <w:rPr>
          <w:rFonts w:ascii="Times New Roman" w:eastAsia="Times New Roman" w:hAnsi="Times New Roman" w:cs="Times New Roman"/>
          <w:color w:val="000000"/>
          <w:sz w:val="24"/>
          <w:szCs w:val="24"/>
        </w:rPr>
        <w:t xml:space="preserve">infusion of hummingbird gardens with </w:t>
      </w:r>
      <w:r w:rsidR="00BB0161">
        <w:rPr>
          <w:rFonts w:ascii="Times New Roman" w:eastAsia="Times New Roman" w:hAnsi="Times New Roman" w:cs="Times New Roman"/>
          <w:color w:val="000000"/>
          <w:sz w:val="24"/>
          <w:szCs w:val="24"/>
        </w:rPr>
        <w:t>more aggressive</w:t>
      </w:r>
      <w:r w:rsidR="00777AD0">
        <w:rPr>
          <w:rFonts w:ascii="Times New Roman" w:eastAsia="Times New Roman" w:hAnsi="Times New Roman" w:cs="Times New Roman"/>
          <w:color w:val="000000"/>
          <w:sz w:val="24"/>
          <w:szCs w:val="24"/>
        </w:rPr>
        <w:t xml:space="preserve"> </w:t>
      </w:r>
      <w:r w:rsidR="00852DCB">
        <w:rPr>
          <w:rFonts w:ascii="Times New Roman" w:eastAsia="Times New Roman" w:hAnsi="Times New Roman" w:cs="Times New Roman"/>
          <w:color w:val="000000"/>
          <w:sz w:val="24"/>
          <w:szCs w:val="24"/>
        </w:rPr>
        <w:t xml:space="preserve">migratory </w:t>
      </w:r>
      <w:r w:rsidR="00BB0161">
        <w:rPr>
          <w:rFonts w:ascii="Times New Roman" w:eastAsia="Times New Roman" w:hAnsi="Times New Roman" w:cs="Times New Roman"/>
          <w:color w:val="000000"/>
          <w:sz w:val="24"/>
          <w:szCs w:val="24"/>
        </w:rPr>
        <w:t xml:space="preserve">hummingbird species </w:t>
      </w:r>
      <w:r w:rsidR="00852DCB" w:rsidRPr="00AE6D46">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UmVjTnVtPjgzMzU8L1JlY051bT48RGlzcGxheVRleHQ+KERlYXJib3JuIDE5OTg7IEtsZW0gSnIg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UmVjTnVtPjgzMzU8L1JlY051bT48RGlzcGxheVRleHQ+KERlYXJib3JuIDE5OTg7IEtsZW0gSnIg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852DCB" w:rsidRPr="00AE6D46">
        <w:rPr>
          <w:rFonts w:ascii="Times New Roman" w:eastAsia="Times New Roman" w:hAnsi="Times New Roman" w:cs="Times New Roman"/>
          <w:color w:val="000000"/>
          <w:sz w:val="24"/>
          <w:szCs w:val="24"/>
        </w:rPr>
      </w:r>
      <w:r w:rsidR="00852DCB"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(Dearborn 1998; Klem Jr 1989)</w:t>
      </w:r>
      <w:r w:rsidR="00852DCB" w:rsidRPr="00AE6D46">
        <w:rPr>
          <w:rFonts w:ascii="Times New Roman" w:eastAsia="Times New Roman" w:hAnsi="Times New Roman" w:cs="Times New Roman"/>
          <w:color w:val="000000"/>
          <w:sz w:val="24"/>
          <w:szCs w:val="24"/>
        </w:rPr>
        <w:fldChar w:fldCharType="end"/>
      </w:r>
      <w:r w:rsidR="00852DCB">
        <w:rPr>
          <w:rFonts w:ascii="Times New Roman" w:eastAsia="Times New Roman" w:hAnsi="Times New Roman" w:cs="Times New Roman"/>
          <w:color w:val="000000"/>
          <w:sz w:val="24"/>
          <w:szCs w:val="24"/>
        </w:rPr>
        <w:t>.</w:t>
      </w:r>
      <w:bookmarkEnd w:id="205"/>
      <w:r w:rsidR="00852DCB">
        <w:rPr>
          <w:rFonts w:ascii="Times New Roman" w:eastAsia="Times New Roman" w:hAnsi="Times New Roman" w:cs="Times New Roman"/>
          <w:color w:val="000000"/>
          <w:sz w:val="24"/>
          <w:szCs w:val="24"/>
        </w:rPr>
        <w:t xml:space="preserve"> </w:t>
      </w:r>
      <w:r w:rsidR="00173FA3">
        <w:rPr>
          <w:rFonts w:ascii="Times New Roman" w:eastAsia="Times New Roman" w:hAnsi="Times New Roman" w:cs="Times New Roman"/>
          <w:color w:val="000000"/>
          <w:sz w:val="24"/>
          <w:szCs w:val="24"/>
        </w:rPr>
        <w:t xml:space="preserve">Hanging </w:t>
      </w:r>
      <w:r w:rsidR="00852DCB" w:rsidRPr="007E4E41">
        <w:rPr>
          <w:rFonts w:ascii="Times New Roman" w:eastAsia="Times New Roman" w:hAnsi="Times New Roman" w:cs="Times New Roman"/>
          <w:color w:val="000000"/>
          <w:sz w:val="24"/>
          <w:szCs w:val="24"/>
        </w:rPr>
        <w:t>parachute cord</w:t>
      </w:r>
      <w:r w:rsidR="00173FA3">
        <w:rPr>
          <w:rFonts w:ascii="Times New Roman" w:eastAsia="Times New Roman" w:hAnsi="Times New Roman" w:cs="Times New Roman"/>
          <w:color w:val="000000"/>
          <w:sz w:val="24"/>
          <w:szCs w:val="24"/>
        </w:rPr>
        <w:t>s</w:t>
      </w:r>
      <w:r w:rsidR="00852DCB" w:rsidRPr="007E4E41">
        <w:rPr>
          <w:rFonts w:ascii="Times New Roman" w:eastAsia="Times New Roman" w:hAnsi="Times New Roman" w:cs="Times New Roman"/>
          <w:color w:val="000000"/>
          <w:sz w:val="24"/>
          <w:szCs w:val="24"/>
        </w:rPr>
        <w:t xml:space="preserve">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&lt;EndNote&gt;&lt;Cite&gt;&lt;Author&gt;Klem Jr&lt;/Author&gt;&lt;Year&gt;2013&lt;/Year&gt;&lt;RecNum&gt;8383&lt;/RecNum&gt;&lt;DisplayText&gt;(Klem Jr &amp;amp; Saenger 2013)&lt;/DisplayText&gt;&lt;record&gt;&lt;rec-number&gt;8383&lt;/rec-number&gt;&lt;foreign-keys&gt;&lt;key app="EN" db-id="rvw92vxxdps0tae22eovr99359dz2xext2zw" timestamp="1594873232"&gt;8383&lt;/key&gt;&lt;/foreign-keys&gt;&lt;ref-type name="Journal Article"&gt;17&lt;/ref-type&gt;&lt;contributors&gt;&lt;authors&gt;&lt;author&gt;Klem Jr, Daniel&lt;/author&gt;&lt;author&gt;Saenger, Peter G&lt;/author&gt;&lt;/authors&gt;&lt;/contributors&gt;&lt;titles&gt;&lt;title&gt;Evaluating the effectiveness of select visual signals to prevent bird-window collisions&lt;/title&gt;&lt;secondary-title&gt;The Wilson Journal of Ornithology&lt;/secondary-title&gt;&lt;/titles&gt;&lt;periodical&gt;&lt;full-title&gt;The Wilson Journal of Ornithology&lt;/full-title&gt;&lt;/periodical&gt;&lt;pages&gt;406-411&lt;/pages&gt;&lt;volume&gt;125&lt;/volume&gt;&lt;number&gt;2&lt;/number&gt;&lt;dates&gt;&lt;year&gt;2013&lt;/year&gt;&lt;/dates&gt;&lt;isbn&gt;1559-4491&lt;/isbn&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(Klem Jr &amp; Saenger 2013)</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 xml:space="preserve">, netting or glass etching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&lt;EndNote&gt;&lt;Cite&gt;&lt;Author&gt;Gelb&lt;/Author&gt;&lt;Year&gt;2006&lt;/Year&gt;&lt;RecNum&gt;8384&lt;/RecNum&gt;&lt;DisplayText&gt;(Gelb &amp;amp; Delacretaz 2006)&lt;/DisplayText&gt;&lt;record&gt;&lt;rec-number&gt;8384&lt;/rec-number&gt;&lt;foreign-keys&gt;&lt;key app="EN" db-id="rvw92vxxdps0tae22eovr99359dz2xext2zw" timestamp="1594873327"&gt;8384&lt;/key&gt;&lt;/foreign-keys&gt;&lt;ref-type name="Journal Article"&gt;17&lt;/ref-type&gt;&lt;contributors&gt;&lt;authors&gt;&lt;author&gt;Gelb, Yigal&lt;/author&gt;&lt;author&gt;Delacretaz, Nicole&lt;/author&gt;&lt;/authors&gt;&lt;/contributors&gt;&lt;titles&gt;&lt;title&gt;Avian window strike mortality at an urban office building&lt;/title&gt;&lt;secondary-title&gt;The Kingbird&lt;/secondary-title&gt;&lt;/titles&gt;&lt;periodical&gt;&lt;full-title&gt;The Kingbird&lt;/full-title&gt;&lt;/periodical&gt;&lt;pages&gt;190-198&lt;/pages&gt;&lt;volume&gt;56&lt;/volume&gt;&lt;number&gt;3&lt;/number&gt;&lt;dates&gt;&lt;year&gt;2006&lt;/year&gt;&lt;/dates&gt;&lt;urls&gt;&lt;/urls&gt;&lt;/record&gt;&lt;/Cite&gt;&lt;/EndNote&gt;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(Gelb &amp; Delacretaz 2006)</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 xml:space="preserve">, use of non-reflective tinted glass </w:t>
      </w:r>
      <w:r w:rsidR="00852DCB" w:rsidRPr="007E4E41">
        <w:rPr>
          <w:rFonts w:ascii="Times New Roman" w:eastAsia="Times New Roman" w:hAnsi="Times New Roman" w:cs="Times New Roman"/>
          <w:color w:val="000000"/>
          <w:sz w:val="24"/>
          <w:szCs w:val="24"/>
        </w:rPr>
        <w:fldChar w:fldCharType="begin"/>
      </w:r>
      <w:r w:rsidR="00852DCB" w:rsidRPr="007E4E41">
        <w:rPr>
          <w:rFonts w:ascii="Times New Roman" w:eastAsia="Times New Roman" w:hAnsi="Times New Roman" w:cs="Times New Roman"/>
          <w:color w:val="000000"/>
          <w:sz w:val="24"/>
          <w:szCs w:val="24"/>
        </w:rPr>
        <w:instrText xml:space="preserve"> ADDIN EN.CITE &lt;EndNote&gt;&lt;Cite&gt;&lt;Author&gt;Evans Ogden&lt;/Author&gt;&lt;Year&gt;1996&lt;/Year&gt;&lt;RecNum&gt;8385&lt;/RecNum&gt;&lt;DisplayText&gt;(Evans Ogden 1996)&lt;/DisplayText&gt;&lt;record&gt;&lt;rec-number&gt;8385&lt;/rec-number&gt;&lt;foreign-keys&gt;&lt;key app="EN" db-id="rvw92vxxdps0tae22eovr99359dz2xext2zw" timestamp="1594873592"&gt;8385&lt;/key&gt;&lt;/foreign-keys&gt;&lt;ref-type name="Journal Article"&gt;17&lt;/ref-type&gt;&lt;contributors&gt;&lt;authors&gt;&lt;author&gt;Evans Ogden, Lesley J&lt;/author&gt;&lt;/authors&gt;&lt;/contributors&gt;&lt;titles&gt;&lt;title&gt;Collision course: the hazards of lighted structures and windows to migrating birds&lt;/title&gt;&lt;secondary-title&gt;Fatal Light Awareness Program (FLAP)&lt;/secondary-title&gt;&lt;/titles&gt;&lt;periodical&gt;&lt;full-title&gt;Fatal Light Awareness Program (FLAP)&lt;/full-title&gt;&lt;/periodical&gt;&lt;pages&gt;3&lt;/pages&gt;&lt;dates&gt;&lt;year&gt;1996&lt;/year&gt;&lt;/dates&gt;&lt;urls&gt;&lt;/urls&gt;&lt;/record&gt;&lt;/Cite&gt;&lt;/EndNote&gt;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52DCB" w:rsidRPr="007E4E41">
        <w:rPr>
          <w:rFonts w:ascii="Times New Roman" w:eastAsia="Times New Roman" w:hAnsi="Times New Roman" w:cs="Times New Roman"/>
          <w:noProof/>
          <w:color w:val="000000"/>
          <w:sz w:val="24"/>
          <w:szCs w:val="24"/>
        </w:rPr>
        <w:t>(Evans Ogden 1996)</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w:t>
      </w:r>
      <w:r w:rsidR="00C70843">
        <w:rPr>
          <w:rFonts w:ascii="Times New Roman" w:eastAsia="Times New Roman" w:hAnsi="Times New Roman" w:cs="Times New Roman"/>
          <w:color w:val="000000"/>
          <w:sz w:val="24"/>
          <w:szCs w:val="24"/>
        </w:rPr>
        <w:t xml:space="preserve"> and</w:t>
      </w:r>
      <w:r w:rsidR="00852DCB" w:rsidRPr="007E4E41">
        <w:rPr>
          <w:rFonts w:ascii="Times New Roman" w:eastAsia="Times New Roman" w:hAnsi="Times New Roman" w:cs="Times New Roman"/>
          <w:color w:val="000000"/>
          <w:sz w:val="24"/>
          <w:szCs w:val="24"/>
        </w:rPr>
        <w:t xml:space="preserve"> placement of backyard feeders within </w:t>
      </w:r>
      <w:r w:rsidR="007A56B2">
        <w:rPr>
          <w:rFonts w:ascii="Times New Roman" w:eastAsia="Times New Roman" w:hAnsi="Times New Roman" w:cs="Times New Roman"/>
          <w:color w:val="000000"/>
          <w:sz w:val="24"/>
          <w:szCs w:val="24"/>
        </w:rPr>
        <w:t>one</w:t>
      </w:r>
      <w:r w:rsidR="00852DCB" w:rsidRPr="007E4E41">
        <w:rPr>
          <w:rFonts w:ascii="Times New Roman" w:eastAsia="Times New Roman" w:hAnsi="Times New Roman" w:cs="Times New Roman"/>
          <w:color w:val="000000"/>
          <w:sz w:val="24"/>
          <w:szCs w:val="24"/>
        </w:rPr>
        <w:t xml:space="preserve"> meter of windows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&lt;EndNote&gt;&lt;Cite&gt;&lt;Author&gt;Klem Jr&lt;/Author&gt;&lt;Year&gt;2013&lt;/Year&gt;&lt;RecNum&gt;8383&lt;/RecNum&gt;&lt;DisplayText&gt;(Klem Jr 1989; Klem Jr &amp;amp; Saenger 2013)&lt;/DisplayText&gt;&lt;record&gt;&lt;rec-number&gt;8383&lt;/rec-number&gt;&lt;foreign-keys&gt;&lt;key app="EN" db-id="rvw92vxxdps0tae22eovr99359dz2xext2zw" timestamp="1594873232"&gt;8383&lt;/key&gt;&lt;/foreign-keys&gt;&lt;ref-type name="Journal Article"&gt;17&lt;/ref-type&gt;&lt;contributors&gt;&lt;authors&gt;&lt;author&gt;Klem Jr, Daniel&lt;/author&gt;&lt;author&gt;Saenger, Peter G&lt;/author&gt;&lt;/authors&gt;&lt;/contributors&gt;&lt;titles&gt;&lt;title&gt;Evaluating the effectiveness of select visual signals to prevent bird-window collisions&lt;/title&gt;&lt;secondary-title&gt;The Wilson Journal of Ornithology&lt;/secondary-title&gt;&lt;/titles&gt;&lt;periodical&gt;&lt;full-title&gt;The Wilson Journal of Ornithology&lt;/full-title&gt;&lt;/periodical&gt;&lt;pages&gt;406-411&lt;/pages&gt;&lt;volume&gt;125&lt;/volume&gt;&lt;number&gt;2&lt;/number&gt;&lt;dates&gt;&lt;year&gt;2013&lt;/year&gt;&lt;/dates&gt;&lt;isbn&gt;1559-4491&lt;/isbn&gt;&lt;urls&gt;&lt;/urls&gt;&lt;/record&gt;&lt;/Cite&gt;&lt;Cite&gt;&lt;Author&gt;Klem Jr&lt;/Author&gt;&lt;Year&gt;1989&lt;/Year&gt;&lt;RecNum&gt;8335&lt;/RecNum&gt;&lt;record&gt;&lt;rec-number&gt;8335&lt;/rec-number&gt;&lt;foreign-keys&gt;&lt;key app="EN" db-id="rvw92vxxdps0tae22eovr99359dz2xext2zw" timestamp="1574447456"&gt;8335&lt;/key&gt;&lt;/foreign-keys&gt;&lt;ref-type name="Journal Article"&gt;17&lt;/ref-type&gt;&lt;contributors&gt;&lt;authors&gt;&lt;author&gt;Klem Jr, Daniel&lt;/author&gt;&lt;/authors&gt;&lt;/contributors&gt;&lt;titles&gt;&lt;title&gt;Bird: window collisions&lt;/title&gt;&lt;secondary-title&gt;The Wilson Bulletin&lt;/secondary-title&gt;&lt;/titles&gt;&lt;periodical&gt;&lt;full-title&gt;The Wilson Bulletin&lt;/full-title&gt;&lt;/periodical&gt;&lt;pages&gt;606-620&lt;/pages&gt;&lt;dates&gt;&lt;year&gt;1989&lt;/year&gt;&lt;/dates&gt;&lt;isbn&gt;0043-5643&lt;/isbn&gt;&lt;urls&gt;&lt;/urls&gt;&lt;/record&gt;&lt;/Cite&gt;&lt;/EndNote&gt;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(Klem Jr 1989; Klem Jr &amp; Saenger 2013)</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 xml:space="preserve"> </w:t>
      </w:r>
      <w:del w:id="211" w:author="Pranav Sudhir Pandit" w:date="2021-01-22T15:57:00Z">
        <w:r w:rsidR="00852DCB" w:rsidRPr="007E4E41" w:rsidDel="00C33EBA">
          <w:rPr>
            <w:rFonts w:ascii="Times New Roman" w:eastAsia="Times New Roman" w:hAnsi="Times New Roman" w:cs="Times New Roman"/>
            <w:color w:val="000000"/>
            <w:sz w:val="24"/>
            <w:szCs w:val="24"/>
          </w:rPr>
          <w:delText xml:space="preserve"> </w:delText>
        </w:r>
      </w:del>
      <w:r w:rsidR="00852DCB" w:rsidRPr="007E4E41">
        <w:rPr>
          <w:rFonts w:ascii="Times New Roman" w:eastAsia="Times New Roman" w:hAnsi="Times New Roman" w:cs="Times New Roman"/>
          <w:color w:val="000000"/>
          <w:sz w:val="24"/>
          <w:szCs w:val="24"/>
        </w:rPr>
        <w:t xml:space="preserve">are among various solutions that have </w:t>
      </w:r>
      <w:r w:rsidR="00512C80">
        <w:rPr>
          <w:rFonts w:ascii="Times New Roman" w:eastAsia="Times New Roman" w:hAnsi="Times New Roman" w:cs="Times New Roman"/>
          <w:color w:val="000000"/>
          <w:sz w:val="24"/>
          <w:szCs w:val="24"/>
        </w:rPr>
        <w:t xml:space="preserve">been </w:t>
      </w:r>
      <w:r w:rsidR="00852DCB" w:rsidRPr="007E4E41">
        <w:rPr>
          <w:rFonts w:ascii="Times New Roman" w:eastAsia="Times New Roman" w:hAnsi="Times New Roman" w:cs="Times New Roman"/>
          <w:color w:val="000000"/>
          <w:sz w:val="24"/>
          <w:szCs w:val="24"/>
        </w:rPr>
        <w:t xml:space="preserve">shown to be effective </w:t>
      </w:r>
      <w:r w:rsidR="00512C80">
        <w:rPr>
          <w:rFonts w:ascii="Times New Roman" w:eastAsia="Times New Roman" w:hAnsi="Times New Roman" w:cs="Times New Roman"/>
          <w:color w:val="000000"/>
          <w:sz w:val="24"/>
          <w:szCs w:val="24"/>
        </w:rPr>
        <w:t xml:space="preserve">in reducing </w:t>
      </w:r>
      <w:r w:rsidR="00852DCB" w:rsidRPr="007E4E41">
        <w:rPr>
          <w:rFonts w:ascii="Times New Roman" w:eastAsia="Times New Roman" w:hAnsi="Times New Roman" w:cs="Times New Roman"/>
          <w:color w:val="000000"/>
          <w:sz w:val="24"/>
          <w:szCs w:val="24"/>
        </w:rPr>
        <w:t>window collisions. Increasing canopy coverage</w:t>
      </w:r>
      <w:r w:rsidR="00512C80">
        <w:rPr>
          <w:rFonts w:ascii="Times New Roman" w:eastAsia="Times New Roman" w:hAnsi="Times New Roman" w:cs="Times New Roman"/>
          <w:color w:val="000000"/>
          <w:sz w:val="24"/>
          <w:szCs w:val="24"/>
        </w:rPr>
        <w:t xml:space="preserve"> and</w:t>
      </w:r>
      <w:r w:rsidR="007A56B2">
        <w:rPr>
          <w:rFonts w:ascii="Times New Roman" w:eastAsia="Times New Roman" w:hAnsi="Times New Roman" w:cs="Times New Roman"/>
          <w:color w:val="000000"/>
          <w:sz w:val="24"/>
          <w:szCs w:val="24"/>
        </w:rPr>
        <w:t>,</w:t>
      </w:r>
      <w:r w:rsidR="00852DCB" w:rsidRPr="007E4E41">
        <w:rPr>
          <w:rFonts w:ascii="Times New Roman" w:eastAsia="Times New Roman" w:hAnsi="Times New Roman" w:cs="Times New Roman"/>
          <w:color w:val="000000"/>
          <w:sz w:val="24"/>
          <w:szCs w:val="24"/>
        </w:rPr>
        <w:t xml:space="preserve"> shrub layers</w:t>
      </w:r>
      <w:r w:rsidR="00512C80">
        <w:rPr>
          <w:rFonts w:ascii="Times New Roman" w:eastAsia="Times New Roman" w:hAnsi="Times New Roman" w:cs="Times New Roman"/>
          <w:color w:val="000000"/>
          <w:sz w:val="24"/>
          <w:szCs w:val="24"/>
        </w:rPr>
        <w:t xml:space="preserve"> in </w:t>
      </w:r>
      <w:r w:rsidR="00512C80" w:rsidRPr="007E4E41">
        <w:rPr>
          <w:rFonts w:ascii="Times New Roman" w:eastAsia="Times New Roman" w:hAnsi="Times New Roman" w:cs="Times New Roman"/>
          <w:color w:val="000000"/>
          <w:sz w:val="24"/>
          <w:szCs w:val="24"/>
        </w:rPr>
        <w:t xml:space="preserve"> </w:t>
      </w:r>
      <w:r w:rsidR="00852DCB" w:rsidRPr="007E4E41">
        <w:rPr>
          <w:rFonts w:ascii="Times New Roman" w:eastAsia="Times New Roman" w:hAnsi="Times New Roman" w:cs="Times New Roman"/>
          <w:color w:val="000000"/>
          <w:sz w:val="24"/>
          <w:szCs w:val="24"/>
        </w:rPr>
        <w:t>suburban neighborhoods and urban parks, keeping migratory and other biological corridors free of potential hazards such as clear windows and electrical towers</w:t>
      </w:r>
      <w:r w:rsidR="00512C80">
        <w:rPr>
          <w:rFonts w:ascii="Times New Roman" w:eastAsia="Times New Roman" w:hAnsi="Times New Roman" w:cs="Times New Roman"/>
          <w:color w:val="000000"/>
          <w:sz w:val="24"/>
          <w:szCs w:val="24"/>
        </w:rPr>
        <w:t>,</w:t>
      </w:r>
      <w:r w:rsidR="00852DCB" w:rsidRPr="007E4E41">
        <w:rPr>
          <w:rFonts w:ascii="Times New Roman" w:eastAsia="Times New Roman" w:hAnsi="Times New Roman" w:cs="Times New Roman"/>
          <w:color w:val="000000"/>
          <w:sz w:val="24"/>
          <w:szCs w:val="24"/>
        </w:rPr>
        <w:t xml:space="preserve"> and utilizing darker-pigmented window panes that are more easily avoidable by flighted birds are all ways that humans can do their part in reducing their overall negative impact on </w:t>
      </w:r>
      <w:r w:rsidR="00173FA3">
        <w:rPr>
          <w:rFonts w:ascii="Times New Roman" w:eastAsia="Times New Roman" w:hAnsi="Times New Roman" w:cs="Times New Roman"/>
          <w:color w:val="000000"/>
          <w:sz w:val="24"/>
          <w:szCs w:val="24"/>
        </w:rPr>
        <w:t xml:space="preserve">hummingbird populations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&lt;EndNote&gt;&lt;Cite&gt;&lt;Author&gt;Schenk&lt;/Author&gt;&lt;Year&gt;2014&lt;/Year&gt;&lt;RecNum&gt;8324&lt;/RecNum&gt;&lt;DisplayText&gt;(Schenk &amp;amp; Souza 2014)&lt;/DisplayText&gt;&lt;record&gt;&lt;rec-number&gt;8324&lt;/rec-number&gt;&lt;foreign-keys&gt;&lt;key app="EN" db-id="rvw92vxxdps0tae22eovr99359dz2xext2zw" timestamp="1574447456"&gt;8324&lt;/key&gt;&lt;/foreign-keys&gt;&lt;ref-type name="Journal Article"&gt;17&lt;/ref-type&gt;&lt;contributors&gt;&lt;authors&gt;&lt;author&gt;Schenk, Ashley N&lt;/author&gt;&lt;author&gt;Souza, Marcy J&lt;/author&gt;&lt;/authors&gt;&lt;/contributors&gt;&lt;titles&gt;&lt;title&gt;Major anthropogenic causes for and outcomes of wild animal presentation to a wildlife clinic in East Tennessee, USA, 2000–2011&lt;/title&gt;&lt;secondary-title&gt;PLoS One&lt;/secondary-title&gt;&lt;/titles&gt;&lt;periodical&gt;&lt;full-title&gt;PLoS One&lt;/full-title&gt;&lt;abbr-1&gt;PloS one&lt;/abbr-1&gt;&lt;/periodical&gt;&lt;pages&gt;e93517&lt;/pages&gt;&lt;volume&gt;9&lt;/volume&gt;&lt;number&gt;3&lt;/number&gt;&lt;dates&gt;&lt;year&gt;2014&lt;/year&gt;&lt;/dates&gt;&lt;isbn&gt;1932-6203&lt;/isbn&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(Schenk &amp; Souza 2014)</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w:t>
      </w:r>
    </w:p>
    <w:p w14:paraId="056D4368" w14:textId="6A9F58AA" w:rsidR="00BE7D6C" w:rsidRPr="00670A61" w:rsidRDefault="00CE60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Many hummingbirds were also presented to the rehabilitation centers due to reasons related to </w:t>
      </w:r>
      <w:r w:rsidR="001244AD">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destruction of their nests</w:t>
      </w:r>
      <w:r w:rsidR="00483E60">
        <w:rPr>
          <w:rFonts w:ascii="Times New Roman" w:eastAsia="Times New Roman" w:hAnsi="Times New Roman" w:cs="Times New Roman"/>
          <w:color w:val="000000"/>
          <w:sz w:val="24"/>
          <w:szCs w:val="24"/>
        </w:rPr>
        <w:t xml:space="preserve">, </w:t>
      </w:r>
      <w:r w:rsidR="001244AD">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third most common reason for presentation. </w:t>
      </w:r>
      <w:r w:rsidR="00BE7D6C" w:rsidRPr="00A07C39">
        <w:rPr>
          <w:rFonts w:ascii="Times New Roman" w:eastAsia="Times New Roman" w:hAnsi="Times New Roman" w:cs="Times New Roman"/>
          <w:color w:val="000000"/>
          <w:sz w:val="24"/>
          <w:szCs w:val="24"/>
        </w:rPr>
        <w:t xml:space="preserve">In this study, </w:t>
      </w:r>
      <w:r w:rsidR="001244AD">
        <w:rPr>
          <w:rFonts w:ascii="Times New Roman" w:eastAsia="Times New Roman" w:hAnsi="Times New Roman" w:cs="Times New Roman"/>
          <w:color w:val="000000"/>
          <w:sz w:val="24"/>
          <w:szCs w:val="24"/>
        </w:rPr>
        <w:t xml:space="preserve">the </w:t>
      </w:r>
      <w:r w:rsidR="00C41704">
        <w:rPr>
          <w:rFonts w:ascii="Times New Roman" w:eastAsia="Times New Roman" w:hAnsi="Times New Roman" w:cs="Times New Roman"/>
          <w:color w:val="000000"/>
          <w:sz w:val="24"/>
          <w:szCs w:val="24"/>
        </w:rPr>
        <w:t>“nest-related”</w:t>
      </w:r>
      <w:r w:rsidR="00BE7D6C" w:rsidRPr="00A07C39">
        <w:rPr>
          <w:rFonts w:ascii="Times New Roman" w:eastAsia="Times New Roman" w:hAnsi="Times New Roman" w:cs="Times New Roman"/>
          <w:color w:val="000000"/>
          <w:sz w:val="24"/>
          <w:szCs w:val="24"/>
        </w:rPr>
        <w:t xml:space="preserve"> category included any nestling that was found on the ground for which repositioning in </w:t>
      </w:r>
      <w:r w:rsidR="004C63F7">
        <w:rPr>
          <w:rFonts w:ascii="Times New Roman" w:eastAsia="Times New Roman" w:hAnsi="Times New Roman" w:cs="Times New Roman"/>
          <w:color w:val="000000"/>
          <w:sz w:val="24"/>
          <w:szCs w:val="24"/>
        </w:rPr>
        <w:t>a</w:t>
      </w:r>
      <w:r w:rsidR="00BE7D6C" w:rsidRPr="00A07C39">
        <w:rPr>
          <w:rFonts w:ascii="Times New Roman" w:eastAsia="Times New Roman" w:hAnsi="Times New Roman" w:cs="Times New Roman"/>
          <w:color w:val="000000"/>
          <w:sz w:val="24"/>
          <w:szCs w:val="24"/>
        </w:rPr>
        <w:t xml:space="preserve"> nest was not possible</w:t>
      </w:r>
      <w:r w:rsidR="00512C80">
        <w:rPr>
          <w:rFonts w:ascii="Times New Roman" w:eastAsia="Times New Roman" w:hAnsi="Times New Roman" w:cs="Times New Roman"/>
          <w:color w:val="000000"/>
          <w:sz w:val="24"/>
          <w:szCs w:val="24"/>
        </w:rPr>
        <w:t>,</w:t>
      </w:r>
      <w:r w:rsidR="00BE7D6C" w:rsidRPr="00A07C39">
        <w:rPr>
          <w:rFonts w:ascii="Times New Roman" w:eastAsia="Times New Roman" w:hAnsi="Times New Roman" w:cs="Times New Roman"/>
          <w:color w:val="000000"/>
          <w:sz w:val="24"/>
          <w:szCs w:val="24"/>
        </w:rPr>
        <w:t xml:space="preserve"> </w:t>
      </w:r>
      <w:r w:rsidR="00512C80">
        <w:rPr>
          <w:rFonts w:ascii="Times New Roman" w:eastAsia="Times New Roman" w:hAnsi="Times New Roman" w:cs="Times New Roman"/>
          <w:color w:val="000000"/>
          <w:sz w:val="24"/>
          <w:szCs w:val="24"/>
        </w:rPr>
        <w:t xml:space="preserve">either </w:t>
      </w:r>
      <w:r w:rsidR="00BE7D6C" w:rsidRPr="00A07C39">
        <w:rPr>
          <w:rFonts w:ascii="Times New Roman" w:eastAsia="Times New Roman" w:hAnsi="Times New Roman" w:cs="Times New Roman"/>
          <w:color w:val="000000"/>
          <w:sz w:val="24"/>
          <w:szCs w:val="24"/>
        </w:rPr>
        <w:t xml:space="preserve">due to the nest being too high in the tree or the rescuer </w:t>
      </w:r>
      <w:r w:rsidR="00F73996">
        <w:rPr>
          <w:rFonts w:ascii="Times New Roman" w:eastAsia="Times New Roman" w:hAnsi="Times New Roman" w:cs="Times New Roman"/>
          <w:color w:val="000000"/>
          <w:sz w:val="24"/>
          <w:szCs w:val="24"/>
        </w:rPr>
        <w:t xml:space="preserve">unable </w:t>
      </w:r>
      <w:r w:rsidR="00512C80">
        <w:rPr>
          <w:rFonts w:ascii="Times New Roman" w:eastAsia="Times New Roman" w:hAnsi="Times New Roman" w:cs="Times New Roman"/>
          <w:color w:val="000000"/>
          <w:sz w:val="24"/>
          <w:szCs w:val="24"/>
        </w:rPr>
        <w:t xml:space="preserve">to </w:t>
      </w:r>
      <w:r w:rsidR="00BE7D6C" w:rsidRPr="00A07C39">
        <w:rPr>
          <w:rFonts w:ascii="Times New Roman" w:eastAsia="Times New Roman" w:hAnsi="Times New Roman" w:cs="Times New Roman"/>
          <w:color w:val="000000"/>
          <w:sz w:val="24"/>
          <w:szCs w:val="24"/>
        </w:rPr>
        <w:lastRenderedPageBreak/>
        <w:t>locate the nest.</w:t>
      </w:r>
      <w:r w:rsidR="001244AD">
        <w:rPr>
          <w:rFonts w:ascii="Times New Roman" w:eastAsia="Times New Roman" w:hAnsi="Times New Roman" w:cs="Times New Roman"/>
          <w:color w:val="000000"/>
          <w:sz w:val="24"/>
          <w:szCs w:val="24"/>
        </w:rPr>
        <w:t xml:space="preserve"> </w:t>
      </w:r>
      <w:r w:rsidR="00BE7D6C" w:rsidRPr="003F3621">
        <w:rPr>
          <w:rFonts w:ascii="Times New Roman" w:eastAsia="Times New Roman" w:hAnsi="Times New Roman" w:cs="Times New Roman"/>
          <w:color w:val="000000"/>
          <w:sz w:val="24"/>
          <w:szCs w:val="24"/>
        </w:rPr>
        <w:t xml:space="preserve">It also included nestlings that were found with the nest due to either wind blowing them off the tree or the tree </w:t>
      </w:r>
      <w:r w:rsidR="00F73996" w:rsidRPr="003F3621">
        <w:rPr>
          <w:rFonts w:ascii="Times New Roman" w:eastAsia="Times New Roman" w:hAnsi="Times New Roman" w:cs="Times New Roman"/>
          <w:color w:val="000000"/>
          <w:sz w:val="24"/>
          <w:szCs w:val="24"/>
        </w:rPr>
        <w:t xml:space="preserve">was </w:t>
      </w:r>
      <w:r w:rsidR="00BE7D6C" w:rsidRPr="003F3621">
        <w:rPr>
          <w:rFonts w:ascii="Times New Roman" w:eastAsia="Times New Roman" w:hAnsi="Times New Roman" w:cs="Times New Roman"/>
          <w:color w:val="000000"/>
          <w:sz w:val="24"/>
          <w:szCs w:val="24"/>
        </w:rPr>
        <w:t>cut down</w:t>
      </w:r>
      <w:r w:rsidR="004C63F7" w:rsidRPr="003F3621">
        <w:rPr>
          <w:rFonts w:ascii="Times New Roman" w:eastAsia="Times New Roman" w:hAnsi="Times New Roman" w:cs="Times New Roman"/>
          <w:color w:val="000000"/>
          <w:sz w:val="24"/>
          <w:szCs w:val="24"/>
        </w:rPr>
        <w:t xml:space="preserve"> and the nest </w:t>
      </w:r>
      <w:r w:rsidR="00F73996" w:rsidRPr="003F3621">
        <w:rPr>
          <w:rFonts w:ascii="Times New Roman" w:eastAsia="Times New Roman" w:hAnsi="Times New Roman" w:cs="Times New Roman"/>
          <w:color w:val="000000"/>
          <w:sz w:val="24"/>
          <w:szCs w:val="24"/>
        </w:rPr>
        <w:t xml:space="preserve">was </w:t>
      </w:r>
      <w:r w:rsidR="004C63F7" w:rsidRPr="003F3621">
        <w:rPr>
          <w:rFonts w:ascii="Times New Roman" w:eastAsia="Times New Roman" w:hAnsi="Times New Roman" w:cs="Times New Roman"/>
          <w:color w:val="000000"/>
          <w:sz w:val="24"/>
          <w:szCs w:val="24"/>
        </w:rPr>
        <w:t>found</w:t>
      </w:r>
      <w:r w:rsidR="00BE7D6C" w:rsidRPr="003F3621">
        <w:rPr>
          <w:rFonts w:ascii="Times New Roman" w:eastAsia="Times New Roman" w:hAnsi="Times New Roman" w:cs="Times New Roman"/>
          <w:color w:val="000000"/>
          <w:sz w:val="24"/>
          <w:szCs w:val="24"/>
        </w:rPr>
        <w:t>.</w:t>
      </w:r>
      <w:r w:rsidR="00BE7D6C" w:rsidRPr="00A07C39">
        <w:rPr>
          <w:rFonts w:ascii="Times New Roman" w:eastAsia="Times New Roman" w:hAnsi="Times New Roman" w:cs="Times New Roman"/>
          <w:color w:val="000000"/>
          <w:sz w:val="24"/>
          <w:szCs w:val="24"/>
        </w:rPr>
        <w:t xml:space="preserve"> Lastly, it included nestlings that were brought into the rehabilitation center by observers who could watch the nest regularly (the nest being </w:t>
      </w:r>
      <w:r w:rsidR="00512C80">
        <w:rPr>
          <w:rFonts w:ascii="Times New Roman" w:eastAsia="Times New Roman" w:hAnsi="Times New Roman" w:cs="Times New Roman"/>
          <w:color w:val="000000"/>
          <w:sz w:val="24"/>
          <w:szCs w:val="24"/>
        </w:rPr>
        <w:t xml:space="preserve">positioned </w:t>
      </w:r>
      <w:r w:rsidR="00BE7D6C" w:rsidRPr="00A07C39">
        <w:rPr>
          <w:rFonts w:ascii="Times New Roman" w:eastAsia="Times New Roman" w:hAnsi="Times New Roman" w:cs="Times New Roman"/>
          <w:color w:val="000000"/>
          <w:sz w:val="24"/>
          <w:szCs w:val="24"/>
        </w:rPr>
        <w:t xml:space="preserve">on a tree right at the level </w:t>
      </w:r>
      <w:r w:rsidR="00512C80">
        <w:rPr>
          <w:rFonts w:ascii="Times New Roman" w:eastAsia="Times New Roman" w:hAnsi="Times New Roman" w:cs="Times New Roman"/>
          <w:color w:val="000000"/>
          <w:sz w:val="24"/>
          <w:szCs w:val="24"/>
        </w:rPr>
        <w:t>of</w:t>
      </w:r>
      <w:r w:rsidR="00512C80" w:rsidRPr="00A07C39">
        <w:rPr>
          <w:rFonts w:ascii="Times New Roman" w:eastAsia="Times New Roman" w:hAnsi="Times New Roman" w:cs="Times New Roman"/>
          <w:color w:val="000000"/>
          <w:sz w:val="24"/>
          <w:szCs w:val="24"/>
        </w:rPr>
        <w:t xml:space="preserve"> </w:t>
      </w:r>
      <w:r w:rsidR="00BE7D6C" w:rsidRPr="00A07C39">
        <w:rPr>
          <w:rFonts w:ascii="Times New Roman" w:eastAsia="Times New Roman" w:hAnsi="Times New Roman" w:cs="Times New Roman"/>
          <w:color w:val="000000"/>
          <w:sz w:val="24"/>
          <w:szCs w:val="24"/>
        </w:rPr>
        <w:t xml:space="preserve">the window or being built on anthropogenic materials – </w:t>
      </w:r>
      <w:r w:rsidR="00A439E1">
        <w:rPr>
          <w:rFonts w:ascii="Times New Roman" w:eastAsia="Times New Roman" w:hAnsi="Times New Roman" w:cs="Times New Roman"/>
          <w:color w:val="000000"/>
          <w:sz w:val="24"/>
          <w:szCs w:val="24"/>
        </w:rPr>
        <w:t>C</w:t>
      </w:r>
      <w:r w:rsidR="00A439E1" w:rsidRPr="00A07C39">
        <w:rPr>
          <w:rFonts w:ascii="Times New Roman" w:eastAsia="Times New Roman" w:hAnsi="Times New Roman" w:cs="Times New Roman"/>
          <w:color w:val="000000"/>
          <w:sz w:val="24"/>
          <w:szCs w:val="24"/>
        </w:rPr>
        <w:t>hristmas</w:t>
      </w:r>
      <w:r w:rsidR="00BE7D6C" w:rsidRPr="00A07C39">
        <w:rPr>
          <w:rFonts w:ascii="Times New Roman" w:eastAsia="Times New Roman" w:hAnsi="Times New Roman" w:cs="Times New Roman"/>
          <w:color w:val="000000"/>
          <w:sz w:val="24"/>
          <w:szCs w:val="24"/>
        </w:rPr>
        <w:t xml:space="preserve"> lights</w:t>
      </w:r>
      <w:r w:rsidR="00186280">
        <w:rPr>
          <w:rFonts w:ascii="Times New Roman" w:eastAsia="Times New Roman" w:hAnsi="Times New Roman" w:cs="Times New Roman"/>
          <w:color w:val="000000"/>
          <w:sz w:val="24"/>
          <w:szCs w:val="24"/>
        </w:rPr>
        <w:t xml:space="preserve"> and decoration</w:t>
      </w:r>
      <w:r w:rsidR="00512C80">
        <w:rPr>
          <w:rFonts w:ascii="Times New Roman" w:eastAsia="Times New Roman" w:hAnsi="Times New Roman" w:cs="Times New Roman"/>
          <w:color w:val="000000"/>
          <w:sz w:val="24"/>
          <w:szCs w:val="24"/>
        </w:rPr>
        <w:t>s</w:t>
      </w:r>
      <w:r w:rsidR="00BE7D6C" w:rsidRPr="00A07C39">
        <w:rPr>
          <w:rFonts w:ascii="Times New Roman" w:eastAsia="Times New Roman" w:hAnsi="Times New Roman" w:cs="Times New Roman"/>
          <w:color w:val="000000"/>
          <w:sz w:val="24"/>
          <w:szCs w:val="24"/>
        </w:rPr>
        <w:t>, door handle</w:t>
      </w:r>
      <w:r w:rsidR="00512C80">
        <w:rPr>
          <w:rFonts w:ascii="Times New Roman" w:eastAsia="Times New Roman" w:hAnsi="Times New Roman" w:cs="Times New Roman"/>
          <w:color w:val="000000"/>
          <w:sz w:val="24"/>
          <w:szCs w:val="24"/>
        </w:rPr>
        <w:t>s</w:t>
      </w:r>
      <w:r w:rsidR="00BE7D6C" w:rsidRPr="00A07C39">
        <w:rPr>
          <w:rFonts w:ascii="Times New Roman" w:eastAsia="Times New Roman" w:hAnsi="Times New Roman" w:cs="Times New Roman"/>
          <w:color w:val="000000"/>
          <w:sz w:val="24"/>
          <w:szCs w:val="24"/>
        </w:rPr>
        <w:t>, etc.)</w:t>
      </w:r>
      <w:r w:rsidR="00512C80">
        <w:rPr>
          <w:rFonts w:ascii="Times New Roman" w:eastAsia="Times New Roman" w:hAnsi="Times New Roman" w:cs="Times New Roman"/>
          <w:color w:val="000000"/>
          <w:sz w:val="24"/>
          <w:szCs w:val="24"/>
        </w:rPr>
        <w:t>,</w:t>
      </w:r>
      <w:r w:rsidR="00BE7D6C" w:rsidRPr="00A07C39">
        <w:rPr>
          <w:rFonts w:ascii="Times New Roman" w:eastAsia="Times New Roman" w:hAnsi="Times New Roman" w:cs="Times New Roman"/>
          <w:color w:val="000000"/>
          <w:sz w:val="24"/>
          <w:szCs w:val="24"/>
        </w:rPr>
        <w:t xml:space="preserve"> </w:t>
      </w:r>
      <w:r w:rsidR="00512C80">
        <w:rPr>
          <w:rFonts w:ascii="Times New Roman" w:eastAsia="Times New Roman" w:hAnsi="Times New Roman" w:cs="Times New Roman"/>
          <w:color w:val="000000"/>
          <w:sz w:val="24"/>
          <w:szCs w:val="24"/>
        </w:rPr>
        <w:t xml:space="preserve">who </w:t>
      </w:r>
      <w:r w:rsidR="00BE7D6C" w:rsidRPr="00A07C39">
        <w:rPr>
          <w:rFonts w:ascii="Times New Roman" w:eastAsia="Times New Roman" w:hAnsi="Times New Roman" w:cs="Times New Roman"/>
          <w:color w:val="000000"/>
          <w:sz w:val="24"/>
          <w:szCs w:val="24"/>
        </w:rPr>
        <w:t xml:space="preserve">realized they </w:t>
      </w:r>
      <w:r w:rsidR="00512C80">
        <w:rPr>
          <w:rFonts w:ascii="Times New Roman" w:eastAsia="Times New Roman" w:hAnsi="Times New Roman" w:cs="Times New Roman"/>
          <w:color w:val="000000"/>
          <w:sz w:val="24"/>
          <w:szCs w:val="24"/>
        </w:rPr>
        <w:t xml:space="preserve">hadn’t </w:t>
      </w:r>
      <w:r w:rsidR="00BE7D6C" w:rsidRPr="00A07C39">
        <w:rPr>
          <w:rFonts w:ascii="Times New Roman" w:eastAsia="Times New Roman" w:hAnsi="Times New Roman" w:cs="Times New Roman"/>
          <w:color w:val="000000"/>
          <w:sz w:val="24"/>
          <w:szCs w:val="24"/>
        </w:rPr>
        <w:t>see</w:t>
      </w:r>
      <w:r w:rsidR="00512C80">
        <w:rPr>
          <w:rFonts w:ascii="Times New Roman" w:eastAsia="Times New Roman" w:hAnsi="Times New Roman" w:cs="Times New Roman"/>
          <w:color w:val="000000"/>
          <w:sz w:val="24"/>
          <w:szCs w:val="24"/>
        </w:rPr>
        <w:t>n</w:t>
      </w:r>
      <w:r w:rsidR="00BE7D6C" w:rsidRPr="00A07C39">
        <w:rPr>
          <w:rFonts w:ascii="Times New Roman" w:eastAsia="Times New Roman" w:hAnsi="Times New Roman" w:cs="Times New Roman"/>
          <w:color w:val="000000"/>
          <w:sz w:val="24"/>
          <w:szCs w:val="24"/>
        </w:rPr>
        <w:t xml:space="preserve"> the </w:t>
      </w:r>
      <w:r w:rsidR="00186280">
        <w:rPr>
          <w:rFonts w:ascii="Times New Roman" w:eastAsia="Times New Roman" w:hAnsi="Times New Roman" w:cs="Times New Roman"/>
          <w:color w:val="000000"/>
          <w:sz w:val="24"/>
          <w:szCs w:val="24"/>
        </w:rPr>
        <w:t>hen</w:t>
      </w:r>
      <w:r w:rsidR="00186280" w:rsidRPr="00A07C39">
        <w:rPr>
          <w:rFonts w:ascii="Times New Roman" w:eastAsia="Times New Roman" w:hAnsi="Times New Roman" w:cs="Times New Roman"/>
          <w:color w:val="000000"/>
          <w:sz w:val="24"/>
          <w:szCs w:val="24"/>
        </w:rPr>
        <w:t xml:space="preserve"> </w:t>
      </w:r>
      <w:r w:rsidR="001244AD">
        <w:rPr>
          <w:rFonts w:ascii="Times New Roman" w:eastAsia="Times New Roman" w:hAnsi="Times New Roman" w:cs="Times New Roman"/>
          <w:color w:val="000000"/>
          <w:sz w:val="24"/>
          <w:szCs w:val="24"/>
        </w:rPr>
        <w:t xml:space="preserve">nearby </w:t>
      </w:r>
      <w:r w:rsidR="00186280">
        <w:rPr>
          <w:rFonts w:ascii="Times New Roman" w:eastAsia="Times New Roman" w:hAnsi="Times New Roman" w:cs="Times New Roman"/>
          <w:color w:val="000000"/>
          <w:sz w:val="24"/>
          <w:szCs w:val="24"/>
        </w:rPr>
        <w:t xml:space="preserve">for </w:t>
      </w:r>
      <w:r w:rsidR="00BE7D6C" w:rsidRPr="00A07C39">
        <w:rPr>
          <w:rFonts w:ascii="Times New Roman" w:eastAsia="Times New Roman" w:hAnsi="Times New Roman" w:cs="Times New Roman"/>
          <w:color w:val="000000"/>
          <w:sz w:val="24"/>
          <w:szCs w:val="24"/>
        </w:rPr>
        <w:t xml:space="preserve">a “long time” </w:t>
      </w:r>
      <w:r w:rsidR="00512C80">
        <w:rPr>
          <w:rFonts w:ascii="Times New Roman" w:eastAsia="Times New Roman" w:hAnsi="Times New Roman" w:cs="Times New Roman"/>
          <w:color w:val="000000"/>
          <w:sz w:val="24"/>
          <w:szCs w:val="24"/>
        </w:rPr>
        <w:t xml:space="preserve">and </w:t>
      </w:r>
      <w:r w:rsidR="00BE7D6C" w:rsidRPr="00A07C39">
        <w:rPr>
          <w:rFonts w:ascii="Times New Roman" w:eastAsia="Times New Roman" w:hAnsi="Times New Roman" w:cs="Times New Roman"/>
          <w:color w:val="000000"/>
          <w:sz w:val="24"/>
          <w:szCs w:val="24"/>
        </w:rPr>
        <w:t>therefore assum</w:t>
      </w:r>
      <w:r w:rsidR="00512C80">
        <w:rPr>
          <w:rFonts w:ascii="Times New Roman" w:eastAsia="Times New Roman" w:hAnsi="Times New Roman" w:cs="Times New Roman"/>
          <w:color w:val="000000"/>
          <w:sz w:val="24"/>
          <w:szCs w:val="24"/>
        </w:rPr>
        <w:t>ed</w:t>
      </w:r>
      <w:r w:rsidR="00BE7D6C" w:rsidRPr="00A07C39">
        <w:rPr>
          <w:rFonts w:ascii="Times New Roman" w:eastAsia="Times New Roman" w:hAnsi="Times New Roman" w:cs="Times New Roman"/>
          <w:color w:val="000000"/>
          <w:sz w:val="24"/>
          <w:szCs w:val="24"/>
        </w:rPr>
        <w:t xml:space="preserve"> the nest had been abandoned. </w:t>
      </w:r>
      <w:r w:rsidR="00186280">
        <w:rPr>
          <w:rFonts w:ascii="Times New Roman" w:eastAsia="Times New Roman" w:hAnsi="Times New Roman" w:cs="Times New Roman"/>
          <w:color w:val="000000"/>
          <w:sz w:val="24"/>
          <w:szCs w:val="24"/>
        </w:rPr>
        <w:t>Therefore</w:t>
      </w:r>
      <w:r w:rsidR="001244AD">
        <w:rPr>
          <w:rFonts w:ascii="Times New Roman" w:eastAsia="Times New Roman" w:hAnsi="Times New Roman" w:cs="Times New Roman"/>
          <w:color w:val="000000"/>
          <w:sz w:val="24"/>
          <w:szCs w:val="24"/>
        </w:rPr>
        <w:t xml:space="preserve">, </w:t>
      </w:r>
      <w:r w:rsidR="001244AD" w:rsidRPr="00A07C39">
        <w:rPr>
          <w:rFonts w:ascii="Times New Roman" w:eastAsia="Times New Roman" w:hAnsi="Times New Roman" w:cs="Times New Roman"/>
          <w:color w:val="000000"/>
          <w:sz w:val="24"/>
          <w:szCs w:val="24"/>
        </w:rPr>
        <w:t xml:space="preserve">“nest-related” hummingbirds, </w:t>
      </w:r>
      <w:r w:rsidR="001244AD">
        <w:rPr>
          <w:rFonts w:ascii="Times New Roman" w:eastAsia="Times New Roman" w:hAnsi="Times New Roman" w:cs="Times New Roman"/>
          <w:color w:val="000000"/>
          <w:sz w:val="24"/>
          <w:szCs w:val="24"/>
        </w:rPr>
        <w:t>especially young ones</w:t>
      </w:r>
      <w:r w:rsidR="001244AD" w:rsidRPr="00A07C39">
        <w:rPr>
          <w:rFonts w:ascii="Times New Roman" w:eastAsia="Times New Roman" w:hAnsi="Times New Roman" w:cs="Times New Roman"/>
          <w:color w:val="000000"/>
          <w:sz w:val="24"/>
          <w:szCs w:val="24"/>
        </w:rPr>
        <w:t xml:space="preserve">, raise the question as to whether or not </w:t>
      </w:r>
      <w:r w:rsidR="00122E8D">
        <w:rPr>
          <w:rFonts w:ascii="Times New Roman" w:eastAsia="Times New Roman" w:hAnsi="Times New Roman" w:cs="Times New Roman"/>
          <w:color w:val="000000"/>
          <w:sz w:val="24"/>
          <w:szCs w:val="24"/>
        </w:rPr>
        <w:t xml:space="preserve">these birds </w:t>
      </w:r>
      <w:r w:rsidR="001244AD" w:rsidRPr="00A07C39">
        <w:rPr>
          <w:rFonts w:ascii="Times New Roman" w:eastAsia="Times New Roman" w:hAnsi="Times New Roman" w:cs="Times New Roman"/>
          <w:color w:val="000000"/>
          <w:sz w:val="24"/>
          <w:szCs w:val="24"/>
        </w:rPr>
        <w:t>truly needed human intervention</w:t>
      </w:r>
      <w:r w:rsidR="001244AD">
        <w:rPr>
          <w:rFonts w:ascii="Times New Roman" w:eastAsia="Times New Roman" w:hAnsi="Times New Roman" w:cs="Times New Roman"/>
          <w:color w:val="000000"/>
          <w:sz w:val="24"/>
          <w:szCs w:val="24"/>
        </w:rPr>
        <w:t>s</w:t>
      </w:r>
      <w:r w:rsidR="0093778F">
        <w:rPr>
          <w:rFonts w:ascii="Times New Roman" w:eastAsia="Times New Roman" w:hAnsi="Times New Roman" w:cs="Times New Roman"/>
          <w:color w:val="000000"/>
          <w:sz w:val="24"/>
          <w:szCs w:val="24"/>
        </w:rPr>
        <w:t xml:space="preserve">, even though rehabilitators do an initial examination for </w:t>
      </w:r>
      <w:r w:rsidR="00FB4C0D">
        <w:rPr>
          <w:rFonts w:ascii="Times New Roman" w:eastAsia="Times New Roman" w:hAnsi="Times New Roman" w:cs="Times New Roman"/>
          <w:color w:val="000000"/>
          <w:sz w:val="24"/>
          <w:szCs w:val="24"/>
        </w:rPr>
        <w:t xml:space="preserve">the </w:t>
      </w:r>
      <w:r w:rsidR="0093778F">
        <w:rPr>
          <w:rFonts w:ascii="Times New Roman" w:eastAsia="Times New Roman" w:hAnsi="Times New Roman" w:cs="Times New Roman"/>
          <w:color w:val="000000"/>
          <w:sz w:val="24"/>
          <w:szCs w:val="24"/>
        </w:rPr>
        <w:t>dependent nestling to check if the crop has nectar or diet items from the hen in the wildlife to determine if reuniting attempts should be made or not.</w:t>
      </w:r>
      <w:ins w:id="212" w:author="Pranav Sudhir Pandit" w:date="2021-01-25T20:23:00Z">
        <w:r w:rsidR="0068315D">
          <w:rPr>
            <w:rFonts w:ascii="Times New Roman" w:eastAsia="Times New Roman" w:hAnsi="Times New Roman" w:cs="Times New Roman"/>
            <w:color w:val="000000"/>
            <w:sz w:val="24"/>
            <w:szCs w:val="24"/>
          </w:rPr>
          <w:t xml:space="preserve"> </w:t>
        </w:r>
      </w:ins>
      <w:del w:id="213" w:author="Pranav Sudhir Pandit" w:date="2021-01-25T20:23:00Z">
        <w:r w:rsidR="001244AD" w:rsidDel="0068315D">
          <w:rPr>
            <w:rFonts w:ascii="Times New Roman" w:eastAsia="Times New Roman" w:hAnsi="Times New Roman" w:cs="Times New Roman"/>
            <w:color w:val="000000"/>
            <w:sz w:val="24"/>
            <w:szCs w:val="24"/>
          </w:rPr>
          <w:delText xml:space="preserve"> </w:delText>
        </w:r>
        <w:r w:rsidR="00186280" w:rsidRPr="00A309DF" w:rsidDel="0068315D">
          <w:rPr>
            <w:rFonts w:ascii="Times New Roman" w:eastAsia="Times New Roman" w:hAnsi="Times New Roman" w:cs="Times New Roman"/>
            <w:color w:val="000000"/>
            <w:sz w:val="24"/>
            <w:szCs w:val="24"/>
            <w:highlight w:val="yellow"/>
            <w:rPrChange w:id="214" w:author="Pranav Sudhir Pandit" w:date="2021-01-25T16:12:00Z">
              <w:rPr>
                <w:rFonts w:ascii="Times New Roman" w:eastAsia="Times New Roman" w:hAnsi="Times New Roman" w:cs="Times New Roman"/>
                <w:color w:val="000000"/>
                <w:sz w:val="24"/>
                <w:szCs w:val="24"/>
              </w:rPr>
            </w:rPrChange>
          </w:rPr>
          <w:delText>This concern has been</w:delText>
        </w:r>
        <w:r w:rsidR="001244AD" w:rsidRPr="00A309DF" w:rsidDel="0068315D">
          <w:rPr>
            <w:rFonts w:ascii="Times New Roman" w:eastAsia="Times New Roman" w:hAnsi="Times New Roman" w:cs="Times New Roman"/>
            <w:color w:val="000000"/>
            <w:sz w:val="24"/>
            <w:szCs w:val="24"/>
            <w:highlight w:val="yellow"/>
            <w:rPrChange w:id="215" w:author="Pranav Sudhir Pandit" w:date="2021-01-25T16:12:00Z">
              <w:rPr>
                <w:rFonts w:ascii="Times New Roman" w:eastAsia="Times New Roman" w:hAnsi="Times New Roman" w:cs="Times New Roman"/>
                <w:color w:val="000000"/>
                <w:sz w:val="24"/>
                <w:szCs w:val="24"/>
              </w:rPr>
            </w:rPrChange>
          </w:rPr>
          <w:delText xml:space="preserve"> raised by other </w:delText>
        </w:r>
        <w:r w:rsidR="00186280" w:rsidRPr="00A309DF" w:rsidDel="0068315D">
          <w:rPr>
            <w:rFonts w:ascii="Times New Roman" w:eastAsia="Times New Roman" w:hAnsi="Times New Roman" w:cs="Times New Roman"/>
            <w:color w:val="000000"/>
            <w:sz w:val="24"/>
            <w:szCs w:val="24"/>
            <w:highlight w:val="yellow"/>
            <w:rPrChange w:id="216" w:author="Pranav Sudhir Pandit" w:date="2021-01-25T16:12:00Z">
              <w:rPr>
                <w:rFonts w:ascii="Times New Roman" w:eastAsia="Times New Roman" w:hAnsi="Times New Roman" w:cs="Times New Roman"/>
                <w:color w:val="000000"/>
                <w:sz w:val="24"/>
                <w:szCs w:val="24"/>
              </w:rPr>
            </w:rPrChange>
          </w:rPr>
          <w:delText xml:space="preserve">investigators </w:delText>
        </w:r>
        <w:r w:rsidR="001244AD" w:rsidRPr="00A309DF" w:rsidDel="0068315D">
          <w:rPr>
            <w:rFonts w:ascii="Times New Roman" w:eastAsia="Times New Roman" w:hAnsi="Times New Roman" w:cs="Times New Roman"/>
            <w:color w:val="000000"/>
            <w:sz w:val="24"/>
            <w:szCs w:val="24"/>
            <w:highlight w:val="yellow"/>
            <w:rPrChange w:id="217" w:author="Pranav Sudhir Pandit" w:date="2021-01-25T16:12:00Z">
              <w:rPr>
                <w:rFonts w:ascii="Times New Roman" w:eastAsia="Times New Roman" w:hAnsi="Times New Roman" w:cs="Times New Roman"/>
                <w:color w:val="000000"/>
                <w:sz w:val="24"/>
                <w:szCs w:val="24"/>
              </w:rPr>
            </w:rPrChange>
          </w:rPr>
          <w:delText xml:space="preserve">where </w:delText>
        </w:r>
        <w:r w:rsidR="00BE7D6C" w:rsidRPr="00A309DF" w:rsidDel="0068315D">
          <w:rPr>
            <w:rFonts w:ascii="Times New Roman" w:eastAsia="Times New Roman" w:hAnsi="Times New Roman" w:cs="Times New Roman"/>
            <w:color w:val="000000"/>
            <w:sz w:val="24"/>
            <w:szCs w:val="24"/>
            <w:highlight w:val="yellow"/>
            <w:rPrChange w:id="218" w:author="Pranav Sudhir Pandit" w:date="2021-01-25T16:12:00Z">
              <w:rPr>
                <w:rFonts w:ascii="Times New Roman" w:eastAsia="Times New Roman" w:hAnsi="Times New Roman" w:cs="Times New Roman"/>
                <w:color w:val="000000"/>
                <w:sz w:val="24"/>
                <w:szCs w:val="24"/>
              </w:rPr>
            </w:rPrChange>
          </w:rPr>
          <w:delText xml:space="preserve">a large number of juvenile and newborn wildlife </w:delText>
        </w:r>
        <w:r w:rsidR="00186280" w:rsidRPr="00A309DF" w:rsidDel="0068315D">
          <w:rPr>
            <w:rFonts w:ascii="Times New Roman" w:eastAsia="Times New Roman" w:hAnsi="Times New Roman" w:cs="Times New Roman"/>
            <w:color w:val="000000"/>
            <w:sz w:val="24"/>
            <w:szCs w:val="24"/>
            <w:highlight w:val="yellow"/>
            <w:rPrChange w:id="219" w:author="Pranav Sudhir Pandit" w:date="2021-01-25T16:12:00Z">
              <w:rPr>
                <w:rFonts w:ascii="Times New Roman" w:eastAsia="Times New Roman" w:hAnsi="Times New Roman" w:cs="Times New Roman"/>
                <w:color w:val="000000"/>
                <w:sz w:val="24"/>
                <w:szCs w:val="24"/>
              </w:rPr>
            </w:rPrChange>
          </w:rPr>
          <w:delText xml:space="preserve">were </w:delText>
        </w:r>
        <w:r w:rsidR="00BE7D6C" w:rsidRPr="00A309DF" w:rsidDel="0068315D">
          <w:rPr>
            <w:rFonts w:ascii="Times New Roman" w:eastAsia="Times New Roman" w:hAnsi="Times New Roman" w:cs="Times New Roman"/>
            <w:color w:val="000000"/>
            <w:sz w:val="24"/>
            <w:szCs w:val="24"/>
            <w:highlight w:val="yellow"/>
            <w:rPrChange w:id="220" w:author="Pranav Sudhir Pandit" w:date="2021-01-25T16:12:00Z">
              <w:rPr>
                <w:rFonts w:ascii="Times New Roman" w:eastAsia="Times New Roman" w:hAnsi="Times New Roman" w:cs="Times New Roman"/>
                <w:color w:val="000000"/>
                <w:sz w:val="24"/>
                <w:szCs w:val="24"/>
              </w:rPr>
            </w:rPrChange>
          </w:rPr>
          <w:delText>admitted to rehabilitation centers without injury or obvious cause for rescue outside of the fact that the parent appeared to be away from the young for an “abnormally prolonged” period</w:delText>
        </w:r>
        <w:r w:rsidR="00BE7D6C" w:rsidRPr="00AE6D46" w:rsidDel="0068315D">
          <w:rPr>
            <w:rFonts w:ascii="Times New Roman" w:eastAsia="Times New Roman" w:hAnsi="Times New Roman" w:cs="Times New Roman"/>
            <w:color w:val="000000"/>
            <w:sz w:val="24"/>
            <w:szCs w:val="24"/>
          </w:rPr>
          <w:delText xml:space="preserve"> </w:delText>
        </w:r>
        <w:r w:rsidR="00BE7D6C" w:rsidRPr="00AE6D46" w:rsidDel="0068315D">
          <w:rPr>
            <w:rFonts w:ascii="Times New Roman" w:eastAsia="Times New Roman" w:hAnsi="Times New Roman" w:cs="Times New Roman"/>
            <w:color w:val="000000"/>
            <w:sz w:val="24"/>
            <w:szCs w:val="24"/>
          </w:rPr>
          <w:fldChar w:fldCharType="begin"/>
        </w:r>
        <w:r w:rsidR="00897F92" w:rsidDel="0068315D">
          <w:rPr>
            <w:rFonts w:ascii="Times New Roman" w:eastAsia="Times New Roman" w:hAnsi="Times New Roman" w:cs="Times New Roman"/>
            <w:color w:val="000000"/>
            <w:sz w:val="24"/>
            <w:szCs w:val="24"/>
          </w:rPr>
          <w:delInstrText xml:space="preserve"> ADDIN EN.CITE &lt;EndNote&gt;&lt;Cite&gt;&lt;Author&gt;Burton&lt;/Author&gt;&lt;Year&gt;2004&lt;/Year&gt;&lt;RecNum&gt;8320&lt;/RecNum&gt;&lt;DisplayText&gt;(Burton &amp;amp; Doblar 2004; Wimberger &amp;amp; Downs 2010)&lt;/DisplayText&gt;&lt;record&gt;&lt;rec-number&gt;8320&lt;/rec-number&gt;&lt;foreign-keys&gt;&lt;key app="EN" db-id="rvw92vxxdps0tae22eovr99359dz2xext2zw" timestamp="1574447456"&gt;8320&lt;/key&gt;&lt;/foreign-keys&gt;&lt;ref-type name="Conference Proceedings"&gt;10&lt;/ref-type&gt;&lt;contributors&gt;&lt;authors&gt;&lt;author&gt;Burton, Donald L&lt;/author&gt;&lt;author&gt;Doblar, Kelly A&lt;/author&gt;&lt;/authors&gt;&lt;/contributors&gt;&lt;titles&gt;&lt;title&gt;Morbidity and mortality of urban wildlife in the midwestern United States&lt;/title&gt;&lt;secondary-title&gt;Proc 4th International Urban Wildlife Symposium&lt;/secondary-title&gt;&lt;/titles&gt;&lt;pages&gt;171-181&lt;/pages&gt;&lt;dates&gt;&lt;year&gt;2004&lt;/year&gt;&lt;/dates&gt;&lt;urls&gt;&lt;/urls&gt;&lt;/record&gt;&lt;/Cite&gt;&lt;Cite&gt;&lt;Author&gt;Wimberger&lt;/Author&gt;&lt;Year&gt;2010&lt;/Year&gt;&lt;RecNum&gt;8322&lt;/RecNum&gt;&lt;record&gt;&lt;rec-number&gt;8322&lt;/rec-number&gt;&lt;foreign-keys&gt;&lt;key app="EN" db-id="rvw92vxxdps0tae22eovr99359dz2xext2zw" timestamp="1574447456"&gt;8322&lt;/key&gt;&lt;/foreign-keys&gt;&lt;ref-type name="Journal Article"&gt;17&lt;/ref-type&gt;&lt;contributors&gt;&lt;authors&gt;&lt;author&gt;Wimberger, K&lt;/author&gt;&lt;author&gt;Downs, CT&lt;/author&gt;&lt;/authors&gt;&lt;/contributors&gt;&lt;titles&gt;&lt;title&gt;Annual intake trends of a large urban animal rehabilitation centre in South Africa: a case study&lt;/title&gt;&lt;secondary-title&gt;Animal Welfare&lt;/secondary-title&gt;&lt;/titles&gt;&lt;periodical&gt;&lt;full-title&gt;Animal Welfare&lt;/full-title&gt;&lt;abbr-1&gt;Anim. Welfare&lt;/abbr-1&gt;&lt;abbr-2&gt;Anim Welfare&lt;/abbr-2&gt;&lt;/periodical&gt;&lt;pages&gt;501&lt;/pages&gt;&lt;volume&gt;19&lt;/volume&gt;&lt;number&gt;4&lt;/number&gt;&lt;dates&gt;&lt;year&gt;2010&lt;/year&gt;&lt;/dates&gt;&lt;isbn&gt;0962-7286&lt;/isbn&gt;&lt;urls&gt;&lt;/urls&gt;&lt;/record&gt;&lt;/Cite&gt;&lt;/EndNote&gt;</w:delInstrText>
        </w:r>
        <w:r w:rsidR="00BE7D6C" w:rsidRPr="00AE6D46" w:rsidDel="0068315D">
          <w:rPr>
            <w:rFonts w:ascii="Times New Roman" w:eastAsia="Times New Roman" w:hAnsi="Times New Roman" w:cs="Times New Roman"/>
            <w:color w:val="000000"/>
            <w:sz w:val="24"/>
            <w:szCs w:val="24"/>
          </w:rPr>
          <w:fldChar w:fldCharType="separate"/>
        </w:r>
        <w:r w:rsidR="00897F92" w:rsidDel="0068315D">
          <w:rPr>
            <w:rFonts w:ascii="Times New Roman" w:eastAsia="Times New Roman" w:hAnsi="Times New Roman" w:cs="Times New Roman"/>
            <w:noProof/>
            <w:color w:val="000000"/>
            <w:sz w:val="24"/>
            <w:szCs w:val="24"/>
          </w:rPr>
          <w:delText>(Burton &amp; Doblar 2004; Wimberger &amp; Downs 2010)</w:delText>
        </w:r>
        <w:r w:rsidR="00BE7D6C" w:rsidRPr="00AE6D46" w:rsidDel="0068315D">
          <w:rPr>
            <w:rFonts w:ascii="Times New Roman" w:eastAsia="Times New Roman" w:hAnsi="Times New Roman" w:cs="Times New Roman"/>
            <w:color w:val="000000"/>
            <w:sz w:val="24"/>
            <w:szCs w:val="24"/>
          </w:rPr>
          <w:fldChar w:fldCharType="end"/>
        </w:r>
        <w:r w:rsidR="00BE7D6C" w:rsidRPr="00AE6D46" w:rsidDel="0068315D">
          <w:rPr>
            <w:rFonts w:ascii="Times New Roman" w:eastAsia="Times New Roman" w:hAnsi="Times New Roman" w:cs="Times New Roman"/>
            <w:color w:val="000000"/>
            <w:sz w:val="24"/>
            <w:szCs w:val="24"/>
          </w:rPr>
          <w:delText xml:space="preserve">. </w:delText>
        </w:r>
      </w:del>
      <w:r w:rsidR="00A439E1">
        <w:rPr>
          <w:rFonts w:ascii="Times New Roman" w:eastAsia="Times New Roman" w:hAnsi="Times New Roman" w:cs="Times New Roman"/>
          <w:color w:val="000000"/>
          <w:sz w:val="24"/>
          <w:szCs w:val="24"/>
        </w:rPr>
        <w:t xml:space="preserve">Guidelines </w:t>
      </w:r>
      <w:r w:rsidR="00512C80">
        <w:rPr>
          <w:rFonts w:ascii="Times New Roman" w:eastAsia="Times New Roman" w:hAnsi="Times New Roman" w:cs="Times New Roman"/>
          <w:color w:val="000000"/>
          <w:sz w:val="24"/>
          <w:szCs w:val="24"/>
        </w:rPr>
        <w:t xml:space="preserve">that were developed by a hummingbird wildlife rehabilitator </w:t>
      </w:r>
      <w:r w:rsidR="00E90472">
        <w:rPr>
          <w:rFonts w:ascii="Times New Roman" w:eastAsia="Times New Roman" w:hAnsi="Times New Roman" w:cs="Times New Roman"/>
          <w:color w:val="000000"/>
          <w:sz w:val="24"/>
          <w:szCs w:val="24"/>
        </w:rPr>
        <w:t>for evaluating if a nestling has been abandoned should be consulted before intervention occurs</w:t>
      </w:r>
      <w:r w:rsidR="00E82692">
        <w:rPr>
          <w:rFonts w:ascii="Times New Roman" w:eastAsia="Times New Roman" w:hAnsi="Times New Roman" w:cs="Times New Roman"/>
          <w:color w:val="000000"/>
          <w:sz w:val="24"/>
          <w:szCs w:val="24"/>
        </w:rPr>
        <w:t xml:space="preserve"> </w:t>
      </w:r>
      <w:r w:rsidR="00E82692">
        <w:rPr>
          <w:rFonts w:ascii="Times New Roman" w:eastAsia="Times New Roman" w:hAnsi="Times New Roman" w:cs="Times New Roman"/>
          <w:color w:val="000000"/>
          <w:sz w:val="24"/>
          <w:szCs w:val="24"/>
        </w:rPr>
        <w:fldChar w:fldCharType="begin"/>
      </w:r>
      <w:r w:rsidR="00FB555D">
        <w:rPr>
          <w:rFonts w:ascii="Times New Roman" w:eastAsia="Times New Roman" w:hAnsi="Times New Roman" w:cs="Times New Roman"/>
          <w:color w:val="000000"/>
          <w:sz w:val="24"/>
          <w:szCs w:val="24"/>
        </w:rPr>
        <w:instrText xml:space="preserve"> ADDIN EN.CITE &lt;EndNote&gt;&lt;Cite&gt;&lt;Author&gt;Greenway&lt;/Author&gt;&lt;Year&gt;2020&lt;/Year&gt;&lt;RecNum&gt;103&lt;/RecNum&gt;&lt;DisplayText&gt;(Greenway 2020)&lt;/DisplayText&gt;&lt;record&gt;&lt;rec-number&gt;103&lt;/rec-number&gt;&lt;foreign-keys&gt;&lt;key app="EN" db-id="t9wzzrr9l9fpeberz2l5rdwwfdx0p0e9vtat" timestamp="1606515254"&gt;103&lt;/key&gt;&lt;/foreign-keys&gt;&lt;ref-type name="Book"&gt;6&lt;/ref-type&gt;&lt;contributors&gt;&lt;authors&gt;&lt;author&gt;Greenway, M.K.&lt;/author&gt;&lt;/authors&gt;&lt;/contributors&gt;&lt;titles&gt;&lt;title&gt;If Hummingbirds Could Hum&lt;/title&gt;&lt;/titles&gt;&lt;dates&gt;&lt;year&gt;2020&lt;/year&gt;&lt;/dates&gt;&lt;publisher&gt;G2 Books&lt;/publisher&gt;&lt;isbn&gt;9781734159608&lt;/isbn&gt;&lt;urls&gt;&lt;related-urls&gt;&lt;url&gt;https://books.google.com/books?id=45wyywEACAAJ&lt;/url&gt;&lt;/related-urls&gt;&lt;/urls&gt;&lt;/record&gt;&lt;/Cite&gt;&lt;/EndNote&gt;</w:instrText>
      </w:r>
      <w:r w:rsidR="00E82692">
        <w:rPr>
          <w:rFonts w:ascii="Times New Roman" w:eastAsia="Times New Roman" w:hAnsi="Times New Roman" w:cs="Times New Roman"/>
          <w:color w:val="000000"/>
          <w:sz w:val="24"/>
          <w:szCs w:val="24"/>
        </w:rPr>
        <w:fldChar w:fldCharType="separate"/>
      </w:r>
      <w:r w:rsidR="00FB555D">
        <w:rPr>
          <w:rFonts w:ascii="Times New Roman" w:eastAsia="Times New Roman" w:hAnsi="Times New Roman" w:cs="Times New Roman"/>
          <w:noProof/>
          <w:color w:val="000000"/>
          <w:sz w:val="24"/>
          <w:szCs w:val="24"/>
        </w:rPr>
        <w:t>(Greenway 2020)</w:t>
      </w:r>
      <w:r w:rsidR="00E82692">
        <w:rPr>
          <w:rFonts w:ascii="Times New Roman" w:eastAsia="Times New Roman" w:hAnsi="Times New Roman" w:cs="Times New Roman"/>
          <w:color w:val="000000"/>
          <w:sz w:val="24"/>
          <w:szCs w:val="24"/>
        </w:rPr>
        <w:fldChar w:fldCharType="end"/>
      </w:r>
      <w:r w:rsidR="00E90472">
        <w:rPr>
          <w:rFonts w:ascii="Times New Roman" w:eastAsia="Times New Roman" w:hAnsi="Times New Roman" w:cs="Times New Roman"/>
          <w:color w:val="000000"/>
          <w:sz w:val="24"/>
          <w:szCs w:val="24"/>
        </w:rPr>
        <w:t xml:space="preserve">. </w:t>
      </w:r>
    </w:p>
    <w:p w14:paraId="5E5BFF98" w14:textId="51D07F4F" w:rsidR="004A206C" w:rsidRDefault="004A206C" w:rsidP="004A206C">
      <w:pPr>
        <w:spacing w:after="0" w:line="480" w:lineRule="auto"/>
        <w:ind w:firstLine="720"/>
        <w:jc w:val="both"/>
        <w:rPr>
          <w:rFonts w:ascii="Times New Roman" w:eastAsia="Times New Roman" w:hAnsi="Times New Roman" w:cs="Times New Roman"/>
          <w:color w:val="000000"/>
          <w:sz w:val="24"/>
          <w:szCs w:val="24"/>
        </w:rPr>
      </w:pPr>
      <w:r w:rsidRPr="00173FA3">
        <w:rPr>
          <w:rFonts w:ascii="Times New Roman" w:eastAsia="Times New Roman" w:hAnsi="Times New Roman" w:cs="Times New Roman"/>
          <w:color w:val="000000"/>
          <w:sz w:val="24"/>
          <w:szCs w:val="24"/>
        </w:rPr>
        <w:t xml:space="preserve">Hummingbirds found in a </w:t>
      </w:r>
      <w:r w:rsidR="008A6BF3">
        <w:rPr>
          <w:rFonts w:ascii="Times New Roman" w:eastAsia="Times New Roman" w:hAnsi="Times New Roman" w:cs="Times New Roman"/>
          <w:color w:val="000000"/>
          <w:sz w:val="24"/>
          <w:szCs w:val="24"/>
        </w:rPr>
        <w:t>“</w:t>
      </w:r>
      <w:r w:rsidRPr="00173FA3">
        <w:rPr>
          <w:rFonts w:ascii="Times New Roman" w:eastAsia="Times New Roman" w:hAnsi="Times New Roman" w:cs="Times New Roman"/>
          <w:color w:val="000000"/>
          <w:sz w:val="24"/>
          <w:szCs w:val="24"/>
        </w:rPr>
        <w:t xml:space="preserve">torpor-like” state had the lowest probability of survival (odds ratio 0.45, </w:t>
      </w:r>
      <w:r w:rsidRPr="00173FA3">
        <w:rPr>
          <w:rFonts w:ascii="Times New Roman" w:eastAsia="Times New Roman" w:hAnsi="Times New Roman" w:cs="Times New Roman"/>
          <w:i/>
          <w:iCs/>
          <w:color w:val="000000"/>
          <w:sz w:val="24"/>
          <w:szCs w:val="24"/>
        </w:rPr>
        <w:t>p&lt;0.005</w:t>
      </w:r>
      <w:r w:rsidRPr="00173FA3">
        <w:rPr>
          <w:rFonts w:ascii="Times New Roman" w:eastAsia="Times New Roman" w:hAnsi="Times New Roman" w:cs="Times New Roman"/>
          <w:color w:val="000000"/>
          <w:sz w:val="24"/>
          <w:szCs w:val="24"/>
        </w:rPr>
        <w:t xml:space="preserve">). All records that mentioned the rescuer </w:t>
      </w:r>
      <w:r w:rsidR="00F73996">
        <w:rPr>
          <w:rFonts w:ascii="Times New Roman" w:eastAsia="Times New Roman" w:hAnsi="Times New Roman" w:cs="Times New Roman"/>
          <w:color w:val="000000"/>
          <w:sz w:val="24"/>
          <w:szCs w:val="24"/>
        </w:rPr>
        <w:t>was</w:t>
      </w:r>
      <w:r w:rsidR="00F73996" w:rsidRPr="00173FA3">
        <w:rPr>
          <w:rFonts w:ascii="Times New Roman" w:eastAsia="Times New Roman" w:hAnsi="Times New Roman" w:cs="Times New Roman"/>
          <w:color w:val="000000"/>
          <w:sz w:val="24"/>
          <w:szCs w:val="24"/>
        </w:rPr>
        <w:t xml:space="preserve"> </w:t>
      </w:r>
      <w:r w:rsidRPr="00173FA3">
        <w:rPr>
          <w:rFonts w:ascii="Times New Roman" w:eastAsia="Times New Roman" w:hAnsi="Times New Roman" w:cs="Times New Roman"/>
          <w:color w:val="000000"/>
          <w:sz w:val="24"/>
          <w:szCs w:val="24"/>
        </w:rPr>
        <w:t xml:space="preserve">able to </w:t>
      </w:r>
      <w:r w:rsidR="002648B4">
        <w:rPr>
          <w:rFonts w:ascii="Times New Roman" w:eastAsia="Times New Roman" w:hAnsi="Times New Roman" w:cs="Times New Roman"/>
          <w:color w:val="000000"/>
          <w:sz w:val="24"/>
          <w:szCs w:val="24"/>
        </w:rPr>
        <w:t>capture</w:t>
      </w:r>
      <w:r w:rsidR="002648B4" w:rsidRPr="00173FA3">
        <w:rPr>
          <w:rFonts w:ascii="Times New Roman" w:eastAsia="Times New Roman" w:hAnsi="Times New Roman" w:cs="Times New Roman"/>
          <w:color w:val="000000"/>
          <w:sz w:val="24"/>
          <w:szCs w:val="24"/>
        </w:rPr>
        <w:t xml:space="preserve"> </w:t>
      </w:r>
      <w:r w:rsidRPr="00173FA3">
        <w:rPr>
          <w:rFonts w:ascii="Times New Roman" w:eastAsia="Times New Roman" w:hAnsi="Times New Roman" w:cs="Times New Roman"/>
          <w:color w:val="000000"/>
          <w:sz w:val="24"/>
          <w:szCs w:val="24"/>
        </w:rPr>
        <w:t xml:space="preserve">the hummingbird without </w:t>
      </w:r>
      <w:r w:rsidR="002648B4">
        <w:rPr>
          <w:rFonts w:ascii="Times New Roman" w:eastAsia="Times New Roman" w:hAnsi="Times New Roman" w:cs="Times New Roman"/>
          <w:color w:val="000000"/>
          <w:sz w:val="24"/>
          <w:szCs w:val="24"/>
        </w:rPr>
        <w:t xml:space="preserve">the bird </w:t>
      </w:r>
      <w:r w:rsidR="00F73996">
        <w:rPr>
          <w:rFonts w:ascii="Times New Roman" w:eastAsia="Times New Roman" w:hAnsi="Times New Roman" w:cs="Times New Roman"/>
          <w:color w:val="000000"/>
          <w:sz w:val="24"/>
          <w:szCs w:val="24"/>
        </w:rPr>
        <w:t xml:space="preserve">attempting </w:t>
      </w:r>
      <w:r w:rsidRPr="00173FA3">
        <w:rPr>
          <w:rFonts w:ascii="Times New Roman" w:eastAsia="Times New Roman" w:hAnsi="Times New Roman" w:cs="Times New Roman"/>
          <w:color w:val="000000"/>
          <w:sz w:val="24"/>
          <w:szCs w:val="24"/>
        </w:rPr>
        <w:t xml:space="preserve">to escape were placed under this category. </w:t>
      </w:r>
      <w:r w:rsidRPr="00111606">
        <w:rPr>
          <w:rFonts w:ascii="Times New Roman" w:eastAsia="Times New Roman" w:hAnsi="Times New Roman" w:cs="Times New Roman"/>
          <w:color w:val="000000"/>
          <w:sz w:val="24"/>
          <w:szCs w:val="24"/>
        </w:rPr>
        <w:t>Hummingbirds can enter a state of torpor due to a variety of underlying reasons</w:t>
      </w:r>
      <w:r w:rsidR="00E82692" w:rsidRPr="00111606">
        <w:rPr>
          <w:rFonts w:ascii="Times New Roman" w:eastAsia="Times New Roman" w:hAnsi="Times New Roman" w:cs="Times New Roman"/>
          <w:color w:val="000000"/>
          <w:sz w:val="24"/>
          <w:szCs w:val="24"/>
        </w:rPr>
        <w:t>,</w:t>
      </w:r>
      <w:r w:rsidRPr="00111606">
        <w:rPr>
          <w:rFonts w:ascii="Times New Roman" w:eastAsia="Times New Roman" w:hAnsi="Times New Roman" w:cs="Times New Roman"/>
          <w:color w:val="000000"/>
          <w:sz w:val="24"/>
          <w:szCs w:val="24"/>
        </w:rPr>
        <w:t xml:space="preserve"> </w:t>
      </w:r>
      <w:r w:rsidR="00186280" w:rsidRPr="00111606">
        <w:rPr>
          <w:rFonts w:ascii="Times New Roman" w:eastAsia="Times New Roman" w:hAnsi="Times New Roman" w:cs="Times New Roman"/>
          <w:color w:val="000000"/>
          <w:sz w:val="24"/>
          <w:szCs w:val="24"/>
        </w:rPr>
        <w:t xml:space="preserve">such as </w:t>
      </w:r>
      <w:r w:rsidR="00173FA3" w:rsidRPr="00111606">
        <w:rPr>
          <w:rFonts w:ascii="Times New Roman" w:eastAsia="Times New Roman" w:hAnsi="Times New Roman" w:cs="Times New Roman"/>
          <w:color w:val="000000"/>
          <w:sz w:val="24"/>
          <w:szCs w:val="24"/>
        </w:rPr>
        <w:t>physiological</w:t>
      </w:r>
      <w:r w:rsidR="00E82692" w:rsidRPr="00111606">
        <w:rPr>
          <w:rFonts w:ascii="Times New Roman" w:eastAsia="Times New Roman" w:hAnsi="Times New Roman" w:cs="Times New Roman"/>
          <w:color w:val="000000"/>
          <w:sz w:val="24"/>
          <w:szCs w:val="24"/>
        </w:rPr>
        <w:t xml:space="preserve"> reasons</w:t>
      </w:r>
      <w:r w:rsidR="00173FA3" w:rsidRPr="00111606">
        <w:rPr>
          <w:rFonts w:ascii="Times New Roman" w:eastAsia="Times New Roman" w:hAnsi="Times New Roman" w:cs="Times New Roman"/>
          <w:color w:val="000000"/>
          <w:sz w:val="24"/>
          <w:szCs w:val="24"/>
        </w:rPr>
        <w:t xml:space="preserve">, </w:t>
      </w:r>
      <w:r w:rsidRPr="00111606">
        <w:rPr>
          <w:rFonts w:ascii="Times New Roman" w:eastAsia="Times New Roman" w:hAnsi="Times New Roman" w:cs="Times New Roman"/>
          <w:color w:val="000000"/>
          <w:sz w:val="24"/>
          <w:szCs w:val="24"/>
        </w:rPr>
        <w:t>systemic illness, traumatic injury, severe dehydration, hypoglycemia, hypothermia, systemic shock, etc.</w:t>
      </w:r>
      <w:r w:rsidR="00FB4C0D" w:rsidRPr="00111606">
        <w:rPr>
          <w:rFonts w:ascii="Times New Roman" w:eastAsia="Times New Roman" w:hAnsi="Times New Roman" w:cs="Times New Roman"/>
          <w:color w:val="000000"/>
          <w:sz w:val="24"/>
          <w:szCs w:val="24"/>
        </w:rPr>
        <w:t>,</w:t>
      </w:r>
      <w:r w:rsidRPr="00111606">
        <w:rPr>
          <w:rFonts w:ascii="Times New Roman" w:eastAsia="Times New Roman" w:hAnsi="Times New Roman" w:cs="Times New Roman"/>
          <w:color w:val="000000"/>
          <w:sz w:val="24"/>
          <w:szCs w:val="24"/>
        </w:rPr>
        <w:t xml:space="preserve"> or </w:t>
      </w:r>
      <w:r w:rsidR="00533E81" w:rsidRPr="00111606">
        <w:rPr>
          <w:rFonts w:ascii="Times New Roman" w:eastAsia="Times New Roman" w:hAnsi="Times New Roman" w:cs="Times New Roman"/>
          <w:color w:val="000000"/>
          <w:sz w:val="24"/>
          <w:szCs w:val="24"/>
        </w:rPr>
        <w:t>restricted energy resources</w:t>
      </w:r>
      <w:del w:id="221" w:author="Pranav Sudhir Pandit" w:date="2021-01-25T16:13:00Z">
        <w:r w:rsidRPr="00111606" w:rsidDel="00A309DF">
          <w:rPr>
            <w:rFonts w:ascii="Times New Roman" w:eastAsia="Times New Roman" w:hAnsi="Times New Roman" w:cs="Times New Roman"/>
            <w:color w:val="000000"/>
            <w:sz w:val="24"/>
            <w:szCs w:val="24"/>
          </w:rPr>
          <w:delText>;</w:delText>
        </w:r>
      </w:del>
      <w:r w:rsidRPr="00111606">
        <w:rPr>
          <w:rFonts w:ascii="Times New Roman" w:eastAsia="Times New Roman" w:hAnsi="Times New Roman" w:cs="Times New Roman"/>
          <w:color w:val="000000"/>
          <w:sz w:val="24"/>
          <w:szCs w:val="24"/>
        </w:rPr>
        <w:t xml:space="preserve"> </w:t>
      </w:r>
      <w:r w:rsidRPr="00111606">
        <w:rPr>
          <w:rFonts w:ascii="Times New Roman" w:eastAsia="Times New Roman" w:hAnsi="Times New Roman" w:cs="Times New Roman"/>
          <w:color w:val="000000"/>
          <w:sz w:val="24"/>
          <w:szCs w:val="24"/>
          <w:rPrChange w:id="222" w:author="Pranav Sudhir Pandit" w:date="2021-01-27T13:06:00Z">
            <w:rPr>
              <w:rFonts w:ascii="Times New Roman" w:eastAsia="Times New Roman" w:hAnsi="Times New Roman" w:cs="Times New Roman"/>
              <w:color w:val="000000"/>
              <w:sz w:val="24"/>
              <w:szCs w:val="24"/>
            </w:rPr>
          </w:rPrChange>
        </w:rPr>
        <w:fldChar w:fldCharType="begin"/>
      </w:r>
      <w:r w:rsidRPr="00111606">
        <w:rPr>
          <w:rFonts w:ascii="Times New Roman" w:eastAsia="Times New Roman" w:hAnsi="Times New Roman" w:cs="Times New Roman"/>
          <w:color w:val="000000"/>
          <w:sz w:val="24"/>
          <w:szCs w:val="24"/>
        </w:rPr>
        <w:instrText xml:space="preserve"> ADDIN EN.CITE &lt;EndNote&gt;&lt;Cite&gt;&lt;Author&gt;Hainsworth&lt;/Author&gt;&lt;Year&gt;1977&lt;/Year&gt;&lt;RecNum&gt;8325&lt;/RecNum&gt;&lt;DisplayText&gt;(Hainsworth et al. 1977)&lt;/DisplayText&gt;&lt;record&gt;&lt;rec-number&gt;8325&lt;/rec-number&gt;&lt;foreign-keys&gt;&lt;key app="EN" db-id="rvw92vxxdps0tae22eovr99359dz2xext2zw" timestamp="1574447456"&gt;8325&lt;/key&gt;&lt;/foreign-keys&gt;&lt;ref-type name="Journal Article"&gt;17&lt;/ref-type&gt;&lt;contributors&gt;&lt;authors&gt;&lt;author&gt;Hainsworth, F Reed&lt;/author&gt;&lt;author&gt;Collins, Brian G&lt;/author&gt;&lt;author&gt;Wolf, Larry L&lt;/author&gt;&lt;/authors&gt;&lt;/contributors&gt;&lt;titles&gt;&lt;title&gt;The function of torpor in hummingbirds&lt;/title&gt;&lt;secondary-title&gt;Physiological Zoology&lt;/secondary-title&gt;&lt;/titles&gt;&lt;periodical&gt;&lt;full-title&gt;Physiological Zoology&lt;/full-title&gt;&lt;abbr-1&gt;Physiol. Zool.&lt;/abbr-1&gt;&lt;abbr-2&gt;Physiol Zool&lt;/abbr-2&gt;&lt;/periodical&gt;&lt;pages&gt;215-222&lt;/pages&gt;&lt;volume&gt;50&lt;/volume&gt;&lt;number&gt;3&lt;/number&gt;&lt;dates&gt;&lt;year&gt;1977&lt;/year&gt;&lt;/dates&gt;&lt;isbn&gt;0031-935X&lt;/isbn&gt;&lt;urls&gt;&lt;/urls&gt;&lt;/record&gt;&lt;/Cite&gt;&lt;/EndNote&gt;</w:instrText>
      </w:r>
      <w:r w:rsidRPr="00111606">
        <w:rPr>
          <w:rFonts w:ascii="Times New Roman" w:eastAsia="Times New Roman" w:hAnsi="Times New Roman" w:cs="Times New Roman"/>
          <w:color w:val="000000"/>
          <w:sz w:val="24"/>
          <w:szCs w:val="24"/>
          <w:rPrChange w:id="223" w:author="Pranav Sudhir Pandit" w:date="2021-01-27T13:06:00Z">
            <w:rPr>
              <w:rFonts w:ascii="Times New Roman" w:eastAsia="Times New Roman" w:hAnsi="Times New Roman" w:cs="Times New Roman"/>
              <w:color w:val="000000"/>
              <w:sz w:val="24"/>
              <w:szCs w:val="24"/>
            </w:rPr>
          </w:rPrChange>
        </w:rPr>
        <w:fldChar w:fldCharType="separate"/>
      </w:r>
      <w:r w:rsidRPr="00111606">
        <w:rPr>
          <w:rFonts w:ascii="Times New Roman" w:eastAsia="Times New Roman" w:hAnsi="Times New Roman" w:cs="Times New Roman"/>
          <w:noProof/>
          <w:color w:val="000000"/>
          <w:sz w:val="24"/>
          <w:szCs w:val="24"/>
        </w:rPr>
        <w:t>(Hainsworth et al. 1977)</w:t>
      </w:r>
      <w:r w:rsidRPr="00111606">
        <w:rPr>
          <w:rFonts w:ascii="Times New Roman" w:eastAsia="Times New Roman" w:hAnsi="Times New Roman" w:cs="Times New Roman"/>
          <w:color w:val="000000"/>
          <w:sz w:val="24"/>
          <w:szCs w:val="24"/>
          <w:rPrChange w:id="224" w:author="Pranav Sudhir Pandit" w:date="2021-01-27T13:06:00Z">
            <w:rPr>
              <w:rFonts w:ascii="Times New Roman" w:eastAsia="Times New Roman" w:hAnsi="Times New Roman" w:cs="Times New Roman"/>
              <w:color w:val="000000"/>
              <w:sz w:val="24"/>
              <w:szCs w:val="24"/>
            </w:rPr>
          </w:rPrChange>
        </w:rPr>
        <w:fldChar w:fldCharType="end"/>
      </w:r>
      <w:r w:rsidRPr="00111606">
        <w:rPr>
          <w:rFonts w:ascii="Times New Roman" w:eastAsia="Times New Roman" w:hAnsi="Times New Roman" w:cs="Times New Roman"/>
          <w:color w:val="000000"/>
          <w:sz w:val="24"/>
          <w:szCs w:val="24"/>
        </w:rPr>
        <w:t xml:space="preserve">. </w:t>
      </w:r>
      <w:r w:rsidR="00A439E1" w:rsidRPr="00111606">
        <w:rPr>
          <w:rFonts w:ascii="Times New Roman" w:eastAsia="Times New Roman" w:hAnsi="Times New Roman" w:cs="Times New Roman"/>
          <w:color w:val="000000"/>
          <w:sz w:val="24"/>
          <w:szCs w:val="24"/>
        </w:rPr>
        <w:t>E</w:t>
      </w:r>
      <w:r w:rsidRPr="00111606">
        <w:rPr>
          <w:rFonts w:ascii="Times New Roman" w:eastAsia="Times New Roman" w:hAnsi="Times New Roman" w:cs="Times New Roman"/>
          <w:color w:val="000000"/>
          <w:sz w:val="24"/>
          <w:szCs w:val="24"/>
        </w:rPr>
        <w:t>ntering torpor significantly slows the metabolism of these birds and, in turn, slows their ability to combat detrimental factors such as disease or injury</w:t>
      </w:r>
      <w:r w:rsidRPr="00173FA3">
        <w:rPr>
          <w:rFonts w:ascii="Times New Roman" w:eastAsia="Times New Roman" w:hAnsi="Times New Roman" w:cs="Times New Roman"/>
          <w:color w:val="000000"/>
          <w:sz w:val="24"/>
          <w:szCs w:val="24"/>
        </w:rPr>
        <w:t xml:space="preserve"> </w:t>
      </w:r>
      <w:r w:rsidRPr="00533E81">
        <w:rPr>
          <w:rFonts w:ascii="Times New Roman" w:eastAsia="Times New Roman" w:hAnsi="Times New Roman" w:cs="Times New Roman"/>
          <w:color w:val="000000"/>
          <w:sz w:val="24"/>
          <w:szCs w:val="24"/>
        </w:rPr>
        <w:fldChar w:fldCharType="begin"/>
      </w:r>
      <w:r w:rsidRPr="00173FA3">
        <w:rPr>
          <w:rFonts w:ascii="Times New Roman" w:eastAsia="Times New Roman" w:hAnsi="Times New Roman" w:cs="Times New Roman"/>
          <w:color w:val="000000"/>
          <w:sz w:val="24"/>
          <w:szCs w:val="24"/>
        </w:rPr>
        <w:instrText xml:space="preserve"> ADDIN EN.CITE &lt;EndNote&gt;&lt;Cite&gt;&lt;Author&gt;Hainsworth&lt;/Author&gt;&lt;Year&gt;1977&lt;/Year&gt;&lt;RecNum&gt;8325&lt;/RecNum&gt;&lt;DisplayText&gt;(Hainsworth et al. 1977)&lt;/DisplayText&gt;&lt;record&gt;&lt;rec-number&gt;8325&lt;/rec-number&gt;&lt;foreign-keys&gt;&lt;key app="EN" db-id="rvw92vxxdps0tae22eovr99359dz2xext2zw" timestamp="1574447456"&gt;8325&lt;/key&gt;&lt;/foreign-keys&gt;&lt;ref-type name="Journal Article"&gt;17&lt;/ref-type&gt;&lt;contributors&gt;&lt;authors&gt;&lt;author&gt;Hainsworth, F Reed&lt;/author&gt;&lt;author&gt;Collins, Brian G&lt;/author&gt;&lt;author&gt;Wolf, Larry L&lt;/author&gt;&lt;/authors&gt;&lt;/contributors&gt;&lt;titles&gt;&lt;title&gt;The function of torpor in hummingbirds&lt;/title&gt;&lt;secondary-title&gt;Physiological Zoology&lt;/secondary-title&gt;&lt;/titles&gt;&lt;periodical&gt;&lt;full-title&gt;Physiological Zoology&lt;/full-title&gt;&lt;abbr-1&gt;Physiol. Zool.&lt;/abbr-1&gt;&lt;abbr-2&gt;Physiol Zool&lt;/abbr-2&gt;&lt;/periodical&gt;&lt;pages&gt;215-222&lt;/pages&gt;&lt;volume&gt;50&lt;/volume&gt;&lt;number&gt;3&lt;/number&gt;&lt;dates&gt;&lt;year&gt;1977&lt;/year&gt;&lt;/dates&gt;&lt;isbn&gt;0031-935X&lt;/isbn&gt;&lt;urls&gt;&lt;/urls&gt;&lt;/record&gt;&lt;/Cite&gt;&lt;/EndNote&gt;</w:instrText>
      </w:r>
      <w:r w:rsidRPr="00533E81">
        <w:rPr>
          <w:rFonts w:ascii="Times New Roman" w:eastAsia="Times New Roman" w:hAnsi="Times New Roman" w:cs="Times New Roman"/>
          <w:color w:val="000000"/>
          <w:sz w:val="24"/>
          <w:szCs w:val="24"/>
        </w:rPr>
        <w:fldChar w:fldCharType="separate"/>
      </w:r>
      <w:r w:rsidRPr="00173FA3">
        <w:rPr>
          <w:rFonts w:ascii="Times New Roman" w:eastAsia="Times New Roman" w:hAnsi="Times New Roman" w:cs="Times New Roman"/>
          <w:noProof/>
          <w:color w:val="000000"/>
          <w:sz w:val="24"/>
          <w:szCs w:val="24"/>
        </w:rPr>
        <w:t>(Hainsworth et al. 1977)</w:t>
      </w:r>
      <w:r w:rsidRPr="00533E81">
        <w:rPr>
          <w:rFonts w:ascii="Times New Roman" w:eastAsia="Times New Roman" w:hAnsi="Times New Roman" w:cs="Times New Roman"/>
          <w:color w:val="000000"/>
          <w:sz w:val="24"/>
          <w:szCs w:val="24"/>
        </w:rPr>
        <w:fldChar w:fldCharType="end"/>
      </w:r>
      <w:r w:rsidRPr="00173FA3">
        <w:rPr>
          <w:rFonts w:ascii="Times New Roman" w:eastAsia="Times New Roman" w:hAnsi="Times New Roman" w:cs="Times New Roman"/>
          <w:color w:val="000000"/>
          <w:sz w:val="24"/>
          <w:szCs w:val="24"/>
        </w:rPr>
        <w:t xml:space="preserve">. Given this, </w:t>
      </w:r>
      <w:r w:rsidR="00A439E1">
        <w:rPr>
          <w:rFonts w:ascii="Times New Roman" w:eastAsia="Times New Roman" w:hAnsi="Times New Roman" w:cs="Times New Roman"/>
          <w:color w:val="000000"/>
          <w:sz w:val="24"/>
          <w:szCs w:val="24"/>
        </w:rPr>
        <w:t xml:space="preserve">and the fact that it was </w:t>
      </w:r>
      <w:r w:rsidR="00E82692">
        <w:rPr>
          <w:rFonts w:ascii="Times New Roman" w:eastAsia="Times New Roman" w:hAnsi="Times New Roman" w:cs="Times New Roman"/>
          <w:color w:val="000000"/>
          <w:sz w:val="24"/>
          <w:szCs w:val="24"/>
        </w:rPr>
        <w:t xml:space="preserve">an </w:t>
      </w:r>
      <w:r w:rsidR="00A439E1">
        <w:rPr>
          <w:rFonts w:ascii="Times New Roman" w:eastAsia="Times New Roman" w:hAnsi="Times New Roman" w:cs="Times New Roman"/>
          <w:color w:val="000000"/>
          <w:sz w:val="24"/>
          <w:szCs w:val="24"/>
        </w:rPr>
        <w:t xml:space="preserve">abnormal time of day </w:t>
      </w:r>
      <w:r w:rsidR="00E90472">
        <w:rPr>
          <w:rFonts w:ascii="Times New Roman" w:eastAsia="Times New Roman" w:hAnsi="Times New Roman" w:cs="Times New Roman"/>
          <w:color w:val="000000"/>
          <w:sz w:val="24"/>
          <w:szCs w:val="24"/>
        </w:rPr>
        <w:t xml:space="preserve">for a hummingbird </w:t>
      </w:r>
      <w:r w:rsidR="00A439E1">
        <w:rPr>
          <w:rFonts w:ascii="Times New Roman" w:eastAsia="Times New Roman" w:hAnsi="Times New Roman" w:cs="Times New Roman"/>
          <w:color w:val="000000"/>
          <w:sz w:val="24"/>
          <w:szCs w:val="24"/>
        </w:rPr>
        <w:t xml:space="preserve">to be in torpor, </w:t>
      </w:r>
      <w:r w:rsidR="00F73996">
        <w:rPr>
          <w:rFonts w:ascii="Times New Roman" w:eastAsia="Times New Roman" w:hAnsi="Times New Roman" w:cs="Times New Roman"/>
          <w:color w:val="000000"/>
          <w:sz w:val="24"/>
          <w:szCs w:val="24"/>
        </w:rPr>
        <w:t>we</w:t>
      </w:r>
      <w:r w:rsidRPr="00173FA3">
        <w:rPr>
          <w:rFonts w:ascii="Times New Roman" w:eastAsia="Times New Roman" w:hAnsi="Times New Roman" w:cs="Times New Roman"/>
          <w:color w:val="000000"/>
          <w:sz w:val="24"/>
          <w:szCs w:val="24"/>
        </w:rPr>
        <w:t xml:space="preserve"> hypothesized that hummingbirds admitted in </w:t>
      </w:r>
      <w:r w:rsidR="00FB4C0D">
        <w:rPr>
          <w:rFonts w:ascii="Times New Roman" w:eastAsia="Times New Roman" w:hAnsi="Times New Roman" w:cs="Times New Roman"/>
          <w:color w:val="000000"/>
          <w:sz w:val="24"/>
          <w:szCs w:val="24"/>
        </w:rPr>
        <w:t xml:space="preserve">a </w:t>
      </w:r>
      <w:r w:rsidR="00A439E1">
        <w:rPr>
          <w:rFonts w:ascii="Times New Roman" w:eastAsia="Times New Roman" w:hAnsi="Times New Roman" w:cs="Times New Roman"/>
          <w:color w:val="000000"/>
          <w:sz w:val="24"/>
          <w:szCs w:val="24"/>
        </w:rPr>
        <w:t xml:space="preserve">suspected </w:t>
      </w:r>
      <w:r w:rsidRPr="00173FA3">
        <w:rPr>
          <w:rFonts w:ascii="Times New Roman" w:eastAsia="Times New Roman" w:hAnsi="Times New Roman" w:cs="Times New Roman"/>
          <w:color w:val="000000"/>
          <w:sz w:val="24"/>
          <w:szCs w:val="24"/>
        </w:rPr>
        <w:t>state of torpor do poorly due to their compromised overall</w:t>
      </w:r>
      <w:r w:rsidR="002648B4">
        <w:rPr>
          <w:rFonts w:ascii="Times New Roman" w:eastAsia="Times New Roman" w:hAnsi="Times New Roman" w:cs="Times New Roman"/>
          <w:color w:val="000000"/>
          <w:sz w:val="24"/>
          <w:szCs w:val="24"/>
        </w:rPr>
        <w:t xml:space="preserve"> condition</w:t>
      </w:r>
      <w:r w:rsidRPr="00173FA3">
        <w:rPr>
          <w:rFonts w:ascii="Times New Roman" w:eastAsia="Times New Roman" w:hAnsi="Times New Roman" w:cs="Times New Roman"/>
          <w:color w:val="000000"/>
          <w:sz w:val="24"/>
          <w:szCs w:val="24"/>
        </w:rPr>
        <w:t xml:space="preserve">. </w:t>
      </w:r>
    </w:p>
    <w:p w14:paraId="5D5ECECC" w14:textId="6D43B853" w:rsidR="007C3ED9" w:rsidRDefault="00533E81" w:rsidP="007C3ED9">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w:t>
      </w:r>
      <w:r w:rsidR="007C3ED9">
        <w:rPr>
          <w:rFonts w:ascii="Times New Roman" w:eastAsia="Times New Roman" w:hAnsi="Times New Roman" w:cs="Times New Roman"/>
          <w:color w:val="000000"/>
          <w:sz w:val="24"/>
          <w:szCs w:val="24"/>
        </w:rPr>
        <w:t>he number of hummingbirds rescued showed seasonality</w:t>
      </w:r>
      <w:r w:rsidR="00E82692">
        <w:rPr>
          <w:rFonts w:ascii="Times New Roman" w:eastAsia="Times New Roman" w:hAnsi="Times New Roman" w:cs="Times New Roman"/>
          <w:color w:val="000000"/>
          <w:sz w:val="24"/>
          <w:szCs w:val="24"/>
        </w:rPr>
        <w:t>,</w:t>
      </w:r>
      <w:r w:rsidR="007C3ED9">
        <w:rPr>
          <w:rFonts w:ascii="Times New Roman" w:eastAsia="Times New Roman" w:hAnsi="Times New Roman" w:cs="Times New Roman"/>
          <w:color w:val="000000"/>
          <w:sz w:val="24"/>
          <w:szCs w:val="24"/>
        </w:rPr>
        <w:t xml:space="preserve"> with a higher number of individuals presented at rehabilitation centers during </w:t>
      </w:r>
      <w:r w:rsidR="00A35679" w:rsidRPr="00AA01EE">
        <w:rPr>
          <w:rFonts w:ascii="Times New Roman" w:eastAsia="Times New Roman" w:hAnsi="Times New Roman" w:cs="Times New Roman"/>
          <w:color w:val="000000"/>
          <w:sz w:val="24"/>
          <w:szCs w:val="24"/>
        </w:rPr>
        <w:t xml:space="preserve">the spring </w:t>
      </w:r>
      <w:r w:rsidR="00A35679" w:rsidRPr="006F7A93">
        <w:rPr>
          <w:rFonts w:ascii="Times New Roman" w:eastAsia="Times New Roman" w:hAnsi="Times New Roman" w:cs="Times New Roman"/>
          <w:color w:val="000000"/>
          <w:sz w:val="24"/>
          <w:szCs w:val="24"/>
        </w:rPr>
        <w:t xml:space="preserve">(odds ratio 2.76, </w:t>
      </w:r>
      <w:r w:rsidR="00A35679" w:rsidRPr="006F7A93">
        <w:rPr>
          <w:rFonts w:ascii="Times New Roman" w:eastAsia="Times New Roman" w:hAnsi="Times New Roman" w:cs="Times New Roman"/>
          <w:i/>
          <w:iCs/>
          <w:color w:val="000000"/>
          <w:sz w:val="24"/>
          <w:szCs w:val="24"/>
        </w:rPr>
        <w:t>p&lt;0.001</w:t>
      </w:r>
      <w:r w:rsidR="00A35679" w:rsidRPr="006F7A93">
        <w:rPr>
          <w:rFonts w:ascii="Times New Roman" w:eastAsia="Times New Roman" w:hAnsi="Times New Roman" w:cs="Times New Roman"/>
          <w:color w:val="000000"/>
          <w:sz w:val="24"/>
          <w:szCs w:val="24"/>
        </w:rPr>
        <w:t xml:space="preserve">) </w:t>
      </w:r>
      <w:r w:rsidR="00A35679" w:rsidRPr="00AA01EE">
        <w:rPr>
          <w:rFonts w:ascii="Times New Roman" w:eastAsia="Times New Roman" w:hAnsi="Times New Roman" w:cs="Times New Roman"/>
          <w:color w:val="000000"/>
          <w:sz w:val="24"/>
          <w:szCs w:val="24"/>
        </w:rPr>
        <w:t>and summer</w:t>
      </w:r>
      <w:r w:rsidR="00A35679">
        <w:rPr>
          <w:rFonts w:ascii="Times New Roman" w:eastAsia="Times New Roman" w:hAnsi="Times New Roman" w:cs="Times New Roman"/>
          <w:color w:val="000000"/>
          <w:sz w:val="24"/>
          <w:szCs w:val="24"/>
        </w:rPr>
        <w:t xml:space="preserve"> </w:t>
      </w:r>
      <w:r w:rsidR="00A35679" w:rsidRPr="006F7A93">
        <w:rPr>
          <w:rFonts w:ascii="Times New Roman" w:eastAsia="Times New Roman" w:hAnsi="Times New Roman" w:cs="Times New Roman"/>
          <w:color w:val="000000"/>
          <w:sz w:val="24"/>
          <w:szCs w:val="24"/>
        </w:rPr>
        <w:t>(odds ratio 2.61</w:t>
      </w:r>
      <w:r w:rsidR="00A35679" w:rsidRPr="00AC4AB0">
        <w:rPr>
          <w:rFonts w:ascii="Times New Roman" w:eastAsia="Times New Roman" w:hAnsi="Times New Roman" w:cs="Times New Roman"/>
          <w:color w:val="000000"/>
          <w:sz w:val="24"/>
          <w:szCs w:val="24"/>
        </w:rPr>
        <w:t xml:space="preserve">, </w:t>
      </w:r>
      <w:r w:rsidR="00A35679" w:rsidRPr="00AC4AB0">
        <w:rPr>
          <w:rFonts w:ascii="Times New Roman" w:eastAsia="Times New Roman" w:hAnsi="Times New Roman" w:cs="Times New Roman"/>
          <w:i/>
          <w:iCs/>
          <w:color w:val="000000"/>
          <w:sz w:val="24"/>
          <w:szCs w:val="24"/>
        </w:rPr>
        <w:t>p&lt;0.001</w:t>
      </w:r>
      <w:r w:rsidR="00A35679" w:rsidRPr="00AC4AB0">
        <w:rPr>
          <w:rFonts w:ascii="Times New Roman" w:eastAsia="Times New Roman" w:hAnsi="Times New Roman" w:cs="Times New Roman"/>
          <w:color w:val="000000"/>
          <w:sz w:val="24"/>
          <w:szCs w:val="24"/>
        </w:rPr>
        <w:t>)</w:t>
      </w:r>
      <w:r w:rsidR="00A35679" w:rsidRPr="00AA01EE">
        <w:rPr>
          <w:rFonts w:ascii="Times New Roman" w:eastAsia="Times New Roman" w:hAnsi="Times New Roman" w:cs="Times New Roman"/>
          <w:color w:val="000000"/>
          <w:sz w:val="24"/>
          <w:szCs w:val="24"/>
        </w:rPr>
        <w:t xml:space="preserve">, </w:t>
      </w:r>
      <w:r w:rsidR="007C3ED9">
        <w:rPr>
          <w:rFonts w:ascii="Times New Roman" w:eastAsia="Times New Roman" w:hAnsi="Times New Roman" w:cs="Times New Roman"/>
          <w:color w:val="000000"/>
          <w:sz w:val="24"/>
          <w:szCs w:val="24"/>
        </w:rPr>
        <w:t xml:space="preserve">correlating with </w:t>
      </w:r>
      <w:r w:rsidR="00A35679" w:rsidRPr="00AA01EE">
        <w:rPr>
          <w:rFonts w:ascii="Times New Roman" w:eastAsia="Times New Roman" w:hAnsi="Times New Roman" w:cs="Times New Roman"/>
          <w:color w:val="000000"/>
          <w:sz w:val="24"/>
          <w:szCs w:val="24"/>
        </w:rPr>
        <w:t xml:space="preserve">the increased number of new nestlings </w:t>
      </w:r>
      <w:r w:rsidRPr="007E4E41">
        <w:rPr>
          <w:rFonts w:ascii="Times New Roman" w:eastAsia="Times New Roman" w:hAnsi="Times New Roman" w:cs="Times New Roman"/>
          <w:color w:val="000000"/>
          <w:sz w:val="24"/>
          <w:szCs w:val="24"/>
        </w:rPr>
        <w:t>(</w:t>
      </w:r>
      <w:hyperlink r:id="rId9" w:history="1">
        <w:r w:rsidRPr="00964D04">
          <w:rPr>
            <w:rStyle w:val="Hyperlink"/>
            <w:rFonts w:ascii="Times New Roman" w:hAnsi="Times New Roman" w:cs="Times New Roman"/>
            <w:sz w:val="24"/>
            <w:szCs w:val="24"/>
          </w:rPr>
          <w:t>https://www.audubon.org/bird-guide</w:t>
        </w:r>
      </w:hyperlink>
      <w:r w:rsidRPr="007E4E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A35679" w:rsidRPr="00AA01EE">
        <w:rPr>
          <w:rFonts w:ascii="Times New Roman" w:eastAsia="Times New Roman" w:hAnsi="Times New Roman" w:cs="Times New Roman"/>
          <w:color w:val="000000"/>
          <w:sz w:val="24"/>
          <w:szCs w:val="24"/>
        </w:rPr>
        <w:t>and first-year breeding individuals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&lt;EndNote&gt;&lt;Cite&gt;&lt;Author&gt;Phillips&lt;/Author&gt;&lt;Year&gt;1975&lt;/Year&gt;&lt;RecNum&gt;3524&lt;/RecNum&gt;&lt;DisplayText&gt;(Phillips 1975)&lt;/DisplayText&gt;&lt;record&gt;&lt;rec-number&gt;3524&lt;/rec-number&gt;&lt;foreign-keys&gt;&lt;key app="EN" db-id="rvw92vxxdps0tae22eovr99359dz2xext2zw" timestamp="1394047518"&gt;3524&lt;/key&gt;&lt;/foreign-keys&gt;&lt;ref-type name="Journal Article"&gt;17&lt;/ref-type&gt;&lt;contributors&gt;&lt;authors&gt;&lt;author&gt;Phillips, A. R.&lt;/author&gt;&lt;/authors&gt;&lt;/contributors&gt;&lt;titles&gt;&lt;title&gt;MIGRATIONS OF ALLENS AND OTHER HUMMINGBIRDS&lt;/title&gt;&lt;secondary-title&gt;Condor&lt;/secondary-title&gt;&lt;/titles&gt;&lt;periodical&gt;&lt;full-title&gt;Condor&lt;/full-title&gt;&lt;abbr-1&gt;Condor&lt;/abbr-1&gt;&lt;abbr-2&gt;Condor&lt;/abbr-2&gt;&lt;/periodical&gt;&lt;pages&gt;196-205&lt;/pages&gt;&lt;volume&gt;77&lt;/volume&gt;&lt;number&gt;2&lt;/number&gt;&lt;dates&gt;&lt;year&gt;1975&lt;/year&gt;&lt;pub-dates&gt;&lt;date&gt;1975&lt;/date&gt;&lt;/pub-dates&gt;&lt;/dates&gt;&lt;isbn&gt;0010-5422&lt;/isbn&gt;&lt;accession-num&gt;WOS:A1975AJ86400011&lt;/accession-num&gt;&lt;urls&gt;&lt;related-urls&gt;&lt;url&gt;&amp;lt;Go to ISI&amp;gt;://WOS:A1975AJ86400011&lt;/url&gt;&lt;/related-urls&gt;&lt;/urls&gt;&lt;electronic-resource-num&gt;10.2307/1365790&lt;/electronic-resource-num&gt;&lt;/record&gt;&lt;/Cite&gt;&lt;/EndNote&gt;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(Phillips 1975)</w:t>
      </w:r>
      <w:r>
        <w:rPr>
          <w:rFonts w:ascii="Times New Roman" w:eastAsia="Times New Roman" w:hAnsi="Times New Roman" w:cs="Times New Roman"/>
          <w:color w:val="000000"/>
          <w:sz w:val="24"/>
          <w:szCs w:val="24"/>
        </w:rPr>
        <w:fldChar w:fldCharType="end"/>
      </w:r>
      <w:r w:rsidRPr="00533E8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similar to trends observed in other bird species </w:t>
      </w:r>
      <w:r w:rsidRPr="00AE6D46">
        <w:rPr>
          <w:rFonts w:ascii="Times New Roman" w:eastAsia="Times New Roman" w:hAnsi="Times New Roman" w:cs="Times New Roman"/>
          <w:color w:val="000000"/>
          <w:sz w:val="24"/>
          <w:szCs w:val="24"/>
        </w:rPr>
        <w:fldChar w:fldCharType="begin">
          <w:fldData xml:space="preserve">PEVuZE5vdGU+PENpdGU+PEF1dGhvcj5CdXJ0b248L0F1dGhvcj48WWVhcj4yMDA0PC9ZZWFyPjxS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PEVuZE5vdGU+PENpdGU+PEF1dGhvcj5CdXJ0b248L0F1dGhvcj48WWVhcj4yMDA0PC9ZZWFyPjxS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Pr="00AE6D46">
        <w:rPr>
          <w:rFonts w:ascii="Times New Roman" w:eastAsia="Times New Roman" w:hAnsi="Times New Roman" w:cs="Times New Roman"/>
          <w:color w:val="000000"/>
          <w:sz w:val="24"/>
          <w:szCs w:val="24"/>
        </w:rPr>
      </w:r>
      <w:r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(Burton &amp; Doblar 2004; Heyden 2005; Wimberger &amp; Downs 2010)</w:t>
      </w:r>
      <w:r w:rsidRPr="00AE6D46">
        <w:rPr>
          <w:rFonts w:ascii="Times New Roman" w:eastAsia="Times New Roman" w:hAnsi="Times New Roman" w:cs="Times New Roman"/>
          <w:color w:val="000000"/>
          <w:sz w:val="24"/>
          <w:szCs w:val="24"/>
        </w:rPr>
        <w:fldChar w:fldCharType="end"/>
      </w:r>
      <w:r w:rsidR="007C3ED9">
        <w:rPr>
          <w:rFonts w:ascii="Times New Roman" w:eastAsia="Times New Roman" w:hAnsi="Times New Roman" w:cs="Times New Roman"/>
          <w:color w:val="000000"/>
          <w:sz w:val="24"/>
          <w:szCs w:val="24"/>
        </w:rPr>
        <w:t>. We test</w:t>
      </w:r>
      <w:r w:rsidR="007E4E41">
        <w:rPr>
          <w:rFonts w:ascii="Times New Roman" w:eastAsia="Times New Roman" w:hAnsi="Times New Roman" w:cs="Times New Roman"/>
          <w:color w:val="000000"/>
          <w:sz w:val="24"/>
          <w:szCs w:val="24"/>
        </w:rPr>
        <w:t>ed</w:t>
      </w:r>
      <w:r w:rsidR="007C3ED9">
        <w:rPr>
          <w:rFonts w:ascii="Times New Roman" w:eastAsia="Times New Roman" w:hAnsi="Times New Roman" w:cs="Times New Roman"/>
          <w:color w:val="000000"/>
          <w:sz w:val="24"/>
          <w:szCs w:val="24"/>
        </w:rPr>
        <w:t xml:space="preserve"> this association by the inclusion of an interaction term between </w:t>
      </w:r>
      <w:r w:rsidR="00E82692">
        <w:rPr>
          <w:rFonts w:ascii="Times New Roman" w:eastAsia="Times New Roman" w:hAnsi="Times New Roman" w:cs="Times New Roman"/>
          <w:color w:val="000000"/>
          <w:sz w:val="24"/>
          <w:szCs w:val="24"/>
        </w:rPr>
        <w:t xml:space="preserve">the </w:t>
      </w:r>
      <w:r w:rsidR="007C3ED9">
        <w:rPr>
          <w:rFonts w:ascii="Times New Roman" w:eastAsia="Times New Roman" w:hAnsi="Times New Roman" w:cs="Times New Roman"/>
          <w:color w:val="000000"/>
          <w:sz w:val="24"/>
          <w:szCs w:val="24"/>
        </w:rPr>
        <w:t>season</w:t>
      </w:r>
      <w:r w:rsidR="00E82692">
        <w:rPr>
          <w:rFonts w:ascii="Times New Roman" w:eastAsia="Times New Roman" w:hAnsi="Times New Roman" w:cs="Times New Roman"/>
          <w:color w:val="000000"/>
          <w:sz w:val="24"/>
          <w:szCs w:val="24"/>
        </w:rPr>
        <w:t xml:space="preserve"> </w:t>
      </w:r>
      <w:r w:rsidR="007C3ED9">
        <w:rPr>
          <w:rFonts w:ascii="Times New Roman" w:eastAsia="Times New Roman" w:hAnsi="Times New Roman" w:cs="Times New Roman"/>
          <w:color w:val="000000"/>
          <w:sz w:val="24"/>
          <w:szCs w:val="24"/>
        </w:rPr>
        <w:t>and age variable</w:t>
      </w:r>
      <w:r w:rsidR="00E82692">
        <w:rPr>
          <w:rFonts w:ascii="Times New Roman" w:eastAsia="Times New Roman" w:hAnsi="Times New Roman" w:cs="Times New Roman"/>
          <w:color w:val="000000"/>
          <w:sz w:val="24"/>
          <w:szCs w:val="24"/>
        </w:rPr>
        <w:t>s</w:t>
      </w:r>
      <w:r w:rsidR="007C3ED9">
        <w:rPr>
          <w:rFonts w:ascii="Times New Roman" w:eastAsia="Times New Roman" w:hAnsi="Times New Roman" w:cs="Times New Roman"/>
          <w:color w:val="000000"/>
          <w:sz w:val="24"/>
          <w:szCs w:val="24"/>
        </w:rPr>
        <w:t xml:space="preserve"> which the models identified as non-significant but significantly improved the model fit </w:t>
      </w:r>
      <w:r w:rsidR="005A1B43">
        <w:rPr>
          <w:rFonts w:ascii="Times New Roman" w:eastAsia="Times New Roman" w:hAnsi="Times New Roman" w:cs="Times New Roman"/>
          <w:color w:val="000000"/>
          <w:sz w:val="24"/>
          <w:szCs w:val="24"/>
        </w:rPr>
        <w:t>predicting survival</w:t>
      </w:r>
      <w:r w:rsidR="007C3ED9">
        <w:rPr>
          <w:rFonts w:ascii="Times New Roman" w:eastAsia="Times New Roman" w:hAnsi="Times New Roman" w:cs="Times New Roman"/>
          <w:color w:val="000000"/>
          <w:sz w:val="24"/>
          <w:szCs w:val="24"/>
        </w:rPr>
        <w:t xml:space="preserve">. The interaction term did not improve the model fit for the model </w:t>
      </w:r>
      <w:r w:rsidR="00F33B60">
        <w:rPr>
          <w:rFonts w:ascii="Times New Roman" w:eastAsia="Times New Roman" w:hAnsi="Times New Roman" w:cs="Times New Roman"/>
          <w:color w:val="000000"/>
          <w:sz w:val="24"/>
          <w:szCs w:val="24"/>
        </w:rPr>
        <w:t xml:space="preserve">that </w:t>
      </w:r>
      <w:r w:rsidR="005A1B43">
        <w:rPr>
          <w:rFonts w:ascii="Times New Roman" w:eastAsia="Times New Roman" w:hAnsi="Times New Roman" w:cs="Times New Roman"/>
          <w:color w:val="000000"/>
          <w:sz w:val="24"/>
          <w:szCs w:val="24"/>
        </w:rPr>
        <w:t>evaluated</w:t>
      </w:r>
      <w:r w:rsidR="00F33B60">
        <w:rPr>
          <w:rFonts w:ascii="Times New Roman" w:eastAsia="Times New Roman" w:hAnsi="Times New Roman" w:cs="Times New Roman"/>
          <w:color w:val="000000"/>
          <w:sz w:val="24"/>
          <w:szCs w:val="24"/>
        </w:rPr>
        <w:t xml:space="preserve"> </w:t>
      </w:r>
      <w:r w:rsidR="007C3ED9">
        <w:rPr>
          <w:rFonts w:ascii="Times New Roman" w:eastAsia="Times New Roman" w:hAnsi="Times New Roman" w:cs="Times New Roman"/>
          <w:color w:val="000000"/>
          <w:sz w:val="24"/>
          <w:szCs w:val="24"/>
        </w:rPr>
        <w:t>treatment (model 2). These results indicate that nestling</w:t>
      </w:r>
      <w:r w:rsidR="00E1407E">
        <w:rPr>
          <w:rFonts w:ascii="Times New Roman" w:eastAsia="Times New Roman" w:hAnsi="Times New Roman" w:cs="Times New Roman"/>
          <w:color w:val="000000"/>
          <w:sz w:val="24"/>
          <w:szCs w:val="24"/>
        </w:rPr>
        <w:t>s</w:t>
      </w:r>
      <w:r w:rsidR="007C3ED9">
        <w:rPr>
          <w:rFonts w:ascii="Times New Roman" w:eastAsia="Times New Roman" w:hAnsi="Times New Roman" w:cs="Times New Roman"/>
          <w:color w:val="000000"/>
          <w:sz w:val="24"/>
          <w:szCs w:val="24"/>
        </w:rPr>
        <w:t xml:space="preserve"> have higher odds of successful release than adult</w:t>
      </w:r>
      <w:r w:rsidR="00C41704">
        <w:rPr>
          <w:rFonts w:ascii="Times New Roman" w:eastAsia="Times New Roman" w:hAnsi="Times New Roman" w:cs="Times New Roman"/>
          <w:color w:val="000000"/>
          <w:sz w:val="24"/>
          <w:szCs w:val="24"/>
        </w:rPr>
        <w:t>-</w:t>
      </w:r>
      <w:r w:rsidR="007C3ED9">
        <w:rPr>
          <w:rFonts w:ascii="Times New Roman" w:eastAsia="Times New Roman" w:hAnsi="Times New Roman" w:cs="Times New Roman"/>
          <w:color w:val="000000"/>
          <w:sz w:val="24"/>
          <w:szCs w:val="24"/>
        </w:rPr>
        <w:t xml:space="preserve">like birds. Along with </w:t>
      </w:r>
      <w:r w:rsidR="00E82692">
        <w:rPr>
          <w:rFonts w:ascii="Times New Roman" w:eastAsia="Times New Roman" w:hAnsi="Times New Roman" w:cs="Times New Roman"/>
          <w:color w:val="000000"/>
          <w:sz w:val="24"/>
          <w:szCs w:val="24"/>
        </w:rPr>
        <w:t xml:space="preserve">the </w:t>
      </w:r>
      <w:r w:rsidR="007C3ED9">
        <w:rPr>
          <w:rFonts w:ascii="Times New Roman" w:eastAsia="Times New Roman" w:hAnsi="Times New Roman" w:cs="Times New Roman"/>
          <w:color w:val="000000"/>
          <w:sz w:val="24"/>
          <w:szCs w:val="24"/>
        </w:rPr>
        <w:t xml:space="preserve">increase in </w:t>
      </w:r>
      <w:r w:rsidR="00AE7446">
        <w:rPr>
          <w:rFonts w:ascii="Times New Roman" w:eastAsia="Times New Roman" w:hAnsi="Times New Roman" w:cs="Times New Roman"/>
          <w:color w:val="000000"/>
          <w:sz w:val="24"/>
          <w:szCs w:val="24"/>
        </w:rPr>
        <w:t>nestlings</w:t>
      </w:r>
      <w:r w:rsidR="007C3ED9">
        <w:rPr>
          <w:rFonts w:ascii="Times New Roman" w:eastAsia="Times New Roman" w:hAnsi="Times New Roman" w:cs="Times New Roman"/>
          <w:color w:val="000000"/>
          <w:sz w:val="24"/>
          <w:szCs w:val="24"/>
        </w:rPr>
        <w:t xml:space="preserve"> of breeding hummingbird population</w:t>
      </w:r>
      <w:r w:rsidR="00E82692">
        <w:rPr>
          <w:rFonts w:ascii="Times New Roman" w:eastAsia="Times New Roman" w:hAnsi="Times New Roman" w:cs="Times New Roman"/>
          <w:color w:val="000000"/>
          <w:sz w:val="24"/>
          <w:szCs w:val="24"/>
        </w:rPr>
        <w:t>s</w:t>
      </w:r>
      <w:r w:rsidR="007C3ED9">
        <w:rPr>
          <w:rFonts w:ascii="Times New Roman" w:eastAsia="Times New Roman" w:hAnsi="Times New Roman" w:cs="Times New Roman"/>
          <w:color w:val="000000"/>
          <w:sz w:val="24"/>
          <w:szCs w:val="24"/>
        </w:rPr>
        <w:t xml:space="preserve">, </w:t>
      </w:r>
      <w:r w:rsidR="00FB4C0D">
        <w:rPr>
          <w:rFonts w:ascii="Times New Roman" w:eastAsia="Times New Roman" w:hAnsi="Times New Roman" w:cs="Times New Roman"/>
          <w:color w:val="000000"/>
          <w:sz w:val="24"/>
          <w:szCs w:val="24"/>
        </w:rPr>
        <w:t xml:space="preserve">an </w:t>
      </w:r>
      <w:r w:rsidR="00EC16DA">
        <w:rPr>
          <w:rFonts w:ascii="Times New Roman" w:eastAsia="Times New Roman" w:hAnsi="Times New Roman" w:cs="Times New Roman"/>
          <w:color w:val="000000"/>
          <w:sz w:val="24"/>
          <w:szCs w:val="24"/>
        </w:rPr>
        <w:t>increase</w:t>
      </w:r>
      <w:r w:rsidR="00E82692">
        <w:rPr>
          <w:rFonts w:ascii="Times New Roman" w:eastAsia="Times New Roman" w:hAnsi="Times New Roman" w:cs="Times New Roman"/>
          <w:color w:val="000000"/>
          <w:sz w:val="24"/>
          <w:szCs w:val="24"/>
        </w:rPr>
        <w:t xml:space="preserve"> in </w:t>
      </w:r>
      <w:r w:rsidR="00EC16DA">
        <w:rPr>
          <w:rFonts w:ascii="Times New Roman" w:eastAsia="Times New Roman" w:hAnsi="Times New Roman" w:cs="Times New Roman"/>
          <w:color w:val="000000"/>
          <w:sz w:val="24"/>
          <w:szCs w:val="24"/>
        </w:rPr>
        <w:t>migratory</w:t>
      </w:r>
      <w:r w:rsidR="007C3ED9">
        <w:rPr>
          <w:rFonts w:ascii="Times New Roman" w:eastAsia="Times New Roman" w:hAnsi="Times New Roman" w:cs="Times New Roman"/>
          <w:color w:val="000000"/>
          <w:sz w:val="24"/>
          <w:szCs w:val="24"/>
        </w:rPr>
        <w:t xml:space="preserve"> hummingbird species </w:t>
      </w:r>
      <w:r w:rsidR="00E82692">
        <w:rPr>
          <w:rFonts w:ascii="Times New Roman" w:eastAsia="Times New Roman" w:hAnsi="Times New Roman" w:cs="Times New Roman"/>
          <w:color w:val="000000"/>
          <w:sz w:val="24"/>
          <w:szCs w:val="24"/>
        </w:rPr>
        <w:t xml:space="preserve">also </w:t>
      </w:r>
      <w:r w:rsidR="00A82F00">
        <w:rPr>
          <w:rFonts w:ascii="Times New Roman" w:eastAsia="Times New Roman" w:hAnsi="Times New Roman" w:cs="Times New Roman"/>
          <w:color w:val="000000"/>
          <w:sz w:val="24"/>
          <w:szCs w:val="24"/>
        </w:rPr>
        <w:t>contributes</w:t>
      </w:r>
      <w:r w:rsidR="007C3ED9">
        <w:rPr>
          <w:rFonts w:ascii="Times New Roman" w:eastAsia="Times New Roman" w:hAnsi="Times New Roman" w:cs="Times New Roman"/>
          <w:color w:val="000000"/>
          <w:sz w:val="24"/>
          <w:szCs w:val="24"/>
        </w:rPr>
        <w:t xml:space="preserve"> to the </w:t>
      </w:r>
      <w:r w:rsidR="00AE7446">
        <w:rPr>
          <w:rFonts w:ascii="Times New Roman" w:eastAsia="Times New Roman" w:hAnsi="Times New Roman" w:cs="Times New Roman"/>
          <w:color w:val="000000"/>
          <w:sz w:val="24"/>
          <w:szCs w:val="24"/>
        </w:rPr>
        <w:t>seasonality</w:t>
      </w:r>
      <w:r w:rsidR="007C3ED9">
        <w:rPr>
          <w:rFonts w:ascii="Times New Roman" w:eastAsia="Times New Roman" w:hAnsi="Times New Roman" w:cs="Times New Roman"/>
          <w:color w:val="000000"/>
          <w:sz w:val="24"/>
          <w:szCs w:val="24"/>
        </w:rPr>
        <w:t xml:space="preserve"> of admission trends. Adult Black-chinned Hummingbirds migrate to California for breeding and </w:t>
      </w:r>
      <w:r w:rsidR="00EC16DA">
        <w:rPr>
          <w:rFonts w:ascii="Times New Roman" w:eastAsia="Times New Roman" w:hAnsi="Times New Roman" w:cs="Times New Roman"/>
          <w:color w:val="000000"/>
          <w:sz w:val="24"/>
          <w:szCs w:val="24"/>
        </w:rPr>
        <w:t>produc</w:t>
      </w:r>
      <w:r w:rsidR="00F73996">
        <w:rPr>
          <w:rFonts w:ascii="Times New Roman" w:eastAsia="Times New Roman" w:hAnsi="Times New Roman" w:cs="Times New Roman"/>
          <w:color w:val="000000"/>
          <w:sz w:val="24"/>
          <w:szCs w:val="24"/>
        </w:rPr>
        <w:t>ing</w:t>
      </w:r>
      <w:r w:rsidR="00EC16DA">
        <w:rPr>
          <w:rFonts w:ascii="Times New Roman" w:eastAsia="Times New Roman" w:hAnsi="Times New Roman" w:cs="Times New Roman"/>
          <w:color w:val="000000"/>
          <w:sz w:val="24"/>
          <w:szCs w:val="24"/>
        </w:rPr>
        <w:t xml:space="preserve"> offspring </w:t>
      </w:r>
      <w:r w:rsidR="007C3ED9">
        <w:rPr>
          <w:rFonts w:ascii="Times New Roman" w:eastAsia="Times New Roman" w:hAnsi="Times New Roman" w:cs="Times New Roman"/>
          <w:color w:val="000000"/>
          <w:sz w:val="24"/>
          <w:szCs w:val="24"/>
        </w:rPr>
        <w:t xml:space="preserve">during spring and summer </w:t>
      </w:r>
      <w:r w:rsidR="007C3ED9" w:rsidRPr="00964D04">
        <w:rPr>
          <w:rFonts w:ascii="Times New Roman" w:eastAsia="Times New Roman" w:hAnsi="Times New Roman" w:cs="Times New Roman"/>
          <w:color w:val="000000"/>
          <w:sz w:val="24"/>
          <w:szCs w:val="24"/>
        </w:rPr>
        <w:t>seasons</w:t>
      </w:r>
      <w:r w:rsidR="00E82692">
        <w:rPr>
          <w:rFonts w:ascii="Times New Roman" w:eastAsia="Times New Roman" w:hAnsi="Times New Roman" w:cs="Times New Roman"/>
          <w:color w:val="000000"/>
          <w:sz w:val="24"/>
          <w:szCs w:val="24"/>
        </w:rPr>
        <w:t>,</w:t>
      </w:r>
      <w:r w:rsidR="007C3ED9" w:rsidRPr="00964D04">
        <w:rPr>
          <w:rFonts w:ascii="Times New Roman" w:eastAsia="Times New Roman" w:hAnsi="Times New Roman" w:cs="Times New Roman"/>
          <w:color w:val="000000"/>
          <w:sz w:val="24"/>
          <w:szCs w:val="24"/>
        </w:rPr>
        <w:t xml:space="preserve"> while Ruf</w:t>
      </w:r>
      <w:r w:rsidR="00705C70">
        <w:rPr>
          <w:rFonts w:ascii="Times New Roman" w:eastAsia="Times New Roman" w:hAnsi="Times New Roman" w:cs="Times New Roman"/>
          <w:color w:val="000000"/>
          <w:sz w:val="24"/>
          <w:szCs w:val="24"/>
        </w:rPr>
        <w:t>o</w:t>
      </w:r>
      <w:r w:rsidR="007C3ED9" w:rsidRPr="00964D04">
        <w:rPr>
          <w:rFonts w:ascii="Times New Roman" w:eastAsia="Times New Roman" w:hAnsi="Times New Roman" w:cs="Times New Roman"/>
          <w:color w:val="000000"/>
          <w:sz w:val="24"/>
          <w:szCs w:val="24"/>
        </w:rPr>
        <w:t xml:space="preserve">us Hummingbirds only </w:t>
      </w:r>
      <w:r w:rsidR="00AE7446" w:rsidRPr="00964D04">
        <w:rPr>
          <w:rFonts w:ascii="Times New Roman" w:eastAsia="Times New Roman" w:hAnsi="Times New Roman" w:cs="Times New Roman"/>
          <w:color w:val="000000"/>
          <w:sz w:val="24"/>
          <w:szCs w:val="24"/>
        </w:rPr>
        <w:t>migrate through California in spring</w:t>
      </w:r>
      <w:r w:rsidR="00E82692">
        <w:rPr>
          <w:rFonts w:ascii="Times New Roman" w:eastAsia="Times New Roman" w:hAnsi="Times New Roman" w:cs="Times New Roman"/>
          <w:color w:val="000000"/>
          <w:sz w:val="24"/>
          <w:szCs w:val="24"/>
        </w:rPr>
        <w:t xml:space="preserve"> heading</w:t>
      </w:r>
      <w:r w:rsidR="00AE7446" w:rsidRPr="00964D04">
        <w:rPr>
          <w:rFonts w:ascii="Times New Roman" w:eastAsia="Times New Roman" w:hAnsi="Times New Roman" w:cs="Times New Roman"/>
          <w:color w:val="000000"/>
          <w:sz w:val="24"/>
          <w:szCs w:val="24"/>
        </w:rPr>
        <w:t xml:space="preserve"> </w:t>
      </w:r>
      <w:r w:rsidR="00EC16DA">
        <w:rPr>
          <w:rFonts w:ascii="Times New Roman" w:eastAsia="Times New Roman" w:hAnsi="Times New Roman" w:cs="Times New Roman"/>
          <w:color w:val="000000"/>
          <w:sz w:val="24"/>
          <w:szCs w:val="24"/>
        </w:rPr>
        <w:t xml:space="preserve">north </w:t>
      </w:r>
      <w:r w:rsidR="00AE7446" w:rsidRPr="00964D04">
        <w:rPr>
          <w:rFonts w:ascii="Times New Roman" w:eastAsia="Times New Roman" w:hAnsi="Times New Roman" w:cs="Times New Roman"/>
          <w:color w:val="000000"/>
          <w:sz w:val="24"/>
          <w:szCs w:val="24"/>
        </w:rPr>
        <w:t>to their breeding grounds</w:t>
      </w:r>
      <w:r w:rsidR="00E82692">
        <w:rPr>
          <w:rFonts w:ascii="Times New Roman" w:eastAsia="Times New Roman" w:hAnsi="Times New Roman" w:cs="Times New Roman"/>
          <w:color w:val="000000"/>
          <w:sz w:val="24"/>
          <w:szCs w:val="24"/>
        </w:rPr>
        <w:t>,</w:t>
      </w:r>
      <w:r w:rsidR="00AE7446">
        <w:rPr>
          <w:rFonts w:ascii="Times New Roman" w:eastAsia="Times New Roman" w:hAnsi="Times New Roman" w:cs="Times New Roman"/>
          <w:color w:val="000000"/>
          <w:sz w:val="24"/>
          <w:szCs w:val="24"/>
        </w:rPr>
        <w:t xml:space="preserve"> and again in fall, </w:t>
      </w:r>
      <w:r w:rsidR="00E82692">
        <w:rPr>
          <w:rFonts w:ascii="Times New Roman" w:eastAsia="Times New Roman" w:hAnsi="Times New Roman" w:cs="Times New Roman"/>
          <w:color w:val="000000"/>
          <w:sz w:val="24"/>
          <w:szCs w:val="24"/>
        </w:rPr>
        <w:t xml:space="preserve">heading </w:t>
      </w:r>
      <w:r w:rsidR="00AE7446">
        <w:rPr>
          <w:rFonts w:ascii="Times New Roman" w:eastAsia="Times New Roman" w:hAnsi="Times New Roman" w:cs="Times New Roman"/>
          <w:color w:val="000000"/>
          <w:sz w:val="24"/>
          <w:szCs w:val="24"/>
        </w:rPr>
        <w:t>south</w:t>
      </w:r>
      <w:r w:rsidR="00EC16DA">
        <w:rPr>
          <w:rFonts w:ascii="Times New Roman" w:eastAsia="Times New Roman" w:hAnsi="Times New Roman" w:cs="Times New Roman"/>
          <w:color w:val="000000"/>
          <w:sz w:val="24"/>
          <w:szCs w:val="24"/>
        </w:rPr>
        <w:t xml:space="preserve"> </w:t>
      </w:r>
      <w:r w:rsidR="00AE7446">
        <w:rPr>
          <w:rFonts w:ascii="Times New Roman" w:eastAsia="Times New Roman" w:hAnsi="Times New Roman" w:cs="Times New Roman"/>
          <w:color w:val="000000"/>
          <w:sz w:val="24"/>
          <w:szCs w:val="24"/>
        </w:rPr>
        <w:t>to their winter grounds in Mexico</w:t>
      </w:r>
      <w:r w:rsidR="007C3ED9">
        <w:rPr>
          <w:rFonts w:ascii="Times New Roman" w:eastAsia="Times New Roman" w:hAnsi="Times New Roman" w:cs="Times New Roman"/>
          <w:color w:val="000000"/>
          <w:sz w:val="24"/>
          <w:szCs w:val="24"/>
        </w:rPr>
        <w:t xml:space="preserve">. </w:t>
      </w:r>
    </w:p>
    <w:p w14:paraId="185A55E6" w14:textId="1FF9B059" w:rsidR="00496DDC" w:rsidRDefault="0068315D" w:rsidP="00496DDC">
      <w:pPr>
        <w:spacing w:after="0" w:line="480" w:lineRule="auto"/>
        <w:ind w:firstLine="720"/>
        <w:jc w:val="both"/>
        <w:rPr>
          <w:rFonts w:ascii="Times New Roman" w:eastAsia="Times New Roman" w:hAnsi="Times New Roman" w:cs="Times New Roman"/>
          <w:color w:val="000000"/>
          <w:sz w:val="24"/>
          <w:szCs w:val="24"/>
        </w:rPr>
      </w:pPr>
      <w:bookmarkStart w:id="225" w:name="_Hlk62498763"/>
      <w:ins w:id="226" w:author="Pranav Sudhir Pandit" w:date="2021-01-25T20:18:00Z">
        <w:r>
          <w:rPr>
            <w:rFonts w:ascii="Times New Roman" w:eastAsia="Times New Roman" w:hAnsi="Times New Roman" w:cs="Times New Roman"/>
            <w:color w:val="000000"/>
            <w:sz w:val="24"/>
            <w:szCs w:val="24"/>
          </w:rPr>
          <w:t xml:space="preserve">Initial clinical assessment </w:t>
        </w:r>
      </w:ins>
      <w:ins w:id="227" w:author="Pranav Sudhir Pandit" w:date="2021-01-25T20:19:00Z">
        <w:r>
          <w:rPr>
            <w:rFonts w:ascii="Times New Roman" w:eastAsia="Times New Roman" w:hAnsi="Times New Roman" w:cs="Times New Roman"/>
            <w:color w:val="000000"/>
            <w:sz w:val="24"/>
            <w:szCs w:val="24"/>
          </w:rPr>
          <w:t xml:space="preserve">of </w:t>
        </w:r>
      </w:ins>
      <w:ins w:id="228" w:author="Pranav Sudhir Pandit" w:date="2021-01-25T20:18:00Z">
        <w:r>
          <w:rPr>
            <w:rFonts w:ascii="Times New Roman" w:eastAsia="Times New Roman" w:hAnsi="Times New Roman" w:cs="Times New Roman"/>
            <w:color w:val="000000"/>
            <w:sz w:val="24"/>
            <w:szCs w:val="24"/>
          </w:rPr>
          <w:t xml:space="preserve">rescued hummingbirds by </w:t>
        </w:r>
      </w:ins>
      <w:ins w:id="229" w:author="Pranav Sudhir Pandit" w:date="2021-01-25T20:19:00Z">
        <w:r>
          <w:rPr>
            <w:rFonts w:ascii="Times New Roman" w:eastAsia="Times New Roman" w:hAnsi="Times New Roman" w:cs="Times New Roman"/>
            <w:color w:val="000000"/>
            <w:sz w:val="24"/>
            <w:szCs w:val="24"/>
          </w:rPr>
          <w:t>rehabilitation centers can be subjective and can change over the years. Hence, the cl</w:t>
        </w:r>
      </w:ins>
      <w:ins w:id="230" w:author="Pranav Sudhir Pandit" w:date="2021-01-25T20:20:00Z">
        <w:r>
          <w:rPr>
            <w:rFonts w:ascii="Times New Roman" w:eastAsia="Times New Roman" w:hAnsi="Times New Roman" w:cs="Times New Roman"/>
            <w:color w:val="000000"/>
            <w:sz w:val="24"/>
            <w:szCs w:val="24"/>
          </w:rPr>
          <w:t>inical status of these bird</w:t>
        </w:r>
      </w:ins>
      <w:ins w:id="231" w:author="Pranav Sudhir Pandit" w:date="2021-01-25T20:25:00Z">
        <w:r>
          <w:rPr>
            <w:rFonts w:ascii="Times New Roman" w:eastAsia="Times New Roman" w:hAnsi="Times New Roman" w:cs="Times New Roman"/>
            <w:color w:val="000000"/>
            <w:sz w:val="24"/>
            <w:szCs w:val="24"/>
          </w:rPr>
          <w:t>s</w:t>
        </w:r>
      </w:ins>
      <w:ins w:id="232" w:author="Pranav Sudhir Pandit" w:date="2021-01-25T20:20:00Z">
        <w:r>
          <w:rPr>
            <w:rFonts w:ascii="Times New Roman" w:eastAsia="Times New Roman" w:hAnsi="Times New Roman" w:cs="Times New Roman"/>
            <w:color w:val="000000"/>
            <w:sz w:val="24"/>
            <w:szCs w:val="24"/>
          </w:rPr>
          <w:t xml:space="preserve"> cannot be ascertained solely on the reasons for admission. Still, </w:t>
        </w:r>
      </w:ins>
      <w:del w:id="233" w:author="Pranav Sudhir Pandit" w:date="2021-01-25T20:20:00Z">
        <w:r w:rsidR="00496DDC" w:rsidDel="0068315D">
          <w:rPr>
            <w:rFonts w:ascii="Times New Roman" w:eastAsia="Times New Roman" w:hAnsi="Times New Roman" w:cs="Times New Roman"/>
            <w:color w:val="000000"/>
            <w:sz w:val="24"/>
            <w:szCs w:val="24"/>
          </w:rPr>
          <w:delText>O</w:delText>
        </w:r>
      </w:del>
      <w:ins w:id="234" w:author="Pranav Sudhir Pandit" w:date="2021-01-25T20:20:00Z">
        <w:r>
          <w:rPr>
            <w:rFonts w:ascii="Times New Roman" w:eastAsia="Times New Roman" w:hAnsi="Times New Roman" w:cs="Times New Roman"/>
            <w:color w:val="000000"/>
            <w:sz w:val="24"/>
            <w:szCs w:val="24"/>
          </w:rPr>
          <w:t>o</w:t>
        </w:r>
      </w:ins>
      <w:r w:rsidR="00496DDC">
        <w:rPr>
          <w:rFonts w:ascii="Times New Roman" w:eastAsia="Times New Roman" w:hAnsi="Times New Roman" w:cs="Times New Roman"/>
          <w:color w:val="000000"/>
          <w:sz w:val="24"/>
          <w:szCs w:val="24"/>
        </w:rPr>
        <w:t xml:space="preserve">ur results indicated that some simple supportive </w:t>
      </w:r>
      <w:r w:rsidR="00496D6B">
        <w:rPr>
          <w:rFonts w:ascii="Times New Roman" w:eastAsia="Times New Roman" w:hAnsi="Times New Roman" w:cs="Times New Roman"/>
          <w:color w:val="000000"/>
          <w:sz w:val="24"/>
          <w:szCs w:val="24"/>
        </w:rPr>
        <w:t>measures</w:t>
      </w:r>
      <w:r w:rsidR="00490742">
        <w:rPr>
          <w:rFonts w:ascii="Times New Roman" w:eastAsia="Times New Roman" w:hAnsi="Times New Roman" w:cs="Times New Roman"/>
          <w:color w:val="000000"/>
          <w:sz w:val="24"/>
          <w:szCs w:val="24"/>
        </w:rPr>
        <w:t>,</w:t>
      </w:r>
      <w:r w:rsidR="00496D6B">
        <w:rPr>
          <w:rFonts w:ascii="Times New Roman" w:eastAsia="Times New Roman" w:hAnsi="Times New Roman" w:cs="Times New Roman"/>
          <w:color w:val="000000"/>
          <w:sz w:val="24"/>
          <w:szCs w:val="24"/>
        </w:rPr>
        <w:t xml:space="preserve"> </w:t>
      </w:r>
      <w:r w:rsidR="00496DDC">
        <w:rPr>
          <w:rFonts w:ascii="Times New Roman" w:eastAsia="Times New Roman" w:hAnsi="Times New Roman" w:cs="Times New Roman"/>
          <w:color w:val="000000"/>
          <w:sz w:val="24"/>
          <w:szCs w:val="24"/>
        </w:rPr>
        <w:t xml:space="preserve">such as the provision of oral </w:t>
      </w:r>
      <w:r w:rsidR="00A82F00">
        <w:rPr>
          <w:rFonts w:ascii="Times New Roman" w:eastAsia="Times New Roman" w:hAnsi="Times New Roman" w:cs="Times New Roman"/>
          <w:color w:val="000000"/>
          <w:sz w:val="24"/>
          <w:szCs w:val="24"/>
        </w:rPr>
        <w:t xml:space="preserve">commercial </w:t>
      </w:r>
      <w:r w:rsidR="00496DDC">
        <w:rPr>
          <w:rFonts w:ascii="Times New Roman" w:eastAsia="Times New Roman" w:hAnsi="Times New Roman" w:cs="Times New Roman"/>
          <w:color w:val="000000"/>
          <w:sz w:val="24"/>
          <w:szCs w:val="24"/>
        </w:rPr>
        <w:t xml:space="preserve">nectar </w:t>
      </w:r>
      <w:r w:rsidR="00A82F00">
        <w:rPr>
          <w:rFonts w:ascii="Times New Roman" w:eastAsia="Times New Roman" w:hAnsi="Times New Roman" w:cs="Times New Roman"/>
          <w:color w:val="000000"/>
          <w:sz w:val="24"/>
          <w:szCs w:val="24"/>
        </w:rPr>
        <w:t>solutions</w:t>
      </w:r>
      <w:r w:rsidR="00496DDC">
        <w:rPr>
          <w:rFonts w:ascii="Times New Roman" w:eastAsia="Times New Roman" w:hAnsi="Times New Roman" w:cs="Times New Roman"/>
          <w:color w:val="000000"/>
          <w:sz w:val="24"/>
          <w:szCs w:val="24"/>
        </w:rPr>
        <w:t>, and as appropriate</w:t>
      </w:r>
      <w:r w:rsidR="00490742">
        <w:rPr>
          <w:rFonts w:ascii="Times New Roman" w:eastAsia="Times New Roman" w:hAnsi="Times New Roman" w:cs="Times New Roman"/>
          <w:color w:val="000000"/>
          <w:sz w:val="24"/>
          <w:szCs w:val="24"/>
        </w:rPr>
        <w:t>,</w:t>
      </w:r>
      <w:r w:rsidR="00496DDC">
        <w:rPr>
          <w:rFonts w:ascii="Times New Roman" w:eastAsia="Times New Roman" w:hAnsi="Times New Roman" w:cs="Times New Roman"/>
          <w:color w:val="000000"/>
          <w:sz w:val="24"/>
          <w:szCs w:val="24"/>
        </w:rPr>
        <w:t xml:space="preserve"> antibiotics</w:t>
      </w:r>
      <w:r w:rsidR="00490742">
        <w:rPr>
          <w:rFonts w:ascii="Times New Roman" w:eastAsia="Times New Roman" w:hAnsi="Times New Roman" w:cs="Times New Roman"/>
          <w:color w:val="000000"/>
          <w:sz w:val="24"/>
          <w:szCs w:val="24"/>
        </w:rPr>
        <w:t>,</w:t>
      </w:r>
      <w:r w:rsidR="00496DDC">
        <w:rPr>
          <w:rFonts w:ascii="Times New Roman" w:eastAsia="Times New Roman" w:hAnsi="Times New Roman" w:cs="Times New Roman"/>
          <w:color w:val="000000"/>
          <w:sz w:val="24"/>
          <w:szCs w:val="24"/>
        </w:rPr>
        <w:t xml:space="preserve"> </w:t>
      </w:r>
      <w:del w:id="235" w:author="Pranav Sudhir Pandit" w:date="2021-01-25T20:21:00Z">
        <w:r w:rsidR="00496DDC" w:rsidDel="0068315D">
          <w:rPr>
            <w:rFonts w:ascii="Times New Roman" w:eastAsia="Times New Roman" w:hAnsi="Times New Roman" w:cs="Times New Roman"/>
            <w:color w:val="000000"/>
            <w:sz w:val="24"/>
            <w:szCs w:val="24"/>
          </w:rPr>
          <w:delText>can improve survivability during the rehabilitation process</w:delText>
        </w:r>
      </w:del>
      <w:ins w:id="236" w:author="Pranav Sudhir Pandit" w:date="2021-01-25T20:21:00Z">
        <w:r>
          <w:rPr>
            <w:rFonts w:ascii="Times New Roman" w:eastAsia="Times New Roman" w:hAnsi="Times New Roman" w:cs="Times New Roman"/>
            <w:color w:val="000000"/>
            <w:sz w:val="24"/>
            <w:szCs w:val="24"/>
          </w:rPr>
          <w:t>improve survival odds of hummingbirds</w:t>
        </w:r>
      </w:ins>
      <w:r w:rsidR="00496DDC">
        <w:rPr>
          <w:rFonts w:ascii="Times New Roman" w:eastAsia="Times New Roman" w:hAnsi="Times New Roman" w:cs="Times New Roman"/>
          <w:color w:val="000000"/>
          <w:sz w:val="24"/>
          <w:szCs w:val="24"/>
        </w:rPr>
        <w:t>. T</w:t>
      </w:r>
      <w:r w:rsidR="00A02EAD" w:rsidRPr="00D73349">
        <w:rPr>
          <w:rFonts w:ascii="Times New Roman" w:eastAsia="Times New Roman" w:hAnsi="Times New Roman" w:cs="Times New Roman"/>
          <w:color w:val="000000"/>
          <w:sz w:val="24"/>
          <w:szCs w:val="24"/>
        </w:rPr>
        <w:t xml:space="preserve">he difficulty in providing medical care to small </w:t>
      </w:r>
      <w:r w:rsidR="002648B4">
        <w:rPr>
          <w:rFonts w:ascii="Times New Roman" w:eastAsia="Times New Roman" w:hAnsi="Times New Roman" w:cs="Times New Roman"/>
          <w:color w:val="000000"/>
          <w:sz w:val="24"/>
          <w:szCs w:val="24"/>
        </w:rPr>
        <w:t>avian species</w:t>
      </w:r>
      <w:ins w:id="237" w:author="Pranav Sudhir Pandit" w:date="2021-01-27T14:04:00Z">
        <w:r w:rsidR="001F466F">
          <w:rPr>
            <w:rFonts w:ascii="Times New Roman" w:eastAsia="Times New Roman" w:hAnsi="Times New Roman" w:cs="Times New Roman"/>
            <w:color w:val="000000"/>
            <w:sz w:val="24"/>
            <w:szCs w:val="24"/>
          </w:rPr>
          <w:t>,</w:t>
        </w:r>
      </w:ins>
      <w:r w:rsidR="00A02EAD" w:rsidRPr="00D73349">
        <w:rPr>
          <w:rFonts w:ascii="Times New Roman" w:eastAsia="Times New Roman" w:hAnsi="Times New Roman" w:cs="Times New Roman"/>
          <w:color w:val="000000"/>
          <w:sz w:val="24"/>
          <w:szCs w:val="24"/>
        </w:rPr>
        <w:t xml:space="preserve"> such as hummingbirds</w:t>
      </w:r>
      <w:ins w:id="238" w:author="Pranav Sudhir Pandit" w:date="2021-01-27T14:04:00Z">
        <w:r w:rsidR="001F466F">
          <w:rPr>
            <w:rFonts w:ascii="Times New Roman" w:eastAsia="Times New Roman" w:hAnsi="Times New Roman" w:cs="Times New Roman"/>
            <w:color w:val="000000"/>
            <w:sz w:val="24"/>
            <w:szCs w:val="24"/>
          </w:rPr>
          <w:t>,</w:t>
        </w:r>
      </w:ins>
      <w:r w:rsidR="00A02EAD" w:rsidRPr="00D73349">
        <w:rPr>
          <w:rFonts w:ascii="Times New Roman" w:eastAsia="Times New Roman" w:hAnsi="Times New Roman" w:cs="Times New Roman"/>
          <w:color w:val="000000"/>
          <w:sz w:val="24"/>
          <w:szCs w:val="24"/>
        </w:rPr>
        <w:t xml:space="preserve"> lies in the fact that much is unknown regarding </w:t>
      </w:r>
      <w:ins w:id="239" w:author="Pranav Sudhir Pandit" w:date="2021-01-27T14:05:00Z">
        <w:r w:rsidR="001F466F">
          <w:rPr>
            <w:rFonts w:ascii="Times New Roman" w:eastAsia="Times New Roman" w:hAnsi="Times New Roman" w:cs="Times New Roman"/>
            <w:color w:val="000000"/>
            <w:sz w:val="24"/>
            <w:szCs w:val="24"/>
          </w:rPr>
          <w:t xml:space="preserve">medication </w:t>
        </w:r>
      </w:ins>
      <w:r w:rsidR="00A02EAD" w:rsidRPr="00D73349">
        <w:rPr>
          <w:rFonts w:ascii="Times New Roman" w:eastAsia="Times New Roman" w:hAnsi="Times New Roman" w:cs="Times New Roman"/>
          <w:color w:val="000000"/>
          <w:sz w:val="24"/>
          <w:szCs w:val="24"/>
        </w:rPr>
        <w:t>pharmacokinetics and pharmacodynamics</w:t>
      </w:r>
      <w:r w:rsidR="00496D6B">
        <w:rPr>
          <w:rFonts w:ascii="Times New Roman" w:eastAsia="Times New Roman" w:hAnsi="Times New Roman" w:cs="Times New Roman"/>
          <w:color w:val="000000"/>
          <w:sz w:val="24"/>
          <w:szCs w:val="24"/>
        </w:rPr>
        <w:t xml:space="preserve"> </w:t>
      </w:r>
      <w:del w:id="240" w:author="Pranav Sudhir Pandit" w:date="2021-01-27T14:05:00Z">
        <w:r w:rsidR="00496D6B" w:rsidDel="001F466F">
          <w:rPr>
            <w:rFonts w:ascii="Times New Roman" w:eastAsia="Times New Roman" w:hAnsi="Times New Roman" w:cs="Times New Roman"/>
            <w:color w:val="000000"/>
            <w:sz w:val="24"/>
            <w:szCs w:val="24"/>
          </w:rPr>
          <w:delText xml:space="preserve">of medications </w:delText>
        </w:r>
      </w:del>
      <w:r w:rsidR="00A02EAD" w:rsidRPr="00D73349">
        <w:rPr>
          <w:rFonts w:ascii="Times New Roman" w:eastAsia="Times New Roman" w:hAnsi="Times New Roman" w:cs="Times New Roman"/>
          <w:color w:val="000000"/>
          <w:sz w:val="24"/>
          <w:szCs w:val="24"/>
        </w:rPr>
        <w:t>and varying metabolic requ</w:t>
      </w:r>
      <w:r w:rsidR="00A02EAD" w:rsidRPr="008D5DEE">
        <w:rPr>
          <w:rFonts w:ascii="Times New Roman" w:eastAsia="Times New Roman" w:hAnsi="Times New Roman" w:cs="Times New Roman"/>
          <w:color w:val="000000"/>
          <w:sz w:val="24"/>
          <w:szCs w:val="24"/>
        </w:rPr>
        <w:t>irements for hummingbirds of varying stages of life</w:t>
      </w:r>
      <w:r w:rsidR="009C2D8C" w:rsidRPr="008D5DEE">
        <w:rPr>
          <w:rFonts w:ascii="Times New Roman" w:eastAsia="Times New Roman" w:hAnsi="Times New Roman" w:cs="Times New Roman"/>
          <w:color w:val="000000"/>
          <w:sz w:val="24"/>
          <w:szCs w:val="24"/>
        </w:rPr>
        <w:t xml:space="preserve"> </w:t>
      </w:r>
      <w:r w:rsidR="009C2D8C"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&lt;EndNote&gt;&lt;Cite&gt;&lt;Author&gt;Bucher&lt;/Author&gt;&lt;Year&gt;1989&lt;/Year&gt;&lt;RecNum&gt;8327&lt;/RecNum&gt;&lt;DisplayText&gt;(Bucher &amp;amp; Chappell 1989)&lt;/DisplayText&gt;&lt;record&gt;&lt;rec-number&gt;8327&lt;/rec-number&gt;&lt;foreign-keys&gt;&lt;key app="EN" db-id="rvw92vxxdps0tae22eovr99359dz2xext2zw" timestamp="1574447456"&gt;8327&lt;/key&gt;&lt;/foreign-keys&gt;&lt;ref-type name="Book Section"&gt;5&lt;/ref-type&gt;&lt;contributors&gt;&lt;authors&gt;&lt;author&gt;Bucher, Theresa L&lt;/author&gt;&lt;author&gt;Chappell, Mark A&lt;/author&gt;&lt;/authors&gt;&lt;/contributors&gt;&lt;titles&gt;&lt;title&gt;Energy metabolism and patterns of ventilation in euthermic and torpid hummingbirds&lt;/title&gt;&lt;secondary-title&gt;Physiology of Cold Adaptation in Birds&lt;/secondary-title&gt;&lt;/titles&gt;&lt;pages&gt;187-195&lt;/pages&gt;&lt;dates&gt;&lt;year&gt;1989&lt;/year&gt;&lt;/dates&gt;&lt;publisher&gt;Springer&lt;/publisher&gt;&lt;urls&gt;&lt;/urls&gt;&lt;/record&gt;&lt;/Cite&gt;&lt;/EndNote&gt;</w:instrText>
      </w:r>
      <w:r w:rsidR="009C2D8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(Bucher &amp; Chappell 1989)</w:t>
      </w:r>
      <w:r w:rsidR="009C2D8C" w:rsidRPr="00AE6D46">
        <w:rPr>
          <w:rFonts w:ascii="Times New Roman" w:eastAsia="Times New Roman" w:hAnsi="Times New Roman" w:cs="Times New Roman"/>
          <w:color w:val="000000"/>
          <w:sz w:val="24"/>
          <w:szCs w:val="24"/>
        </w:rPr>
        <w:fldChar w:fldCharType="end"/>
      </w:r>
      <w:r w:rsidR="00A02EAD" w:rsidRPr="00AE6D46">
        <w:rPr>
          <w:rFonts w:ascii="Times New Roman" w:eastAsia="Times New Roman" w:hAnsi="Times New Roman" w:cs="Times New Roman"/>
          <w:color w:val="000000"/>
          <w:sz w:val="24"/>
          <w:szCs w:val="24"/>
        </w:rPr>
        <w:t>.</w:t>
      </w:r>
      <w:r w:rsidR="00496DDC">
        <w:rPr>
          <w:rFonts w:ascii="Times New Roman" w:eastAsia="Times New Roman" w:hAnsi="Times New Roman" w:cs="Times New Roman"/>
          <w:color w:val="000000"/>
          <w:sz w:val="24"/>
          <w:szCs w:val="24"/>
        </w:rPr>
        <w:t xml:space="preserve"> </w:t>
      </w:r>
    </w:p>
    <w:bookmarkEnd w:id="225"/>
    <w:p w14:paraId="6AEFA55B" w14:textId="098ABD2C" w:rsidR="005915B1" w:rsidRDefault="002D7CF6">
      <w:pPr>
        <w:spacing w:after="0" w:line="480" w:lineRule="auto"/>
        <w:ind w:firstLine="720"/>
        <w:jc w:val="both"/>
        <w:rPr>
          <w:rFonts w:ascii="Times New Roman" w:eastAsia="Times New Roman" w:hAnsi="Times New Roman" w:cs="Times New Roman"/>
          <w:color w:val="000000"/>
          <w:sz w:val="24"/>
          <w:szCs w:val="24"/>
        </w:rPr>
      </w:pPr>
      <w:del w:id="241" w:author="Pranav Sudhir Pandit" w:date="2021-01-25T20:24:00Z">
        <w:r w:rsidRPr="00A309DF" w:rsidDel="0068315D">
          <w:rPr>
            <w:rFonts w:ascii="Times New Roman" w:eastAsia="Times New Roman" w:hAnsi="Times New Roman" w:cs="Times New Roman"/>
            <w:color w:val="000000"/>
            <w:sz w:val="24"/>
            <w:szCs w:val="24"/>
            <w:highlight w:val="yellow"/>
            <w:rPrChange w:id="242" w:author="Pranav Sudhir Pandit" w:date="2021-01-25T16:16:00Z">
              <w:rPr>
                <w:rFonts w:ascii="Times New Roman" w:eastAsia="Times New Roman" w:hAnsi="Times New Roman" w:cs="Times New Roman"/>
                <w:color w:val="000000"/>
                <w:sz w:val="24"/>
                <w:szCs w:val="24"/>
              </w:rPr>
            </w:rPrChange>
          </w:rPr>
          <w:lastRenderedPageBreak/>
          <w:delText>For f</w:delText>
        </w:r>
        <w:r w:rsidR="00496DDC" w:rsidRPr="00A309DF" w:rsidDel="0068315D">
          <w:rPr>
            <w:rFonts w:ascii="Times New Roman" w:eastAsia="Times New Roman" w:hAnsi="Times New Roman" w:cs="Times New Roman"/>
            <w:color w:val="000000"/>
            <w:sz w:val="24"/>
            <w:szCs w:val="24"/>
            <w:highlight w:val="yellow"/>
            <w:rPrChange w:id="243" w:author="Pranav Sudhir Pandit" w:date="2021-01-25T16:16:00Z">
              <w:rPr>
                <w:rFonts w:ascii="Times New Roman" w:eastAsia="Times New Roman" w:hAnsi="Times New Roman" w:cs="Times New Roman"/>
                <w:color w:val="000000"/>
                <w:sz w:val="24"/>
                <w:szCs w:val="24"/>
              </w:rPr>
            </w:rPrChange>
          </w:rPr>
          <w:delText xml:space="preserve">urther </w:delText>
        </w:r>
        <w:r w:rsidR="00496D6B" w:rsidRPr="00A309DF" w:rsidDel="0068315D">
          <w:rPr>
            <w:rFonts w:ascii="Times New Roman" w:eastAsia="Times New Roman" w:hAnsi="Times New Roman" w:cs="Times New Roman"/>
            <w:color w:val="000000"/>
            <w:sz w:val="24"/>
            <w:szCs w:val="24"/>
            <w:highlight w:val="yellow"/>
            <w:rPrChange w:id="244" w:author="Pranav Sudhir Pandit" w:date="2021-01-25T16:16:00Z">
              <w:rPr>
                <w:rFonts w:ascii="Times New Roman" w:eastAsia="Times New Roman" w:hAnsi="Times New Roman" w:cs="Times New Roman"/>
                <w:color w:val="000000"/>
                <w:sz w:val="24"/>
                <w:szCs w:val="24"/>
              </w:rPr>
            </w:rPrChange>
          </w:rPr>
          <w:delText xml:space="preserve">exploration of </w:delText>
        </w:r>
        <w:r w:rsidR="00496DDC" w:rsidRPr="00A309DF" w:rsidDel="0068315D">
          <w:rPr>
            <w:rFonts w:ascii="Times New Roman" w:eastAsia="Times New Roman" w:hAnsi="Times New Roman" w:cs="Times New Roman"/>
            <w:color w:val="000000"/>
            <w:sz w:val="24"/>
            <w:szCs w:val="24"/>
            <w:highlight w:val="yellow"/>
            <w:rPrChange w:id="245" w:author="Pranav Sudhir Pandit" w:date="2021-01-25T16:16:00Z">
              <w:rPr>
                <w:rFonts w:ascii="Times New Roman" w:eastAsia="Times New Roman" w:hAnsi="Times New Roman" w:cs="Times New Roman"/>
                <w:color w:val="000000"/>
                <w:sz w:val="24"/>
                <w:szCs w:val="24"/>
              </w:rPr>
            </w:rPrChange>
          </w:rPr>
          <w:delText xml:space="preserve">the effects of </w:delText>
        </w:r>
        <w:r w:rsidR="00496D6B" w:rsidRPr="00A309DF" w:rsidDel="0068315D">
          <w:rPr>
            <w:rFonts w:ascii="Times New Roman" w:eastAsia="Times New Roman" w:hAnsi="Times New Roman" w:cs="Times New Roman"/>
            <w:color w:val="000000"/>
            <w:sz w:val="24"/>
            <w:szCs w:val="24"/>
            <w:highlight w:val="yellow"/>
            <w:rPrChange w:id="246" w:author="Pranav Sudhir Pandit" w:date="2021-01-25T16:16:00Z">
              <w:rPr>
                <w:rFonts w:ascii="Times New Roman" w:eastAsia="Times New Roman" w:hAnsi="Times New Roman" w:cs="Times New Roman"/>
                <w:color w:val="000000"/>
                <w:sz w:val="24"/>
                <w:szCs w:val="24"/>
              </w:rPr>
            </w:rPrChange>
          </w:rPr>
          <w:delText xml:space="preserve">supportive care and treatment </w:delText>
        </w:r>
        <w:r w:rsidR="00496DDC" w:rsidRPr="00A309DF" w:rsidDel="0068315D">
          <w:rPr>
            <w:rFonts w:ascii="Times New Roman" w:eastAsia="Times New Roman" w:hAnsi="Times New Roman" w:cs="Times New Roman"/>
            <w:color w:val="000000"/>
            <w:sz w:val="24"/>
            <w:szCs w:val="24"/>
            <w:highlight w:val="yellow"/>
            <w:rPrChange w:id="247" w:author="Pranav Sudhir Pandit" w:date="2021-01-25T16:16:00Z">
              <w:rPr>
                <w:rFonts w:ascii="Times New Roman" w:eastAsia="Times New Roman" w:hAnsi="Times New Roman" w:cs="Times New Roman"/>
                <w:color w:val="000000"/>
                <w:sz w:val="24"/>
                <w:szCs w:val="24"/>
              </w:rPr>
            </w:rPrChange>
          </w:rPr>
          <w:delText>on hummingbird</w:delText>
        </w:r>
        <w:r w:rsidR="00496D6B" w:rsidRPr="00A309DF" w:rsidDel="0068315D">
          <w:rPr>
            <w:rFonts w:ascii="Times New Roman" w:eastAsia="Times New Roman" w:hAnsi="Times New Roman" w:cs="Times New Roman"/>
            <w:color w:val="000000"/>
            <w:sz w:val="24"/>
            <w:szCs w:val="24"/>
            <w:highlight w:val="yellow"/>
            <w:rPrChange w:id="248" w:author="Pranav Sudhir Pandit" w:date="2021-01-25T16:16:00Z">
              <w:rPr>
                <w:rFonts w:ascii="Times New Roman" w:eastAsia="Times New Roman" w:hAnsi="Times New Roman" w:cs="Times New Roman"/>
                <w:color w:val="000000"/>
                <w:sz w:val="24"/>
                <w:szCs w:val="24"/>
              </w:rPr>
            </w:rPrChange>
          </w:rPr>
          <w:delText xml:space="preserve"> survival</w:delText>
        </w:r>
        <w:r w:rsidR="00A82F00" w:rsidRPr="00A309DF" w:rsidDel="0068315D">
          <w:rPr>
            <w:rFonts w:ascii="Times New Roman" w:eastAsia="Times New Roman" w:hAnsi="Times New Roman" w:cs="Times New Roman"/>
            <w:color w:val="000000"/>
            <w:sz w:val="24"/>
            <w:szCs w:val="24"/>
            <w:highlight w:val="yellow"/>
            <w:rPrChange w:id="249" w:author="Pranav Sudhir Pandit" w:date="2021-01-25T16:16:00Z">
              <w:rPr>
                <w:rFonts w:ascii="Times New Roman" w:eastAsia="Times New Roman" w:hAnsi="Times New Roman" w:cs="Times New Roman"/>
                <w:color w:val="000000"/>
                <w:sz w:val="24"/>
                <w:szCs w:val="24"/>
              </w:rPr>
            </w:rPrChange>
          </w:rPr>
          <w:delText>,</w:delText>
        </w:r>
        <w:r w:rsidR="00496DDC" w:rsidRPr="00A309DF" w:rsidDel="0068315D">
          <w:rPr>
            <w:rFonts w:ascii="Times New Roman" w:eastAsia="Times New Roman" w:hAnsi="Times New Roman" w:cs="Times New Roman"/>
            <w:color w:val="000000"/>
            <w:sz w:val="24"/>
            <w:szCs w:val="24"/>
            <w:highlight w:val="yellow"/>
            <w:rPrChange w:id="250" w:author="Pranav Sudhir Pandit" w:date="2021-01-25T16:16:00Z">
              <w:rPr>
                <w:rFonts w:ascii="Times New Roman" w:eastAsia="Times New Roman" w:hAnsi="Times New Roman" w:cs="Times New Roman"/>
                <w:color w:val="000000"/>
                <w:sz w:val="24"/>
                <w:szCs w:val="24"/>
              </w:rPr>
            </w:rPrChange>
          </w:rPr>
          <w:delText xml:space="preserve"> standardized data on symptoms</w:delText>
        </w:r>
        <w:r w:rsidR="00FB4C0D" w:rsidRPr="00A309DF" w:rsidDel="0068315D">
          <w:rPr>
            <w:rFonts w:ascii="Times New Roman" w:eastAsia="Times New Roman" w:hAnsi="Times New Roman" w:cs="Times New Roman"/>
            <w:color w:val="000000"/>
            <w:sz w:val="24"/>
            <w:szCs w:val="24"/>
            <w:highlight w:val="yellow"/>
            <w:rPrChange w:id="251" w:author="Pranav Sudhir Pandit" w:date="2021-01-25T16:16:00Z">
              <w:rPr>
                <w:rFonts w:ascii="Times New Roman" w:eastAsia="Times New Roman" w:hAnsi="Times New Roman" w:cs="Times New Roman"/>
                <w:color w:val="000000"/>
                <w:sz w:val="24"/>
                <w:szCs w:val="24"/>
              </w:rPr>
            </w:rPrChange>
          </w:rPr>
          <w:delText>,</w:delText>
        </w:r>
        <w:r w:rsidR="00496DDC" w:rsidRPr="00A309DF" w:rsidDel="0068315D">
          <w:rPr>
            <w:rFonts w:ascii="Times New Roman" w:eastAsia="Times New Roman" w:hAnsi="Times New Roman" w:cs="Times New Roman"/>
            <w:color w:val="000000"/>
            <w:sz w:val="24"/>
            <w:szCs w:val="24"/>
            <w:highlight w:val="yellow"/>
            <w:rPrChange w:id="252" w:author="Pranav Sudhir Pandit" w:date="2021-01-25T16:16:00Z">
              <w:rPr>
                <w:rFonts w:ascii="Times New Roman" w:eastAsia="Times New Roman" w:hAnsi="Times New Roman" w:cs="Times New Roman"/>
                <w:color w:val="000000"/>
                <w:sz w:val="24"/>
                <w:szCs w:val="24"/>
              </w:rPr>
            </w:rPrChange>
          </w:rPr>
          <w:delText xml:space="preserve"> and physical health conditions would significantly help</w:delText>
        </w:r>
        <w:r w:rsidR="00496D6B" w:rsidRPr="00A309DF" w:rsidDel="0068315D">
          <w:rPr>
            <w:rFonts w:ascii="Times New Roman" w:eastAsia="Times New Roman" w:hAnsi="Times New Roman" w:cs="Times New Roman"/>
            <w:color w:val="000000"/>
            <w:sz w:val="24"/>
            <w:szCs w:val="24"/>
            <w:highlight w:val="yellow"/>
            <w:rPrChange w:id="253" w:author="Pranav Sudhir Pandit" w:date="2021-01-25T16:16:00Z">
              <w:rPr>
                <w:rFonts w:ascii="Times New Roman" w:eastAsia="Times New Roman" w:hAnsi="Times New Roman" w:cs="Times New Roman"/>
                <w:color w:val="000000"/>
                <w:sz w:val="24"/>
                <w:szCs w:val="24"/>
              </w:rPr>
            </w:rPrChange>
          </w:rPr>
          <w:delText xml:space="preserve"> future assessments</w:delText>
        </w:r>
        <w:r w:rsidR="00496DDC" w:rsidRPr="00A309DF" w:rsidDel="0068315D">
          <w:rPr>
            <w:rFonts w:ascii="Times New Roman" w:eastAsia="Times New Roman" w:hAnsi="Times New Roman" w:cs="Times New Roman"/>
            <w:color w:val="000000"/>
            <w:sz w:val="24"/>
            <w:szCs w:val="24"/>
            <w:highlight w:val="yellow"/>
            <w:rPrChange w:id="254" w:author="Pranav Sudhir Pandit" w:date="2021-01-25T16:16:00Z">
              <w:rPr>
                <w:rFonts w:ascii="Times New Roman" w:eastAsia="Times New Roman" w:hAnsi="Times New Roman" w:cs="Times New Roman"/>
                <w:color w:val="000000"/>
                <w:sz w:val="24"/>
                <w:szCs w:val="24"/>
              </w:rPr>
            </w:rPrChange>
          </w:rPr>
          <w:delText>.</w:delText>
        </w:r>
        <w:r w:rsidR="00496DDC" w:rsidDel="0068315D">
          <w:rPr>
            <w:rFonts w:ascii="Times New Roman" w:eastAsia="Times New Roman" w:hAnsi="Times New Roman" w:cs="Times New Roman"/>
            <w:color w:val="000000"/>
            <w:sz w:val="24"/>
            <w:szCs w:val="24"/>
          </w:rPr>
          <w:delText xml:space="preserve"> </w:delText>
        </w:r>
      </w:del>
      <w:r w:rsidR="00496D6B">
        <w:rPr>
          <w:rFonts w:ascii="Times New Roman" w:eastAsia="Times New Roman" w:hAnsi="Times New Roman" w:cs="Times New Roman"/>
          <w:color w:val="000000"/>
          <w:sz w:val="24"/>
          <w:szCs w:val="24"/>
        </w:rPr>
        <w:t>D</w:t>
      </w:r>
      <w:r w:rsidR="00496DDC" w:rsidRPr="008D3A08">
        <w:rPr>
          <w:rFonts w:ascii="Times New Roman" w:eastAsia="Times New Roman" w:hAnsi="Times New Roman" w:cs="Times New Roman"/>
          <w:color w:val="000000"/>
          <w:sz w:val="24"/>
          <w:szCs w:val="24"/>
        </w:rPr>
        <w:t>isease</w:t>
      </w:r>
      <w:r w:rsidR="00496DDC">
        <w:rPr>
          <w:rFonts w:ascii="Times New Roman" w:eastAsia="Times New Roman" w:hAnsi="Times New Roman" w:cs="Times New Roman"/>
          <w:color w:val="000000"/>
          <w:sz w:val="24"/>
          <w:szCs w:val="24"/>
        </w:rPr>
        <w:t>s</w:t>
      </w:r>
      <w:r w:rsidR="00496DDC" w:rsidRPr="008D3A08">
        <w:rPr>
          <w:rFonts w:ascii="Times New Roman" w:eastAsia="Times New Roman" w:hAnsi="Times New Roman" w:cs="Times New Roman"/>
          <w:color w:val="000000"/>
          <w:sz w:val="24"/>
          <w:szCs w:val="24"/>
        </w:rPr>
        <w:t xml:space="preserve">, pesticide exposure/toxicosis </w:t>
      </w:r>
      <w:r w:rsidR="00496DDC" w:rsidRPr="00AE6D46">
        <w:rPr>
          <w:rFonts w:ascii="Times New Roman" w:eastAsia="Times New Roman" w:hAnsi="Times New Roman" w:cs="Times New Roman"/>
          <w:color w:val="000000"/>
          <w:sz w:val="24"/>
          <w:szCs w:val="24"/>
        </w:rPr>
        <w:fldChar w:fldCharType="begin">
          <w:fldData xml:space="preserve">PEVuZE5vdGU+PENpdGU+PEF1dGhvcj5Hb2RveTwvQXV0aG9yPjxZZWFyPjIwMTQ8L1llYXI+PFJl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PEVuZE5vdGU+PENpdGU+PEF1dGhvcj5Hb2RveTwvQXV0aG9yPjxZZWFyPjIwMTQ8L1llYXI+PFJl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496DDC" w:rsidRPr="00AE6D46">
        <w:rPr>
          <w:rFonts w:ascii="Times New Roman" w:eastAsia="Times New Roman" w:hAnsi="Times New Roman" w:cs="Times New Roman"/>
          <w:color w:val="000000"/>
          <w:sz w:val="24"/>
          <w:szCs w:val="24"/>
        </w:rPr>
      </w:r>
      <w:r w:rsidR="00496DD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(Baek et al. 2020; Bishop et al. 2018; Filigenzi et al. 2019; Godoy et al. 2013; Godoy et al. 2014; Graves et al. 2019; Mikoni et al. 2017)</w:t>
      </w:r>
      <w:r w:rsidR="00496DDC" w:rsidRPr="00AE6D46">
        <w:rPr>
          <w:rFonts w:ascii="Times New Roman" w:eastAsia="Times New Roman" w:hAnsi="Times New Roman" w:cs="Times New Roman"/>
          <w:color w:val="000000"/>
          <w:sz w:val="24"/>
          <w:szCs w:val="24"/>
        </w:rPr>
        <w:fldChar w:fldCharType="end"/>
      </w:r>
      <w:r w:rsidR="00496DDC" w:rsidRPr="00AE6D46">
        <w:rPr>
          <w:rFonts w:ascii="Times New Roman" w:eastAsia="Times New Roman" w:hAnsi="Times New Roman" w:cs="Times New Roman"/>
          <w:color w:val="000000"/>
          <w:sz w:val="24"/>
          <w:szCs w:val="24"/>
        </w:rPr>
        <w:t>, and trauma by other wildlife species</w:t>
      </w:r>
      <w:r w:rsidR="00E82692">
        <w:rPr>
          <w:rFonts w:ascii="Times New Roman" w:eastAsia="Times New Roman" w:hAnsi="Times New Roman" w:cs="Times New Roman"/>
          <w:color w:val="000000"/>
          <w:sz w:val="24"/>
          <w:szCs w:val="24"/>
        </w:rPr>
        <w:t>,</w:t>
      </w:r>
      <w:r w:rsidR="00496DDC" w:rsidRPr="00AE6D46">
        <w:rPr>
          <w:rFonts w:ascii="Times New Roman" w:eastAsia="Times New Roman" w:hAnsi="Times New Roman" w:cs="Times New Roman"/>
          <w:color w:val="000000"/>
          <w:sz w:val="24"/>
          <w:szCs w:val="24"/>
        </w:rPr>
        <w:t xml:space="preserve"> </w:t>
      </w:r>
      <w:r w:rsidR="00496DDC">
        <w:rPr>
          <w:rFonts w:ascii="Times New Roman" w:eastAsia="Times New Roman" w:hAnsi="Times New Roman" w:cs="Times New Roman"/>
          <w:color w:val="000000"/>
          <w:sz w:val="24"/>
          <w:szCs w:val="24"/>
        </w:rPr>
        <w:t xml:space="preserve">and </w:t>
      </w:r>
      <w:r w:rsidR="00A02EAD" w:rsidRPr="00AE6D46">
        <w:rPr>
          <w:rFonts w:ascii="Times New Roman" w:eastAsia="Times New Roman" w:hAnsi="Times New Roman" w:cs="Times New Roman"/>
          <w:color w:val="000000"/>
          <w:sz w:val="24"/>
          <w:szCs w:val="24"/>
        </w:rPr>
        <w:t xml:space="preserve">age </w:t>
      </w:r>
      <w:r w:rsidR="00E82692">
        <w:rPr>
          <w:rFonts w:ascii="Times New Roman" w:eastAsia="Times New Roman" w:hAnsi="Times New Roman" w:cs="Times New Roman"/>
          <w:color w:val="000000"/>
          <w:sz w:val="24"/>
          <w:szCs w:val="24"/>
        </w:rPr>
        <w:t xml:space="preserve">all </w:t>
      </w:r>
      <w:r w:rsidR="00A02EAD" w:rsidRPr="00AE6D46">
        <w:rPr>
          <w:rFonts w:ascii="Times New Roman" w:eastAsia="Times New Roman" w:hAnsi="Times New Roman" w:cs="Times New Roman"/>
          <w:color w:val="000000"/>
          <w:sz w:val="24"/>
          <w:szCs w:val="24"/>
        </w:rPr>
        <w:t xml:space="preserve">play a role in the overall success of </w:t>
      </w:r>
      <w:r w:rsidR="007E5FA8">
        <w:rPr>
          <w:rFonts w:ascii="Times New Roman" w:eastAsia="Times New Roman" w:hAnsi="Times New Roman" w:cs="Times New Roman"/>
          <w:color w:val="000000"/>
          <w:sz w:val="24"/>
          <w:szCs w:val="24"/>
        </w:rPr>
        <w:t>treatment</w:t>
      </w:r>
      <w:r w:rsidR="00E428C0"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modalities</w:t>
      </w:r>
      <w:r w:rsidR="00E82692">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t>
      </w:r>
      <w:r w:rsidR="00E82692">
        <w:rPr>
          <w:rFonts w:ascii="Times New Roman" w:eastAsia="Times New Roman" w:hAnsi="Times New Roman" w:cs="Times New Roman"/>
          <w:color w:val="000000"/>
          <w:sz w:val="24"/>
          <w:szCs w:val="24"/>
        </w:rPr>
        <w:t>T</w:t>
      </w:r>
      <w:r w:rsidR="00A02EAD" w:rsidRPr="00670A61">
        <w:rPr>
          <w:rFonts w:ascii="Times New Roman" w:eastAsia="Times New Roman" w:hAnsi="Times New Roman" w:cs="Times New Roman"/>
          <w:color w:val="000000"/>
          <w:sz w:val="24"/>
          <w:szCs w:val="24"/>
        </w:rPr>
        <w:t xml:space="preserve">hose hummingbirds with more extensive </w:t>
      </w:r>
      <w:r w:rsidR="00A82F00">
        <w:rPr>
          <w:rFonts w:ascii="Times New Roman" w:eastAsia="Times New Roman" w:hAnsi="Times New Roman" w:cs="Times New Roman"/>
          <w:color w:val="000000"/>
          <w:sz w:val="24"/>
          <w:szCs w:val="24"/>
        </w:rPr>
        <w:t>injuries due to</w:t>
      </w:r>
      <w:r w:rsidR="00A02EAD" w:rsidRPr="00670A61">
        <w:rPr>
          <w:rFonts w:ascii="Times New Roman" w:eastAsia="Times New Roman" w:hAnsi="Times New Roman" w:cs="Times New Roman"/>
          <w:color w:val="000000"/>
          <w:sz w:val="24"/>
          <w:szCs w:val="24"/>
        </w:rPr>
        <w:t xml:space="preserve"> window </w:t>
      </w:r>
      <w:r w:rsidR="0001244A">
        <w:rPr>
          <w:rFonts w:ascii="Times New Roman" w:eastAsia="Times New Roman" w:hAnsi="Times New Roman" w:cs="Times New Roman"/>
          <w:color w:val="000000"/>
          <w:sz w:val="24"/>
          <w:szCs w:val="24"/>
        </w:rPr>
        <w:t>collisions</w:t>
      </w:r>
      <w:r w:rsidR="0001244A"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or</w:t>
      </w:r>
      <w:r w:rsidR="00A82F00">
        <w:rPr>
          <w:rFonts w:ascii="Times New Roman" w:eastAsia="Times New Roman" w:hAnsi="Times New Roman" w:cs="Times New Roman"/>
          <w:color w:val="000000"/>
          <w:sz w:val="24"/>
          <w:szCs w:val="24"/>
        </w:rPr>
        <w:t xml:space="preserve"> being</w:t>
      </w:r>
      <w:r w:rsidR="00A02EAD" w:rsidRPr="00670A61">
        <w:rPr>
          <w:rFonts w:ascii="Times New Roman" w:eastAsia="Times New Roman" w:hAnsi="Times New Roman" w:cs="Times New Roman"/>
          <w:color w:val="000000"/>
          <w:sz w:val="24"/>
          <w:szCs w:val="24"/>
        </w:rPr>
        <w:t xml:space="preserve"> caught </w:t>
      </w:r>
      <w:r w:rsidR="00E82692">
        <w:rPr>
          <w:rFonts w:ascii="Times New Roman" w:eastAsia="Times New Roman" w:hAnsi="Times New Roman" w:cs="Times New Roman"/>
          <w:color w:val="000000"/>
          <w:sz w:val="24"/>
          <w:szCs w:val="24"/>
        </w:rPr>
        <w:t xml:space="preserve">by a cat </w:t>
      </w:r>
      <w:r w:rsidR="00A02EAD" w:rsidRPr="00E07CCC">
        <w:rPr>
          <w:rFonts w:ascii="Times New Roman" w:eastAsia="Times New Roman" w:hAnsi="Times New Roman" w:cs="Times New Roman"/>
          <w:color w:val="000000"/>
          <w:sz w:val="24"/>
          <w:szCs w:val="24"/>
        </w:rPr>
        <w:t xml:space="preserve">may be less likely to survive in general due to underlying external and internal trauma, particularly if damage to the skull or beak was sustained </w:t>
      </w:r>
      <w:r w:rsidR="009C2D8C"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&lt;EndNote&gt;&lt;Cite&gt;&lt;Author&gt;Wimberger&lt;/Author&gt;&lt;Year&gt;2010&lt;/Year&gt;&lt;RecNum&gt;8322&lt;/RecNum&gt;&lt;DisplayText&gt;(Wimberger &amp;amp; Downs 2010)&lt;/DisplayText&gt;&lt;record&gt;&lt;rec-number&gt;8322&lt;/rec-number&gt;&lt;foreign-keys&gt;&lt;key app="EN" db-id="rvw92vxxdps0tae22eovr99359dz2xext2zw" timestamp="1574447456"&gt;8322&lt;/key&gt;&lt;/foreign-keys&gt;&lt;ref-type name="Journal Article"&gt;17&lt;/ref-type&gt;&lt;contributors&gt;&lt;authors&gt;&lt;author&gt;Wimberger, K&lt;/author&gt;&lt;author&gt;Downs, CT&lt;/author&gt;&lt;/authors&gt;&lt;/contributors&gt;&lt;titles&gt;&lt;title&gt;Annual intake trends of a large urban animal rehabilitation centre in South Africa: a case study&lt;/title&gt;&lt;secondary-title&gt;Animal Welfare&lt;/secondary-title&gt;&lt;/titles&gt;&lt;periodical&gt;&lt;full-title&gt;Animal Welfare&lt;/full-title&gt;&lt;abbr-1&gt;Anim. Welfare&lt;/abbr-1&gt;&lt;abbr-2&gt;Anim Welfare&lt;/abbr-2&gt;&lt;/periodical&gt;&lt;pages&gt;501&lt;/pages&gt;&lt;volume&gt;19&lt;/volume&gt;&lt;number&gt;4&lt;/number&gt;&lt;dates&gt;&lt;year&gt;2010&lt;/year&gt;&lt;/dates&gt;&lt;isbn&gt;0962-7286&lt;/isbn&gt;&lt;urls&gt;&lt;/urls&gt;&lt;/record&gt;&lt;/Cite&gt;&lt;/EndNote&gt;</w:instrText>
      </w:r>
      <w:r w:rsidR="009C2D8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(Wimberger &amp; Downs 2010)</w:t>
      </w:r>
      <w:r w:rsidR="009C2D8C" w:rsidRPr="00AE6D46">
        <w:rPr>
          <w:rFonts w:ascii="Times New Roman" w:eastAsia="Times New Roman" w:hAnsi="Times New Roman" w:cs="Times New Roman"/>
          <w:color w:val="000000"/>
          <w:sz w:val="24"/>
          <w:szCs w:val="24"/>
        </w:rPr>
        <w:fldChar w:fldCharType="end"/>
      </w:r>
      <w:r w:rsidR="00A02EAD" w:rsidRPr="00AE6D46">
        <w:rPr>
          <w:rFonts w:ascii="Times New Roman" w:eastAsia="Times New Roman" w:hAnsi="Times New Roman" w:cs="Times New Roman"/>
          <w:color w:val="000000"/>
          <w:sz w:val="24"/>
          <w:szCs w:val="24"/>
        </w:rPr>
        <w:t>. However,</w:t>
      </w:r>
      <w:r w:rsidR="005915B1">
        <w:rPr>
          <w:rFonts w:ascii="Times New Roman" w:eastAsia="Times New Roman" w:hAnsi="Times New Roman" w:cs="Times New Roman"/>
          <w:color w:val="000000"/>
          <w:sz w:val="24"/>
          <w:szCs w:val="24"/>
        </w:rPr>
        <w:t xml:space="preserve"> we speculate that the lower survivability of birds receiving stabilizing treatments such as </w:t>
      </w:r>
      <w:r w:rsidR="005915B1" w:rsidRPr="00AE6D46">
        <w:rPr>
          <w:rFonts w:ascii="Times New Roman" w:eastAsia="Times New Roman" w:hAnsi="Times New Roman" w:cs="Times New Roman"/>
          <w:color w:val="000000"/>
          <w:sz w:val="24"/>
          <w:szCs w:val="24"/>
        </w:rPr>
        <w:t>dexamethasone</w:t>
      </w:r>
      <w:r w:rsidR="00F234C5">
        <w:rPr>
          <w:rFonts w:ascii="Times New Roman" w:eastAsia="Times New Roman" w:hAnsi="Times New Roman" w:cs="Times New Roman"/>
          <w:color w:val="000000"/>
          <w:sz w:val="24"/>
          <w:szCs w:val="24"/>
        </w:rPr>
        <w:t xml:space="preserve"> and NSAIDS</w:t>
      </w:r>
      <w:r w:rsidR="005915B1">
        <w:rPr>
          <w:rFonts w:ascii="Times New Roman" w:eastAsia="Times New Roman" w:hAnsi="Times New Roman" w:cs="Times New Roman"/>
          <w:color w:val="000000"/>
          <w:sz w:val="24"/>
          <w:szCs w:val="24"/>
        </w:rPr>
        <w:t xml:space="preserve"> </w:t>
      </w:r>
      <w:r w:rsidR="00A02EAD" w:rsidRPr="00AE6D46">
        <w:rPr>
          <w:rFonts w:ascii="Times New Roman" w:eastAsia="Times New Roman" w:hAnsi="Times New Roman" w:cs="Times New Roman"/>
          <w:color w:val="000000"/>
          <w:sz w:val="24"/>
          <w:szCs w:val="24"/>
        </w:rPr>
        <w:t xml:space="preserve">in traumatic cases </w:t>
      </w:r>
      <w:r w:rsidR="005915B1">
        <w:rPr>
          <w:rFonts w:ascii="Times New Roman" w:eastAsia="Times New Roman" w:hAnsi="Times New Roman" w:cs="Times New Roman"/>
          <w:color w:val="000000"/>
          <w:sz w:val="24"/>
          <w:szCs w:val="24"/>
        </w:rPr>
        <w:t xml:space="preserve">might be due to their debilitating physical state rather than drugs that were administered to them. </w:t>
      </w:r>
      <w:r w:rsidR="00F234C5" w:rsidRPr="00F234C5">
        <w:rPr>
          <w:rFonts w:ascii="Times New Roman" w:eastAsia="Times New Roman" w:hAnsi="Times New Roman" w:cs="Times New Roman"/>
          <w:color w:val="000000"/>
          <w:sz w:val="24"/>
          <w:szCs w:val="24"/>
        </w:rPr>
        <w:t xml:space="preserve">This same thought process also applies to antibiotic administration given that treatment was most likely associated with some type of physical injury. </w:t>
      </w:r>
      <w:r w:rsidR="00FB555D">
        <w:rPr>
          <w:rFonts w:ascii="Times New Roman" w:eastAsia="Times New Roman" w:hAnsi="Times New Roman" w:cs="Times New Roman"/>
          <w:color w:val="000000"/>
          <w:sz w:val="24"/>
          <w:szCs w:val="24"/>
        </w:rPr>
        <w:t xml:space="preserve">Choice of treatment options is heavily dependent on </w:t>
      </w:r>
      <w:r w:rsidR="002D095D">
        <w:rPr>
          <w:rFonts w:ascii="Times New Roman" w:eastAsia="Times New Roman" w:hAnsi="Times New Roman" w:cs="Times New Roman"/>
          <w:color w:val="000000"/>
          <w:sz w:val="24"/>
          <w:szCs w:val="24"/>
        </w:rPr>
        <w:t xml:space="preserve">clinical </w:t>
      </w:r>
      <w:r w:rsidR="00FB555D">
        <w:rPr>
          <w:rFonts w:ascii="Times New Roman" w:eastAsia="Times New Roman" w:hAnsi="Times New Roman" w:cs="Times New Roman"/>
          <w:color w:val="000000"/>
          <w:sz w:val="24"/>
          <w:szCs w:val="24"/>
        </w:rPr>
        <w:t>presentation, degree of physical injury</w:t>
      </w:r>
      <w:r w:rsidR="006E2E56">
        <w:rPr>
          <w:rFonts w:ascii="Times New Roman" w:eastAsia="Times New Roman" w:hAnsi="Times New Roman" w:cs="Times New Roman"/>
          <w:color w:val="000000"/>
          <w:sz w:val="24"/>
          <w:szCs w:val="24"/>
        </w:rPr>
        <w:t>,</w:t>
      </w:r>
      <w:r w:rsidR="00FB555D">
        <w:rPr>
          <w:rFonts w:ascii="Times New Roman" w:eastAsia="Times New Roman" w:hAnsi="Times New Roman" w:cs="Times New Roman"/>
          <w:color w:val="000000"/>
          <w:sz w:val="24"/>
          <w:szCs w:val="24"/>
        </w:rPr>
        <w:t xml:space="preserve"> and shock</w:t>
      </w:r>
      <w:r w:rsidR="002D095D">
        <w:rPr>
          <w:rFonts w:ascii="Times New Roman" w:eastAsia="Times New Roman" w:hAnsi="Times New Roman" w:cs="Times New Roman"/>
          <w:color w:val="000000"/>
          <w:sz w:val="24"/>
          <w:szCs w:val="24"/>
        </w:rPr>
        <w:t>, and</w:t>
      </w:r>
      <w:r w:rsidR="00FB555D">
        <w:rPr>
          <w:rFonts w:ascii="Times New Roman" w:eastAsia="Times New Roman" w:hAnsi="Times New Roman" w:cs="Times New Roman"/>
          <w:color w:val="000000"/>
          <w:sz w:val="24"/>
          <w:szCs w:val="24"/>
        </w:rPr>
        <w:t xml:space="preserve"> </w:t>
      </w:r>
      <w:r w:rsidR="002D095D">
        <w:rPr>
          <w:rFonts w:ascii="Times New Roman" w:eastAsia="Times New Roman" w:hAnsi="Times New Roman" w:cs="Times New Roman"/>
          <w:color w:val="000000"/>
          <w:sz w:val="24"/>
          <w:szCs w:val="24"/>
        </w:rPr>
        <w:t xml:space="preserve">it </w:t>
      </w:r>
      <w:r w:rsidR="00FB555D">
        <w:rPr>
          <w:rFonts w:ascii="Times New Roman" w:eastAsia="Times New Roman" w:hAnsi="Times New Roman" w:cs="Times New Roman"/>
          <w:color w:val="000000"/>
          <w:sz w:val="24"/>
          <w:szCs w:val="24"/>
        </w:rPr>
        <w:t xml:space="preserve">inherently affects </w:t>
      </w:r>
      <w:r w:rsidR="002D095D">
        <w:rPr>
          <w:rFonts w:ascii="Times New Roman" w:eastAsia="Times New Roman" w:hAnsi="Times New Roman" w:cs="Times New Roman"/>
          <w:color w:val="000000"/>
          <w:sz w:val="24"/>
          <w:szCs w:val="24"/>
        </w:rPr>
        <w:t xml:space="preserve">survival </w:t>
      </w:r>
      <w:r w:rsidR="00FB555D">
        <w:rPr>
          <w:rFonts w:ascii="Times New Roman" w:eastAsia="Times New Roman" w:hAnsi="Times New Roman" w:cs="Times New Roman"/>
          <w:color w:val="000000"/>
          <w:sz w:val="24"/>
          <w:szCs w:val="24"/>
        </w:rPr>
        <w:t xml:space="preserve">chances </w:t>
      </w:r>
      <w:r w:rsidR="002D095D">
        <w:rPr>
          <w:rFonts w:ascii="Times New Roman" w:eastAsia="Times New Roman" w:hAnsi="Times New Roman" w:cs="Times New Roman"/>
          <w:color w:val="000000"/>
          <w:sz w:val="24"/>
          <w:szCs w:val="24"/>
        </w:rPr>
        <w:t xml:space="preserve">of </w:t>
      </w:r>
      <w:r w:rsidR="00FB555D">
        <w:rPr>
          <w:rFonts w:ascii="Times New Roman" w:eastAsia="Times New Roman" w:hAnsi="Times New Roman" w:cs="Times New Roman"/>
          <w:color w:val="000000"/>
          <w:sz w:val="24"/>
          <w:szCs w:val="24"/>
        </w:rPr>
        <w:t>hummingbirds</w:t>
      </w:r>
      <w:r w:rsidR="002D095D">
        <w:rPr>
          <w:rFonts w:ascii="Times New Roman" w:eastAsia="Times New Roman" w:hAnsi="Times New Roman" w:cs="Times New Roman"/>
          <w:color w:val="000000"/>
          <w:sz w:val="24"/>
          <w:szCs w:val="24"/>
        </w:rPr>
        <w:t xml:space="preserve">. Clinical </w:t>
      </w:r>
      <w:r w:rsidR="00FB555D">
        <w:rPr>
          <w:rFonts w:ascii="Times New Roman" w:eastAsia="Times New Roman" w:hAnsi="Times New Roman" w:cs="Times New Roman"/>
          <w:color w:val="000000"/>
          <w:sz w:val="24"/>
          <w:szCs w:val="24"/>
        </w:rPr>
        <w:t xml:space="preserve">data at </w:t>
      </w:r>
      <w:r w:rsidR="002D095D">
        <w:rPr>
          <w:rFonts w:ascii="Times New Roman" w:eastAsia="Times New Roman" w:hAnsi="Times New Roman" w:cs="Times New Roman"/>
          <w:color w:val="000000"/>
          <w:sz w:val="24"/>
          <w:szCs w:val="24"/>
        </w:rPr>
        <w:t xml:space="preserve">a </w:t>
      </w:r>
      <w:r w:rsidR="00FB555D">
        <w:rPr>
          <w:rFonts w:ascii="Times New Roman" w:eastAsia="Times New Roman" w:hAnsi="Times New Roman" w:cs="Times New Roman"/>
          <w:color w:val="000000"/>
          <w:sz w:val="24"/>
          <w:szCs w:val="24"/>
        </w:rPr>
        <w:t xml:space="preserve">finer scale describing </w:t>
      </w:r>
      <w:r w:rsidR="002D095D">
        <w:rPr>
          <w:rFonts w:ascii="Times New Roman" w:eastAsia="Times New Roman" w:hAnsi="Times New Roman" w:cs="Times New Roman"/>
          <w:color w:val="000000"/>
          <w:sz w:val="24"/>
          <w:szCs w:val="24"/>
        </w:rPr>
        <w:t xml:space="preserve">clinical presentation are needed to elaborate associations of drug choice and hummingbird release success.  </w:t>
      </w:r>
    </w:p>
    <w:p w14:paraId="6B2DDC9A" w14:textId="2CD12998" w:rsidR="00496DDC" w:rsidRDefault="00496DDC" w:rsidP="009C32B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Standardization of data collection methods, finer identification of bird</w:t>
      </w:r>
      <w:r w:rsidR="005F5DE3">
        <w:rPr>
          <w:rFonts w:ascii="Times New Roman" w:eastAsia="Times New Roman" w:hAnsi="Times New Roman" w:cs="Times New Roman"/>
          <w:color w:val="000000"/>
          <w:sz w:val="24"/>
          <w:szCs w:val="24"/>
        </w:rPr>
        <w:t xml:space="preserve"> species, age and sex</w:t>
      </w:r>
      <w:r>
        <w:rPr>
          <w:rFonts w:ascii="Times New Roman" w:eastAsia="Times New Roman" w:hAnsi="Times New Roman" w:cs="Times New Roman"/>
          <w:color w:val="000000"/>
          <w:sz w:val="24"/>
          <w:szCs w:val="24"/>
        </w:rPr>
        <w:t xml:space="preserve">, </w:t>
      </w:r>
      <w:r w:rsidR="00425336">
        <w:rPr>
          <w:rFonts w:ascii="Times New Roman" w:eastAsia="Times New Roman" w:hAnsi="Times New Roman" w:cs="Times New Roman"/>
          <w:color w:val="000000"/>
          <w:sz w:val="24"/>
          <w:szCs w:val="24"/>
        </w:rPr>
        <w:t xml:space="preserve">and elimination of </w:t>
      </w:r>
      <w:r>
        <w:rPr>
          <w:rFonts w:ascii="Times New Roman" w:eastAsia="Times New Roman" w:hAnsi="Times New Roman" w:cs="Times New Roman"/>
          <w:color w:val="000000"/>
          <w:sz w:val="24"/>
          <w:szCs w:val="24"/>
        </w:rPr>
        <w:t xml:space="preserve">data entry biases </w:t>
      </w:r>
      <w:r w:rsidR="00425336">
        <w:rPr>
          <w:rFonts w:ascii="Times New Roman" w:eastAsia="Times New Roman" w:hAnsi="Times New Roman" w:cs="Times New Roman"/>
          <w:color w:val="000000"/>
          <w:sz w:val="24"/>
          <w:szCs w:val="24"/>
        </w:rPr>
        <w:t xml:space="preserve">that get </w:t>
      </w:r>
      <w:r>
        <w:rPr>
          <w:rFonts w:ascii="Times New Roman" w:eastAsia="Times New Roman" w:hAnsi="Times New Roman" w:cs="Times New Roman"/>
          <w:color w:val="000000"/>
          <w:sz w:val="24"/>
          <w:szCs w:val="24"/>
        </w:rPr>
        <w:t>combined by lack of categorization at data entry level are some of the limitations that</w:t>
      </w:r>
      <w:r w:rsidR="00425336">
        <w:rPr>
          <w:rFonts w:ascii="Times New Roman" w:eastAsia="Times New Roman" w:hAnsi="Times New Roman" w:cs="Times New Roman"/>
          <w:color w:val="000000"/>
          <w:sz w:val="24"/>
          <w:szCs w:val="24"/>
        </w:rPr>
        <w:t xml:space="preserve">, once fixed, </w:t>
      </w:r>
      <w:r>
        <w:rPr>
          <w:rFonts w:ascii="Times New Roman" w:eastAsia="Times New Roman" w:hAnsi="Times New Roman" w:cs="Times New Roman"/>
          <w:color w:val="000000"/>
          <w:sz w:val="24"/>
          <w:szCs w:val="24"/>
        </w:rPr>
        <w:t xml:space="preserve">could help to better understand the rehabilitation of </w:t>
      </w:r>
      <w:del w:id="255" w:author="Pranav Sudhir Pandit" w:date="2021-01-27T14:36:00Z">
        <w:r w:rsidDel="00EE5CC2">
          <w:rPr>
            <w:rFonts w:ascii="Times New Roman" w:eastAsia="Times New Roman" w:hAnsi="Times New Roman" w:cs="Times New Roman"/>
            <w:color w:val="000000"/>
            <w:sz w:val="24"/>
            <w:szCs w:val="24"/>
          </w:rPr>
          <w:delText xml:space="preserve">urban </w:delText>
        </w:r>
      </w:del>
      <w:r>
        <w:rPr>
          <w:rFonts w:ascii="Times New Roman" w:eastAsia="Times New Roman" w:hAnsi="Times New Roman" w:cs="Times New Roman"/>
          <w:color w:val="000000"/>
          <w:sz w:val="24"/>
          <w:szCs w:val="24"/>
        </w:rPr>
        <w:t>hummingbirds</w:t>
      </w:r>
      <w:ins w:id="256" w:author="Pranav Sudhir Pandit" w:date="2021-01-27T14:36:00Z">
        <w:r w:rsidR="00EE5CC2">
          <w:rPr>
            <w:rFonts w:ascii="Times New Roman" w:eastAsia="Times New Roman" w:hAnsi="Times New Roman" w:cs="Times New Roman"/>
            <w:color w:val="000000"/>
            <w:sz w:val="24"/>
            <w:szCs w:val="24"/>
          </w:rPr>
          <w:t xml:space="preserve"> found in urban habitats</w:t>
        </w:r>
      </w:ins>
      <w:r>
        <w:rPr>
          <w:rFonts w:ascii="Times New Roman" w:eastAsia="Times New Roman" w:hAnsi="Times New Roman" w:cs="Times New Roman"/>
          <w:color w:val="000000"/>
          <w:sz w:val="24"/>
          <w:szCs w:val="24"/>
        </w:rPr>
        <w:t>. Furthermore, i</w:t>
      </w:r>
      <w:r w:rsidR="00A02EAD" w:rsidRPr="00670A61">
        <w:rPr>
          <w:rFonts w:ascii="Times New Roman" w:eastAsia="Times New Roman" w:hAnsi="Times New Roman" w:cs="Times New Roman"/>
          <w:color w:val="000000"/>
          <w:sz w:val="24"/>
          <w:szCs w:val="24"/>
        </w:rPr>
        <w:t xml:space="preserve">dentification of </w:t>
      </w:r>
      <w:r w:rsidR="00A02EAD" w:rsidRPr="00E07CCC">
        <w:rPr>
          <w:rFonts w:ascii="Times New Roman" w:eastAsia="Times New Roman" w:hAnsi="Times New Roman" w:cs="Times New Roman"/>
          <w:color w:val="000000"/>
          <w:sz w:val="24"/>
          <w:szCs w:val="24"/>
        </w:rPr>
        <w:t>hummingbirds</w:t>
      </w:r>
      <w:r w:rsidR="006604ED">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appropriate speciation, gender, and age distribution</w:t>
      </w:r>
      <w:r w:rsidR="006604ED">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admitted </w:t>
      </w:r>
      <w:r w:rsidR="008D18AF">
        <w:rPr>
          <w:rFonts w:ascii="Times New Roman" w:eastAsia="Times New Roman" w:hAnsi="Times New Roman" w:cs="Times New Roman"/>
          <w:color w:val="000000"/>
          <w:sz w:val="24"/>
          <w:szCs w:val="24"/>
        </w:rPr>
        <w:t xml:space="preserve">to </w:t>
      </w:r>
      <w:r w:rsidR="008D18AF" w:rsidRPr="00E07CCC">
        <w:rPr>
          <w:rFonts w:ascii="Times New Roman" w:eastAsia="Times New Roman" w:hAnsi="Times New Roman" w:cs="Times New Roman"/>
          <w:color w:val="000000"/>
          <w:sz w:val="24"/>
          <w:szCs w:val="24"/>
        </w:rPr>
        <w:t>wildlife</w:t>
      </w:r>
      <w:r w:rsidR="00A02EAD" w:rsidRPr="006F7A93">
        <w:rPr>
          <w:rFonts w:ascii="Times New Roman" w:eastAsia="Times New Roman" w:hAnsi="Times New Roman" w:cs="Times New Roman"/>
          <w:color w:val="000000"/>
          <w:sz w:val="24"/>
          <w:szCs w:val="24"/>
        </w:rPr>
        <w:t xml:space="preserve"> rehabilitation center</w:t>
      </w:r>
      <w:r w:rsidR="006604ED">
        <w:rPr>
          <w:rFonts w:ascii="Times New Roman" w:eastAsia="Times New Roman" w:hAnsi="Times New Roman" w:cs="Times New Roman"/>
          <w:color w:val="000000"/>
          <w:sz w:val="24"/>
          <w:szCs w:val="24"/>
        </w:rPr>
        <w:t>s</w:t>
      </w:r>
      <w:r w:rsidR="00A02EAD" w:rsidRPr="006F7A93">
        <w:rPr>
          <w:rFonts w:ascii="Times New Roman" w:eastAsia="Times New Roman" w:hAnsi="Times New Roman" w:cs="Times New Roman"/>
          <w:color w:val="000000"/>
          <w:sz w:val="24"/>
          <w:szCs w:val="24"/>
        </w:rPr>
        <w:t xml:space="preserve"> remains a challenge</w:t>
      </w:r>
      <w:r w:rsidR="006604ED">
        <w:rPr>
          <w:rFonts w:ascii="Times New Roman" w:eastAsia="Times New Roman" w:hAnsi="Times New Roman" w:cs="Times New Roman"/>
          <w:color w:val="000000"/>
          <w:sz w:val="24"/>
          <w:szCs w:val="24"/>
        </w:rPr>
        <w:t xml:space="preserve"> due to </w:t>
      </w:r>
      <w:r w:rsidR="00FB4C0D">
        <w:rPr>
          <w:rFonts w:ascii="Times New Roman" w:eastAsia="Times New Roman" w:hAnsi="Times New Roman" w:cs="Times New Roman"/>
          <w:color w:val="000000"/>
          <w:sz w:val="24"/>
          <w:szCs w:val="24"/>
        </w:rPr>
        <w:t xml:space="preserve">the </w:t>
      </w:r>
      <w:r w:rsidR="006604ED">
        <w:rPr>
          <w:rFonts w:ascii="Times New Roman" w:eastAsia="Times New Roman" w:hAnsi="Times New Roman" w:cs="Times New Roman"/>
          <w:color w:val="000000"/>
          <w:sz w:val="24"/>
          <w:szCs w:val="24"/>
        </w:rPr>
        <w:t xml:space="preserve">complexity </w:t>
      </w:r>
      <w:r w:rsidR="00425336">
        <w:rPr>
          <w:rFonts w:ascii="Times New Roman" w:eastAsia="Times New Roman" w:hAnsi="Times New Roman" w:cs="Times New Roman"/>
          <w:color w:val="000000"/>
          <w:sz w:val="24"/>
          <w:szCs w:val="24"/>
        </w:rPr>
        <w:t xml:space="preserve">in the </w:t>
      </w:r>
      <w:r w:rsidR="006604ED">
        <w:rPr>
          <w:rFonts w:ascii="Times New Roman" w:eastAsia="Times New Roman" w:hAnsi="Times New Roman" w:cs="Times New Roman"/>
          <w:color w:val="000000"/>
          <w:sz w:val="24"/>
          <w:szCs w:val="24"/>
        </w:rPr>
        <w:t>differentiation of species that are female-like in their appearance</w:t>
      </w:r>
      <w:r>
        <w:rPr>
          <w:rFonts w:ascii="Times New Roman" w:eastAsia="Times New Roman" w:hAnsi="Times New Roman" w:cs="Times New Roman"/>
          <w:color w:val="000000"/>
          <w:sz w:val="24"/>
          <w:szCs w:val="24"/>
        </w:rPr>
        <w:t xml:space="preserve">. </w:t>
      </w:r>
      <w:r w:rsidR="006604ED">
        <w:rPr>
          <w:rFonts w:ascii="Times New Roman" w:eastAsia="Times New Roman" w:hAnsi="Times New Roman" w:cs="Times New Roman"/>
          <w:color w:val="000000"/>
          <w:sz w:val="24"/>
          <w:szCs w:val="24"/>
        </w:rPr>
        <w:t>Although</w:t>
      </w:r>
      <w:r w:rsidR="006604ED" w:rsidRPr="006F7A93">
        <w:rPr>
          <w:rFonts w:ascii="Times New Roman" w:eastAsia="Times New Roman" w:hAnsi="Times New Roman" w:cs="Times New Roman"/>
          <w:color w:val="000000"/>
          <w:sz w:val="24"/>
          <w:szCs w:val="24"/>
        </w:rPr>
        <w:t xml:space="preserve"> </w:t>
      </w:r>
      <w:r w:rsidR="00A02EAD" w:rsidRPr="006F7A93">
        <w:rPr>
          <w:rFonts w:ascii="Times New Roman" w:eastAsia="Times New Roman" w:hAnsi="Times New Roman" w:cs="Times New Roman"/>
          <w:color w:val="000000"/>
          <w:sz w:val="24"/>
          <w:szCs w:val="24"/>
        </w:rPr>
        <w:t xml:space="preserve">overall </w:t>
      </w:r>
      <w:r w:rsidR="00041BC0">
        <w:rPr>
          <w:rFonts w:ascii="Times New Roman" w:eastAsia="Times New Roman" w:hAnsi="Times New Roman" w:cs="Times New Roman"/>
          <w:color w:val="000000"/>
          <w:sz w:val="24"/>
          <w:szCs w:val="24"/>
        </w:rPr>
        <w:t>treatment</w:t>
      </w:r>
      <w:r w:rsidR="00E428C0" w:rsidRPr="00AC4A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rehabilitation </w:t>
      </w:r>
      <w:r w:rsidR="00A02EAD" w:rsidRPr="00AC4AB0">
        <w:rPr>
          <w:rFonts w:ascii="Times New Roman" w:eastAsia="Times New Roman" w:hAnsi="Times New Roman" w:cs="Times New Roman"/>
          <w:color w:val="000000"/>
          <w:sz w:val="24"/>
          <w:szCs w:val="24"/>
        </w:rPr>
        <w:t xml:space="preserve">protocols were not affected by </w:t>
      </w:r>
      <w:r>
        <w:rPr>
          <w:rFonts w:ascii="Times New Roman" w:eastAsia="Times New Roman" w:hAnsi="Times New Roman" w:cs="Times New Roman"/>
          <w:color w:val="000000"/>
          <w:sz w:val="24"/>
          <w:szCs w:val="24"/>
        </w:rPr>
        <w:t xml:space="preserve">hummingbird </w:t>
      </w:r>
      <w:r w:rsidR="00A02EAD" w:rsidRPr="00AC4AB0">
        <w:rPr>
          <w:rFonts w:ascii="Times New Roman" w:eastAsia="Times New Roman" w:hAnsi="Times New Roman" w:cs="Times New Roman"/>
          <w:color w:val="000000"/>
          <w:sz w:val="24"/>
          <w:szCs w:val="24"/>
        </w:rPr>
        <w:t>species</w:t>
      </w:r>
      <w:r w:rsidR="00965AE4" w:rsidRPr="00D07644">
        <w:rPr>
          <w:rFonts w:ascii="Times New Roman" w:eastAsia="Times New Roman" w:hAnsi="Times New Roman" w:cs="Times New Roman"/>
          <w:color w:val="000000"/>
          <w:sz w:val="24"/>
          <w:szCs w:val="24"/>
        </w:rPr>
        <w:t xml:space="preserve"> </w:t>
      </w:r>
      <w:r w:rsidR="00A02EAD" w:rsidRPr="00D07644">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color w:val="000000"/>
          <w:sz w:val="24"/>
          <w:szCs w:val="24"/>
        </w:rPr>
        <w:t>sex</w:t>
      </w:r>
      <w:r w:rsidR="00A02EAD" w:rsidRPr="00D0764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unidentified </w:t>
      </w:r>
      <w:r w:rsidR="00A02EAD" w:rsidRPr="00D07644">
        <w:rPr>
          <w:rFonts w:ascii="Times New Roman" w:eastAsia="Times New Roman" w:hAnsi="Times New Roman" w:cs="Times New Roman"/>
          <w:color w:val="000000"/>
          <w:sz w:val="24"/>
          <w:szCs w:val="24"/>
        </w:rPr>
        <w:t>categorization of individuals contribute</w:t>
      </w:r>
      <w:r>
        <w:rPr>
          <w:rFonts w:ascii="Times New Roman" w:eastAsia="Times New Roman" w:hAnsi="Times New Roman" w:cs="Times New Roman"/>
          <w:color w:val="000000"/>
          <w:sz w:val="24"/>
          <w:szCs w:val="24"/>
        </w:rPr>
        <w:t>s</w:t>
      </w:r>
      <w:r w:rsidR="00A02EAD" w:rsidRPr="00D07644">
        <w:rPr>
          <w:rFonts w:ascii="Times New Roman" w:eastAsia="Times New Roman" w:hAnsi="Times New Roman" w:cs="Times New Roman"/>
          <w:color w:val="000000"/>
          <w:sz w:val="24"/>
          <w:szCs w:val="24"/>
        </w:rPr>
        <w:t xml:space="preserve"> to skewed demographics </w:t>
      </w:r>
      <w:r>
        <w:rPr>
          <w:rFonts w:ascii="Times New Roman" w:eastAsia="Times New Roman" w:hAnsi="Times New Roman" w:cs="Times New Roman"/>
          <w:color w:val="000000"/>
          <w:sz w:val="24"/>
          <w:szCs w:val="24"/>
        </w:rPr>
        <w:t>(age, sex, species</w:t>
      </w:r>
      <w:r w:rsidR="006604ED">
        <w:rPr>
          <w:rFonts w:ascii="Times New Roman" w:eastAsia="Times New Roman" w:hAnsi="Times New Roman" w:cs="Times New Roman"/>
          <w:color w:val="000000"/>
          <w:sz w:val="24"/>
          <w:szCs w:val="24"/>
        </w:rPr>
        <w:t>). In addition,</w:t>
      </w:r>
      <w:r w:rsidR="00A02EAD" w:rsidRPr="00964D04">
        <w:rPr>
          <w:rFonts w:ascii="Times New Roman" w:eastAsia="Times New Roman" w:hAnsi="Times New Roman" w:cs="Times New Roman"/>
          <w:color w:val="000000"/>
          <w:sz w:val="24"/>
          <w:szCs w:val="24"/>
        </w:rPr>
        <w:t xml:space="preserve"> some of the categories such as “found on ground,” </w:t>
      </w:r>
      <w:r w:rsidR="00A02EAD" w:rsidRPr="00964D04">
        <w:rPr>
          <w:rFonts w:ascii="Times New Roman" w:eastAsia="Times New Roman" w:hAnsi="Times New Roman" w:cs="Times New Roman"/>
          <w:color w:val="000000"/>
          <w:sz w:val="24"/>
          <w:szCs w:val="24"/>
        </w:rPr>
        <w:lastRenderedPageBreak/>
        <w:t>“torpor</w:t>
      </w:r>
      <w:r w:rsidR="008177DA" w:rsidRPr="00964D04">
        <w:rPr>
          <w:rFonts w:ascii="Times New Roman" w:eastAsia="Times New Roman" w:hAnsi="Times New Roman" w:cs="Times New Roman"/>
          <w:color w:val="000000"/>
          <w:sz w:val="24"/>
          <w:szCs w:val="24"/>
        </w:rPr>
        <w:t>-like</w:t>
      </w:r>
      <w:r w:rsidR="007F6792" w:rsidRPr="00964D04">
        <w:rPr>
          <w:rFonts w:ascii="Times New Roman" w:eastAsia="Times New Roman" w:hAnsi="Times New Roman" w:cs="Times New Roman"/>
          <w:color w:val="000000"/>
          <w:sz w:val="24"/>
          <w:szCs w:val="24"/>
        </w:rPr>
        <w:t>”</w:t>
      </w:r>
      <w:r w:rsidR="00425336">
        <w:rPr>
          <w:rFonts w:ascii="Times New Roman" w:eastAsia="Times New Roman" w:hAnsi="Times New Roman" w:cs="Times New Roman"/>
          <w:color w:val="000000"/>
          <w:sz w:val="24"/>
          <w:szCs w:val="24"/>
        </w:rPr>
        <w:t>-</w:t>
      </w:r>
      <w:r w:rsidR="009C32B1" w:rsidRPr="00964D04">
        <w:rPr>
          <w:rFonts w:ascii="Times New Roman" w:eastAsia="Times New Roman" w:hAnsi="Times New Roman" w:cs="Times New Roman"/>
          <w:color w:val="000000"/>
          <w:sz w:val="24"/>
          <w:szCs w:val="24"/>
        </w:rPr>
        <w:t>state</w:t>
      </w:r>
      <w:r w:rsidR="002640A7" w:rsidRPr="00964D04">
        <w:rPr>
          <w:rFonts w:ascii="Times New Roman" w:eastAsia="Times New Roman" w:hAnsi="Times New Roman" w:cs="Times New Roman"/>
          <w:color w:val="000000"/>
          <w:sz w:val="24"/>
          <w:szCs w:val="24"/>
        </w:rPr>
        <w:t>,</w:t>
      </w:r>
      <w:r w:rsidR="00A02EAD" w:rsidRPr="00964D04">
        <w:rPr>
          <w:rFonts w:ascii="Times New Roman" w:eastAsia="Times New Roman" w:hAnsi="Times New Roman" w:cs="Times New Roman"/>
          <w:color w:val="000000"/>
          <w:sz w:val="24"/>
          <w:szCs w:val="24"/>
        </w:rPr>
        <w:t xml:space="preserve"> </w:t>
      </w:r>
      <w:r w:rsidR="00425336">
        <w:rPr>
          <w:rFonts w:ascii="Times New Roman" w:eastAsia="Times New Roman" w:hAnsi="Times New Roman" w:cs="Times New Roman"/>
          <w:color w:val="000000"/>
          <w:sz w:val="24"/>
          <w:szCs w:val="24"/>
        </w:rPr>
        <w:t>and “associated with domestic animal”</w:t>
      </w:r>
      <w:r w:rsidR="00041BC0" w:rsidRPr="00964D04">
        <w:rPr>
          <w:rFonts w:ascii="Times New Roman" w:eastAsia="Times New Roman" w:hAnsi="Times New Roman" w:cs="Times New Roman"/>
          <w:color w:val="000000"/>
          <w:sz w:val="24"/>
          <w:szCs w:val="24"/>
        </w:rPr>
        <w:t>,</w:t>
      </w:r>
      <w:r w:rsidR="00A02EAD" w:rsidRPr="00964D04">
        <w:rPr>
          <w:rFonts w:ascii="Times New Roman" w:eastAsia="Times New Roman" w:hAnsi="Times New Roman" w:cs="Times New Roman"/>
          <w:color w:val="000000"/>
          <w:sz w:val="24"/>
          <w:szCs w:val="24"/>
        </w:rPr>
        <w:t xml:space="preserve"> may have been </w:t>
      </w:r>
      <w:r w:rsidR="00661CBC">
        <w:rPr>
          <w:rFonts w:ascii="Times New Roman" w:eastAsia="Times New Roman" w:hAnsi="Times New Roman" w:cs="Times New Roman"/>
          <w:color w:val="000000"/>
          <w:sz w:val="24"/>
          <w:szCs w:val="24"/>
        </w:rPr>
        <w:t xml:space="preserve">a </w:t>
      </w:r>
      <w:r w:rsidR="00A02EAD" w:rsidRPr="00964D04">
        <w:rPr>
          <w:rFonts w:ascii="Times New Roman" w:eastAsia="Times New Roman" w:hAnsi="Times New Roman" w:cs="Times New Roman"/>
          <w:iCs/>
          <w:color w:val="000000"/>
          <w:sz w:val="24"/>
          <w:szCs w:val="24"/>
        </w:rPr>
        <w:t>secondary</w:t>
      </w:r>
      <w:r w:rsidR="00A02EAD" w:rsidRPr="00964D04">
        <w:rPr>
          <w:rFonts w:ascii="Times New Roman" w:eastAsia="Times New Roman" w:hAnsi="Times New Roman" w:cs="Times New Roman"/>
          <w:color w:val="000000"/>
          <w:sz w:val="24"/>
          <w:szCs w:val="24"/>
        </w:rPr>
        <w:t xml:space="preserve"> rather than </w:t>
      </w:r>
      <w:r w:rsidR="00661CBC">
        <w:rPr>
          <w:rFonts w:ascii="Times New Roman" w:eastAsia="Times New Roman" w:hAnsi="Times New Roman" w:cs="Times New Roman"/>
          <w:color w:val="000000"/>
          <w:sz w:val="24"/>
          <w:szCs w:val="24"/>
        </w:rPr>
        <w:t xml:space="preserve">the </w:t>
      </w:r>
      <w:r w:rsidR="00A02EAD" w:rsidRPr="00964D04">
        <w:rPr>
          <w:rFonts w:ascii="Times New Roman" w:eastAsia="Times New Roman" w:hAnsi="Times New Roman" w:cs="Times New Roman"/>
          <w:color w:val="000000"/>
          <w:sz w:val="24"/>
          <w:szCs w:val="24"/>
        </w:rPr>
        <w:t>primary cause</w:t>
      </w:r>
      <w:r w:rsidR="00A82F00" w:rsidRPr="00964D04">
        <w:rPr>
          <w:rFonts w:ascii="Times New Roman" w:eastAsia="Times New Roman" w:hAnsi="Times New Roman" w:cs="Times New Roman"/>
          <w:color w:val="000000"/>
          <w:sz w:val="24"/>
          <w:szCs w:val="24"/>
        </w:rPr>
        <w:t xml:space="preserve">. </w:t>
      </w:r>
    </w:p>
    <w:p w14:paraId="5F777E55" w14:textId="4CA5AD92" w:rsidR="00A02EAD" w:rsidRDefault="005F1CB6" w:rsidP="009C32B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041BC0" w:rsidRPr="00041BC0">
        <w:rPr>
          <w:rFonts w:ascii="Times New Roman" w:eastAsia="Times New Roman" w:hAnsi="Times New Roman" w:cs="Times New Roman"/>
          <w:color w:val="000000"/>
          <w:sz w:val="24"/>
          <w:szCs w:val="24"/>
        </w:rPr>
        <w:t xml:space="preserve"> higher degree of ecological awareness</w:t>
      </w:r>
      <w:r w:rsidR="00D24B66">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color w:val="000000"/>
          <w:sz w:val="24"/>
          <w:szCs w:val="24"/>
        </w:rPr>
        <w:t xml:space="preserve"> understanding of </w:t>
      </w:r>
      <w:r w:rsidR="00041BC0" w:rsidRPr="00041BC0">
        <w:rPr>
          <w:rFonts w:ascii="Times New Roman" w:eastAsia="Times New Roman" w:hAnsi="Times New Roman" w:cs="Times New Roman"/>
          <w:color w:val="000000"/>
          <w:sz w:val="24"/>
          <w:szCs w:val="24"/>
        </w:rPr>
        <w:t xml:space="preserve">the impacts </w:t>
      </w:r>
      <w:r w:rsidR="00D24B66">
        <w:rPr>
          <w:rFonts w:ascii="Times New Roman" w:eastAsia="Times New Roman" w:hAnsi="Times New Roman" w:cs="Times New Roman"/>
          <w:color w:val="000000"/>
          <w:sz w:val="24"/>
          <w:szCs w:val="24"/>
        </w:rPr>
        <w:t>of</w:t>
      </w:r>
      <w:r w:rsidR="00D24B66" w:rsidRPr="00041BC0">
        <w:rPr>
          <w:rFonts w:ascii="Times New Roman" w:eastAsia="Times New Roman" w:hAnsi="Times New Roman" w:cs="Times New Roman"/>
          <w:color w:val="000000"/>
          <w:sz w:val="24"/>
          <w:szCs w:val="24"/>
        </w:rPr>
        <w:t xml:space="preserve"> </w:t>
      </w:r>
      <w:r w:rsidR="00041BC0" w:rsidRPr="00041BC0">
        <w:rPr>
          <w:rFonts w:ascii="Times New Roman" w:eastAsia="Times New Roman" w:hAnsi="Times New Roman" w:cs="Times New Roman"/>
          <w:color w:val="000000"/>
          <w:sz w:val="24"/>
          <w:szCs w:val="24"/>
        </w:rPr>
        <w:t xml:space="preserve">urbanization on </w:t>
      </w:r>
      <w:r>
        <w:rPr>
          <w:rFonts w:ascii="Times New Roman" w:eastAsia="Times New Roman" w:hAnsi="Times New Roman" w:cs="Times New Roman"/>
          <w:color w:val="000000"/>
          <w:sz w:val="24"/>
          <w:szCs w:val="24"/>
        </w:rPr>
        <w:t xml:space="preserve">hummingbird populations </w:t>
      </w:r>
      <w:r w:rsidR="00D24B66">
        <w:rPr>
          <w:rFonts w:ascii="Times New Roman" w:eastAsia="Times New Roman" w:hAnsi="Times New Roman" w:cs="Times New Roman"/>
          <w:color w:val="000000"/>
          <w:sz w:val="24"/>
          <w:szCs w:val="24"/>
        </w:rPr>
        <w:t xml:space="preserve">are </w:t>
      </w:r>
      <w:r>
        <w:rPr>
          <w:rFonts w:ascii="Times New Roman" w:eastAsia="Times New Roman" w:hAnsi="Times New Roman" w:cs="Times New Roman"/>
          <w:color w:val="000000"/>
          <w:sz w:val="24"/>
          <w:szCs w:val="24"/>
        </w:rPr>
        <w:t xml:space="preserve">key </w:t>
      </w:r>
      <w:r w:rsidR="00041BC0" w:rsidRPr="00041BC0">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 xml:space="preserve">mitigate </w:t>
      </w:r>
      <w:r w:rsidR="00041BC0" w:rsidRPr="00041BC0">
        <w:rPr>
          <w:rFonts w:ascii="Times New Roman" w:eastAsia="Times New Roman" w:hAnsi="Times New Roman" w:cs="Times New Roman"/>
          <w:color w:val="000000"/>
          <w:sz w:val="24"/>
          <w:szCs w:val="24"/>
        </w:rPr>
        <w:t>future anthropogenic threats</w:t>
      </w:r>
      <w:r>
        <w:rPr>
          <w:rFonts w:ascii="Times New Roman" w:eastAsia="Times New Roman" w:hAnsi="Times New Roman" w:cs="Times New Roman"/>
          <w:color w:val="000000"/>
          <w:sz w:val="24"/>
          <w:szCs w:val="24"/>
        </w:rPr>
        <w:t xml:space="preserve"> </w:t>
      </w:r>
      <w:r w:rsidR="00041BC0" w:rsidRPr="00041BC0">
        <w:rPr>
          <w:rFonts w:ascii="Times New Roman" w:eastAsia="Times New Roman" w:hAnsi="Times New Roman" w:cs="Times New Roman"/>
          <w:color w:val="000000"/>
          <w:sz w:val="24"/>
          <w:szCs w:val="24"/>
        </w:rPr>
        <w:fldChar w:fldCharType="begin"/>
      </w:r>
      <w:r w:rsidR="00041BC0" w:rsidRPr="00041BC0">
        <w:rPr>
          <w:rFonts w:ascii="Times New Roman" w:eastAsia="Times New Roman" w:hAnsi="Times New Roman" w:cs="Times New Roman"/>
          <w:color w:val="000000"/>
          <w:sz w:val="24"/>
          <w:szCs w:val="24"/>
        </w:rPr>
        <w:instrText xml:space="preserve"> ADDIN EN.CITE &lt;EndNote&gt;&lt;Cite&gt;&lt;Author&gt;Mazaris&lt;/Author&gt;&lt;Year&gt;2008&lt;/Year&gt;&lt;RecNum&gt;8323&lt;/RecNum&gt;&lt;DisplayText&gt;(Mazaris et al. 2008)&lt;/DisplayText&gt;&lt;record&gt;&lt;rec-number&gt;8323&lt;/rec-number&gt;&lt;foreign-keys&gt;&lt;key app="EN" db-id="rvw92vxxdps0tae22eovr99359dz2xext2zw" timestamp="1574447456"&gt;8323&lt;/key&gt;&lt;/foreign-keys&gt;&lt;ref-type name="Journal Article"&gt;17&lt;/ref-type&gt;&lt;contributors&gt;&lt;authors&gt;&lt;author&gt;Mazaris, Antonios D&lt;/author&gt;&lt;author&gt;Mamakis, Yiannis&lt;/author&gt;&lt;author&gt;Kalpakis, Stauros&lt;/author&gt;&lt;author&gt;Poulopoulos, Yiannis&lt;/author&gt;&lt;author&gt;Matsinos, Yiannis G&lt;/author&gt;&lt;/authors&gt;&lt;/contributors&gt;&lt;titles&gt;&lt;title&gt;Evaluating potential threats to birds in Greece: an analysis of a 10-year data set from a rehabilitation centre&lt;/title&gt;&lt;secondary-title&gt;Oryx&lt;/secondary-title&gt;&lt;/titles&gt;&lt;periodical&gt;&lt;full-title&gt;Oryx&lt;/full-title&gt;&lt;abbr-1&gt;Oryx&lt;/abbr-1&gt;&lt;abbr-2&gt;Oryx&lt;/abbr-2&gt;&lt;/periodical&gt;&lt;pages&gt;408-414&lt;/pages&gt;&lt;volume&gt;42&lt;/volume&gt;&lt;number&gt;3&lt;/number&gt;&lt;dates&gt;&lt;year&gt;2008&lt;/year&gt;&lt;/dates&gt;&lt;isbn&gt;1365-3008&lt;/isbn&gt;&lt;urls&gt;&lt;/urls&gt;&lt;/record&gt;&lt;/Cite&gt;&lt;/EndNote&gt;</w:instrText>
      </w:r>
      <w:r w:rsidR="00041BC0" w:rsidRPr="00041BC0">
        <w:rPr>
          <w:rFonts w:ascii="Times New Roman" w:eastAsia="Times New Roman" w:hAnsi="Times New Roman" w:cs="Times New Roman"/>
          <w:color w:val="000000"/>
          <w:sz w:val="24"/>
          <w:szCs w:val="24"/>
        </w:rPr>
        <w:fldChar w:fldCharType="separate"/>
      </w:r>
      <w:r w:rsidR="00041BC0" w:rsidRPr="00041BC0">
        <w:rPr>
          <w:rFonts w:ascii="Times New Roman" w:eastAsia="Times New Roman" w:hAnsi="Times New Roman" w:cs="Times New Roman"/>
          <w:noProof/>
          <w:color w:val="000000"/>
          <w:sz w:val="24"/>
          <w:szCs w:val="24"/>
        </w:rPr>
        <w:t>(Mazaris et al. 2008)</w:t>
      </w:r>
      <w:r w:rsidR="00041BC0" w:rsidRPr="00041BC0">
        <w:rPr>
          <w:rFonts w:ascii="Times New Roman" w:eastAsia="Times New Roman" w:hAnsi="Times New Roman" w:cs="Times New Roman"/>
          <w:color w:val="000000"/>
          <w:sz w:val="24"/>
          <w:szCs w:val="24"/>
        </w:rPr>
        <w:fldChar w:fldCharType="end"/>
      </w:r>
      <w:r w:rsidR="00041BC0" w:rsidRPr="00041BC0">
        <w:rPr>
          <w:rFonts w:ascii="Times New Roman" w:eastAsia="Times New Roman" w:hAnsi="Times New Roman" w:cs="Times New Roman"/>
          <w:color w:val="000000"/>
          <w:sz w:val="24"/>
          <w:szCs w:val="24"/>
        </w:rPr>
        <w:t xml:space="preserve">. </w:t>
      </w:r>
      <w:bookmarkStart w:id="257" w:name="_Hlk62223568"/>
      <w:r w:rsidR="00A02EAD" w:rsidRPr="00E07CCC">
        <w:rPr>
          <w:rFonts w:ascii="Times New Roman" w:eastAsia="Times New Roman" w:hAnsi="Times New Roman" w:cs="Times New Roman"/>
          <w:color w:val="000000"/>
          <w:sz w:val="24"/>
          <w:szCs w:val="24"/>
        </w:rPr>
        <w:t xml:space="preserve">With increasing urbanization of wildlife habitats and </w:t>
      </w:r>
      <w:r w:rsidR="00D24B66">
        <w:rPr>
          <w:rFonts w:ascii="Times New Roman" w:eastAsia="Times New Roman" w:hAnsi="Times New Roman" w:cs="Times New Roman"/>
          <w:color w:val="000000"/>
          <w:sz w:val="24"/>
          <w:szCs w:val="24"/>
        </w:rPr>
        <w:t>human</w:t>
      </w:r>
      <w:r w:rsidR="00A02EAD" w:rsidRPr="00E07CCC">
        <w:rPr>
          <w:rFonts w:ascii="Times New Roman" w:eastAsia="Times New Roman" w:hAnsi="Times New Roman" w:cs="Times New Roman"/>
          <w:color w:val="000000"/>
          <w:sz w:val="24"/>
          <w:szCs w:val="24"/>
        </w:rPr>
        <w:t xml:space="preserve"> interactions </w:t>
      </w:r>
      <w:r>
        <w:rPr>
          <w:rFonts w:ascii="Times New Roman" w:eastAsia="Times New Roman" w:hAnsi="Times New Roman" w:cs="Times New Roman"/>
          <w:color w:val="000000"/>
          <w:sz w:val="24"/>
          <w:szCs w:val="24"/>
        </w:rPr>
        <w:t>with hummingbirds</w:t>
      </w:r>
      <w:r w:rsidR="00A02EAD" w:rsidRPr="00E07CC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496DDC">
        <w:rPr>
          <w:rFonts w:ascii="Times New Roman" w:eastAsia="Times New Roman" w:hAnsi="Times New Roman" w:cs="Times New Roman"/>
          <w:color w:val="000000"/>
          <w:sz w:val="24"/>
          <w:szCs w:val="24"/>
        </w:rPr>
        <w:t xml:space="preserve">analyzing rehabilitation trends </w:t>
      </w:r>
      <w:r>
        <w:rPr>
          <w:rFonts w:ascii="Times New Roman" w:eastAsia="Times New Roman" w:hAnsi="Times New Roman" w:cs="Times New Roman"/>
          <w:color w:val="000000"/>
          <w:sz w:val="24"/>
          <w:szCs w:val="24"/>
        </w:rPr>
        <w:t xml:space="preserve">of hummingbirds provides insights to better manage </w:t>
      </w:r>
      <w:r w:rsidR="00FB4C0D">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rehabilitation of one of the most </w:t>
      </w:r>
      <w:r w:rsidR="00964D04">
        <w:rPr>
          <w:rFonts w:ascii="Times New Roman" w:eastAsia="Times New Roman" w:hAnsi="Times New Roman" w:cs="Times New Roman"/>
          <w:color w:val="000000"/>
          <w:sz w:val="24"/>
          <w:szCs w:val="24"/>
        </w:rPr>
        <w:t xml:space="preserve">charismatic </w:t>
      </w:r>
      <w:r>
        <w:rPr>
          <w:rFonts w:ascii="Times New Roman" w:eastAsia="Times New Roman" w:hAnsi="Times New Roman" w:cs="Times New Roman"/>
          <w:color w:val="000000"/>
          <w:sz w:val="24"/>
          <w:szCs w:val="24"/>
        </w:rPr>
        <w:t>avian groups</w:t>
      </w:r>
      <w:del w:id="258" w:author="Pranav Sudhir Pandit" w:date="2021-01-22T15:58:00Z">
        <w:r w:rsidDel="00C33EBA">
          <w:rPr>
            <w:rFonts w:ascii="Times New Roman" w:eastAsia="Times New Roman" w:hAnsi="Times New Roman" w:cs="Times New Roman"/>
            <w:color w:val="000000"/>
            <w:sz w:val="24"/>
            <w:szCs w:val="24"/>
          </w:rPr>
          <w:delText xml:space="preserve"> in California</w:delText>
        </w:r>
      </w:del>
      <w:r w:rsidR="00A02EAD" w:rsidRPr="006F7A93">
        <w:rPr>
          <w:rFonts w:ascii="Times New Roman" w:eastAsia="Times New Roman" w:hAnsi="Times New Roman" w:cs="Times New Roman"/>
          <w:color w:val="000000"/>
          <w:sz w:val="24"/>
          <w:szCs w:val="24"/>
        </w:rPr>
        <w:t>.</w:t>
      </w:r>
      <w:bookmarkEnd w:id="257"/>
    </w:p>
    <w:p w14:paraId="160D19C2" w14:textId="77777777" w:rsidR="00B06104" w:rsidRDefault="00B06104" w:rsidP="00B06104">
      <w:pPr>
        <w:spacing w:after="0" w:line="480" w:lineRule="auto"/>
        <w:jc w:val="both"/>
        <w:rPr>
          <w:rFonts w:ascii="Times" w:hAnsi="Times"/>
          <w:b/>
          <w:bCs/>
          <w:sz w:val="24"/>
        </w:rPr>
      </w:pPr>
      <w:r>
        <w:rPr>
          <w:rFonts w:ascii="Times New Roman" w:eastAsia="Times New Roman" w:hAnsi="Times New Roman" w:cs="Times New Roman"/>
          <w:b/>
          <w:bCs/>
          <w:color w:val="000000"/>
          <w:sz w:val="24"/>
          <w:szCs w:val="24"/>
        </w:rPr>
        <w:t>CONCLUSION</w:t>
      </w:r>
    </w:p>
    <w:p w14:paraId="29A34226" w14:textId="26C4C4EB" w:rsidR="00B06104" w:rsidRPr="00B06104" w:rsidRDefault="00B06104" w:rsidP="00B06104">
      <w:pPr>
        <w:spacing w:after="0" w:line="480" w:lineRule="auto"/>
        <w:jc w:val="both"/>
        <w:rPr>
          <w:rFonts w:ascii="Times New Roman" w:eastAsia="Times New Roman" w:hAnsi="Times New Roman" w:cs="Times New Roman"/>
          <w:sz w:val="24"/>
          <w:szCs w:val="24"/>
        </w:rPr>
      </w:pPr>
      <w:r w:rsidRPr="00AE6D46">
        <w:rPr>
          <w:rFonts w:ascii="Times New Roman" w:eastAsia="Times New Roman" w:hAnsi="Times New Roman" w:cs="Times New Roman"/>
          <w:color w:val="000000"/>
          <w:sz w:val="24"/>
          <w:szCs w:val="24"/>
        </w:rPr>
        <w:t>Our results pr</w:t>
      </w:r>
      <w:r w:rsidRPr="00670A61">
        <w:rPr>
          <w:rFonts w:ascii="Times New Roman" w:eastAsia="Times New Roman" w:hAnsi="Times New Roman" w:cs="Times New Roman"/>
          <w:color w:val="000000"/>
          <w:sz w:val="24"/>
          <w:szCs w:val="24"/>
        </w:rPr>
        <w:t xml:space="preserve">ovide evidence of </w:t>
      </w:r>
      <w:r>
        <w:rPr>
          <w:rFonts w:ascii="Times New Roman" w:eastAsia="Times New Roman" w:hAnsi="Times New Roman" w:cs="Times New Roman"/>
          <w:color w:val="000000"/>
          <w:sz w:val="24"/>
          <w:szCs w:val="24"/>
        </w:rPr>
        <w:t>anthropogenic threats</w:t>
      </w:r>
      <w:r w:rsidRPr="00670A6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w:t>
      </w:r>
      <w:r w:rsidRPr="00670A61">
        <w:rPr>
          <w:rFonts w:ascii="Times New Roman" w:eastAsia="Times New Roman" w:hAnsi="Times New Roman" w:cs="Times New Roman"/>
          <w:color w:val="000000"/>
          <w:sz w:val="24"/>
          <w:szCs w:val="24"/>
        </w:rPr>
        <w:t xml:space="preserve"> hummingbirds in urban habitats. </w:t>
      </w:r>
      <w:r w:rsidR="00CC1528">
        <w:rPr>
          <w:rFonts w:ascii="Times New Roman" w:eastAsia="Times New Roman" w:hAnsi="Times New Roman" w:cs="Times New Roman"/>
          <w:color w:val="000000"/>
          <w:sz w:val="24"/>
          <w:szCs w:val="24"/>
        </w:rPr>
        <w:t>Ant</w:t>
      </w:r>
      <w:r w:rsidR="00C5495E">
        <w:rPr>
          <w:rFonts w:ascii="Times New Roman" w:eastAsia="Times New Roman" w:hAnsi="Times New Roman" w:cs="Times New Roman"/>
          <w:color w:val="000000"/>
          <w:sz w:val="24"/>
          <w:szCs w:val="24"/>
        </w:rPr>
        <w:t>hr</w:t>
      </w:r>
      <w:r w:rsidR="00CC1528">
        <w:rPr>
          <w:rFonts w:ascii="Times New Roman" w:eastAsia="Times New Roman" w:hAnsi="Times New Roman" w:cs="Times New Roman"/>
          <w:color w:val="000000"/>
          <w:sz w:val="24"/>
          <w:szCs w:val="24"/>
        </w:rPr>
        <w:t>opogenic reasons</w:t>
      </w:r>
      <w:r w:rsidRPr="006246A6">
        <w:rPr>
          <w:rFonts w:ascii="Times New Roman" w:eastAsia="Times New Roman" w:hAnsi="Times New Roman" w:cs="Times New Roman"/>
          <w:color w:val="000000"/>
          <w:sz w:val="24"/>
          <w:szCs w:val="24"/>
        </w:rPr>
        <w:t xml:space="preserve"> for hummingbird admissions </w:t>
      </w:r>
      <w:r w:rsidR="00CC1528">
        <w:rPr>
          <w:rFonts w:ascii="Times New Roman" w:eastAsia="Times New Roman" w:hAnsi="Times New Roman" w:cs="Times New Roman"/>
          <w:color w:val="000000"/>
          <w:sz w:val="24"/>
          <w:szCs w:val="24"/>
        </w:rPr>
        <w:t>such as physical injures due to domestic animals and colli</w:t>
      </w:r>
      <w:r w:rsidR="00C5495E">
        <w:rPr>
          <w:rFonts w:ascii="Times New Roman" w:eastAsia="Times New Roman" w:hAnsi="Times New Roman" w:cs="Times New Roman"/>
          <w:color w:val="000000"/>
          <w:sz w:val="24"/>
          <w:szCs w:val="24"/>
        </w:rPr>
        <w:t>s</w:t>
      </w:r>
      <w:r w:rsidR="00CC1528">
        <w:rPr>
          <w:rFonts w:ascii="Times New Roman" w:eastAsia="Times New Roman" w:hAnsi="Times New Roman" w:cs="Times New Roman"/>
          <w:color w:val="000000"/>
          <w:sz w:val="24"/>
          <w:szCs w:val="24"/>
        </w:rPr>
        <w:t xml:space="preserve">ions with windows </w:t>
      </w:r>
      <w:r>
        <w:rPr>
          <w:rFonts w:ascii="Times New Roman" w:eastAsia="Times New Roman" w:hAnsi="Times New Roman" w:cs="Times New Roman"/>
          <w:color w:val="000000"/>
          <w:sz w:val="24"/>
          <w:szCs w:val="24"/>
        </w:rPr>
        <w:t xml:space="preserve">constituted more than </w:t>
      </w:r>
      <w:r w:rsidR="00C5495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quarter </w:t>
      </w:r>
      <w:r w:rsidR="00C5495E">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 xml:space="preserve">cases reported by three Californian rehabilitation centers. </w:t>
      </w:r>
      <w:r w:rsidR="003F720C">
        <w:rPr>
          <w:rFonts w:ascii="Times New Roman" w:eastAsia="Times New Roman" w:hAnsi="Times New Roman" w:cs="Times New Roman"/>
          <w:color w:val="000000"/>
          <w:sz w:val="24"/>
          <w:szCs w:val="24"/>
        </w:rPr>
        <w:t>We also highlight treatment options that can significantly help improve the rehabilitation success of hummingbirds</w:t>
      </w:r>
      <w:ins w:id="259" w:author="Pranav Sudhir Pandit" w:date="2021-01-27T14:36:00Z">
        <w:r w:rsidR="00EE5CC2">
          <w:rPr>
            <w:rFonts w:ascii="Times New Roman" w:eastAsia="Times New Roman" w:hAnsi="Times New Roman" w:cs="Times New Roman"/>
            <w:color w:val="000000"/>
            <w:sz w:val="24"/>
            <w:szCs w:val="24"/>
          </w:rPr>
          <w:t xml:space="preserve"> and</w:t>
        </w:r>
      </w:ins>
      <w:del w:id="260" w:author="Pranav Sudhir Pandit" w:date="2021-01-27T14:36:00Z">
        <w:r w:rsidR="003F720C" w:rsidDel="00EE5CC2">
          <w:rPr>
            <w:rFonts w:ascii="Times New Roman" w:eastAsia="Times New Roman" w:hAnsi="Times New Roman" w:cs="Times New Roman"/>
            <w:color w:val="000000"/>
            <w:sz w:val="24"/>
            <w:szCs w:val="24"/>
          </w:rPr>
          <w:delText xml:space="preserve"> and</w:delText>
        </w:r>
      </w:del>
      <w:r w:rsidR="003F720C">
        <w:rPr>
          <w:rFonts w:ascii="Times New Roman" w:eastAsia="Times New Roman" w:hAnsi="Times New Roman" w:cs="Times New Roman"/>
          <w:color w:val="000000"/>
          <w:sz w:val="24"/>
          <w:szCs w:val="24"/>
        </w:rPr>
        <w:t xml:space="preserve"> </w:t>
      </w:r>
      <w:del w:id="261" w:author="Pranav Sudhir Pandit" w:date="2021-01-27T14:36:00Z">
        <w:r w:rsidR="003F720C" w:rsidDel="00EE5CC2">
          <w:rPr>
            <w:rFonts w:ascii="Times New Roman" w:eastAsia="Times New Roman" w:hAnsi="Times New Roman" w:cs="Times New Roman"/>
            <w:color w:val="000000"/>
            <w:sz w:val="24"/>
            <w:szCs w:val="24"/>
          </w:rPr>
          <w:delText xml:space="preserve"> </w:delText>
        </w:r>
        <w:r w:rsidRPr="006246A6" w:rsidDel="00EE5CC2">
          <w:rPr>
            <w:rFonts w:ascii="Times New Roman" w:eastAsia="Times New Roman" w:hAnsi="Times New Roman" w:cs="Times New Roman"/>
            <w:color w:val="000000"/>
            <w:sz w:val="24"/>
            <w:szCs w:val="24"/>
          </w:rPr>
          <w:delText>W</w:delText>
        </w:r>
      </w:del>
      <w:ins w:id="262" w:author="Pranav Sudhir Pandit" w:date="2021-01-27T14:36:00Z">
        <w:r w:rsidR="00EE5CC2">
          <w:rPr>
            <w:rFonts w:ascii="Times New Roman" w:eastAsia="Times New Roman" w:hAnsi="Times New Roman" w:cs="Times New Roman"/>
            <w:color w:val="000000"/>
            <w:sz w:val="24"/>
            <w:szCs w:val="24"/>
          </w:rPr>
          <w:t>w</w:t>
        </w:r>
      </w:ins>
      <w:r w:rsidRPr="006246A6">
        <w:rPr>
          <w:rFonts w:ascii="Times New Roman" w:eastAsia="Times New Roman" w:hAnsi="Times New Roman" w:cs="Times New Roman"/>
          <w:color w:val="000000"/>
          <w:sz w:val="24"/>
          <w:szCs w:val="24"/>
        </w:rPr>
        <w:t xml:space="preserve">e also saw a clear indication that the provision of supportive treatments and medical aids such as the provision of commercial nectar solution can significantly increase the odds of survival of rescued hummingbirds.  </w:t>
      </w:r>
    </w:p>
    <w:p w14:paraId="06366723" w14:textId="43D6F9E4" w:rsidR="00A02EAD" w:rsidRPr="00AE6D46" w:rsidRDefault="0054116C" w:rsidP="00A02EAD">
      <w:pPr>
        <w:spacing w:after="0" w:line="480" w:lineRule="auto"/>
        <w:jc w:val="both"/>
        <w:rPr>
          <w:rFonts w:ascii="Times New Roman" w:eastAsia="Times New Roman" w:hAnsi="Times New Roman" w:cs="Times New Roman"/>
          <w:sz w:val="24"/>
          <w:szCs w:val="24"/>
        </w:rPr>
      </w:pPr>
      <w:r w:rsidRPr="006F7A93">
        <w:rPr>
          <w:rFonts w:ascii="Times New Roman" w:eastAsia="Times New Roman" w:hAnsi="Times New Roman" w:cs="Times New Roman"/>
          <w:b/>
          <w:bCs/>
          <w:color w:val="000000"/>
          <w:sz w:val="24"/>
          <w:szCs w:val="24"/>
        </w:rPr>
        <w:t>ACKNOWLEDGMEN</w:t>
      </w:r>
      <w:r w:rsidRPr="00AC4AB0">
        <w:rPr>
          <w:rFonts w:ascii="Times New Roman" w:eastAsia="Times New Roman" w:hAnsi="Times New Roman" w:cs="Times New Roman"/>
          <w:b/>
          <w:bCs/>
          <w:color w:val="000000"/>
          <w:sz w:val="24"/>
          <w:szCs w:val="24"/>
        </w:rPr>
        <w:t>TS</w:t>
      </w:r>
    </w:p>
    <w:p w14:paraId="0B669152" w14:textId="30B58A89" w:rsidR="005F5DE3" w:rsidRDefault="00A02EAD" w:rsidP="005F5DE3">
      <w:pPr>
        <w:spacing w:after="0" w:line="480" w:lineRule="auto"/>
        <w:jc w:val="both"/>
        <w:rPr>
          <w:rFonts w:ascii="Times New Roman" w:eastAsia="Times New Roman" w:hAnsi="Times New Roman" w:cs="Times New Roman"/>
          <w:color w:val="000000"/>
          <w:sz w:val="24"/>
          <w:szCs w:val="24"/>
        </w:rPr>
      </w:pPr>
      <w:r w:rsidRPr="00AE6D46">
        <w:rPr>
          <w:rFonts w:ascii="Times New Roman" w:eastAsia="Times New Roman" w:hAnsi="Times New Roman" w:cs="Times New Roman"/>
          <w:color w:val="000000"/>
          <w:sz w:val="24"/>
          <w:szCs w:val="24"/>
        </w:rPr>
        <w:t xml:space="preserve">We would like to thank the following people for their efforts during the completion of this research study: </w:t>
      </w:r>
      <w:r w:rsidR="00E86847" w:rsidRPr="00670A61">
        <w:rPr>
          <w:rFonts w:ascii="Times New Roman" w:eastAsia="Times New Roman" w:hAnsi="Times New Roman" w:cs="Times New Roman"/>
          <w:color w:val="000000"/>
          <w:sz w:val="24"/>
          <w:szCs w:val="24"/>
        </w:rPr>
        <w:t>Staff and volunteers at Linds</w:t>
      </w:r>
      <w:r w:rsidR="0072321D" w:rsidRPr="00670A61">
        <w:rPr>
          <w:rFonts w:ascii="Times New Roman" w:eastAsia="Times New Roman" w:hAnsi="Times New Roman" w:cs="Times New Roman"/>
          <w:color w:val="000000"/>
          <w:sz w:val="24"/>
          <w:szCs w:val="24"/>
        </w:rPr>
        <w:t>a</w:t>
      </w:r>
      <w:r w:rsidR="00E86847" w:rsidRPr="00670A61">
        <w:rPr>
          <w:rFonts w:ascii="Times New Roman" w:eastAsia="Times New Roman" w:hAnsi="Times New Roman" w:cs="Times New Roman"/>
          <w:color w:val="000000"/>
          <w:sz w:val="24"/>
          <w:szCs w:val="24"/>
        </w:rPr>
        <w:t xml:space="preserve">y </w:t>
      </w:r>
      <w:r w:rsidR="0081384D" w:rsidRPr="00E07CCC">
        <w:rPr>
          <w:rFonts w:ascii="Times New Roman" w:eastAsia="Times New Roman" w:hAnsi="Times New Roman" w:cs="Times New Roman"/>
          <w:color w:val="000000"/>
          <w:sz w:val="24"/>
          <w:szCs w:val="24"/>
        </w:rPr>
        <w:t>W</w:t>
      </w:r>
      <w:r w:rsidR="00E86847" w:rsidRPr="00E07CCC">
        <w:rPr>
          <w:rFonts w:ascii="Times New Roman" w:eastAsia="Times New Roman" w:hAnsi="Times New Roman" w:cs="Times New Roman"/>
          <w:color w:val="000000"/>
          <w:sz w:val="24"/>
          <w:szCs w:val="24"/>
        </w:rPr>
        <w:t xml:space="preserve">ildlife </w:t>
      </w:r>
      <w:r w:rsidR="0081384D" w:rsidRPr="00E07CCC">
        <w:rPr>
          <w:rFonts w:ascii="Times New Roman" w:eastAsia="Times New Roman" w:hAnsi="Times New Roman" w:cs="Times New Roman"/>
          <w:color w:val="000000"/>
          <w:sz w:val="24"/>
          <w:szCs w:val="24"/>
        </w:rPr>
        <w:t>E</w:t>
      </w:r>
      <w:r w:rsidR="00E86847" w:rsidRPr="006F7A93">
        <w:rPr>
          <w:rFonts w:ascii="Times New Roman" w:eastAsia="Times New Roman" w:hAnsi="Times New Roman" w:cs="Times New Roman"/>
          <w:color w:val="000000"/>
          <w:sz w:val="24"/>
          <w:szCs w:val="24"/>
        </w:rPr>
        <w:t>xperience, California Wildlife Center</w:t>
      </w:r>
      <w:r w:rsidR="00E16945">
        <w:rPr>
          <w:rFonts w:ascii="Times New Roman" w:eastAsia="Times New Roman" w:hAnsi="Times New Roman" w:cs="Times New Roman"/>
          <w:color w:val="000000"/>
          <w:sz w:val="24"/>
          <w:szCs w:val="24"/>
        </w:rPr>
        <w:t>,</w:t>
      </w:r>
      <w:r w:rsidR="00E86847" w:rsidRPr="006F7A93">
        <w:rPr>
          <w:rFonts w:ascii="Times New Roman" w:eastAsia="Times New Roman" w:hAnsi="Times New Roman" w:cs="Times New Roman"/>
          <w:color w:val="000000"/>
          <w:sz w:val="24"/>
          <w:szCs w:val="24"/>
        </w:rPr>
        <w:t xml:space="preserve"> and Santa Barbara </w:t>
      </w:r>
      <w:r w:rsidR="0081384D" w:rsidRPr="006F7A93">
        <w:rPr>
          <w:rFonts w:ascii="Times New Roman" w:eastAsia="Times New Roman" w:hAnsi="Times New Roman" w:cs="Times New Roman"/>
          <w:color w:val="000000"/>
          <w:sz w:val="24"/>
          <w:szCs w:val="24"/>
        </w:rPr>
        <w:t>W</w:t>
      </w:r>
      <w:r w:rsidR="00E86847" w:rsidRPr="006F7A93">
        <w:rPr>
          <w:rFonts w:ascii="Times New Roman" w:eastAsia="Times New Roman" w:hAnsi="Times New Roman" w:cs="Times New Roman"/>
          <w:color w:val="000000"/>
          <w:sz w:val="24"/>
          <w:szCs w:val="24"/>
        </w:rPr>
        <w:t xml:space="preserve">ildlife Care Network. </w:t>
      </w:r>
      <w:r w:rsidR="00CB22B4" w:rsidRPr="006F7A93">
        <w:rPr>
          <w:rFonts w:ascii="Times New Roman" w:eastAsia="Times New Roman" w:hAnsi="Times New Roman" w:cs="Times New Roman"/>
          <w:color w:val="000000"/>
          <w:sz w:val="24"/>
          <w:szCs w:val="24"/>
        </w:rPr>
        <w:t xml:space="preserve"> </w:t>
      </w:r>
      <w:r w:rsidR="00D6466B" w:rsidRPr="00D6466B">
        <w:rPr>
          <w:rFonts w:ascii="Times New Roman" w:eastAsia="Times New Roman" w:hAnsi="Times New Roman" w:cs="Times New Roman"/>
          <w:color w:val="000000"/>
          <w:sz w:val="24"/>
          <w:szCs w:val="24"/>
        </w:rPr>
        <w:t xml:space="preserve">Devin Dombrowski and Rachel Avilla for initiating the idea of creating the Wildlife Rehabilitation Medical Database (WRMD) and making it available to Californian Rehabilitation Centers. </w:t>
      </w:r>
      <w:r w:rsidR="005F5DE3">
        <w:rPr>
          <w:rFonts w:ascii="Times New Roman" w:eastAsia="Times New Roman" w:hAnsi="Times New Roman" w:cs="Times New Roman"/>
          <w:color w:val="000000"/>
          <w:sz w:val="24"/>
          <w:szCs w:val="24"/>
        </w:rPr>
        <w:t xml:space="preserve">This study was funded in part by generous support from The Hunter-Jelks Foundation, The James </w:t>
      </w:r>
      <w:proofErr w:type="spellStart"/>
      <w:r w:rsidR="005F5DE3">
        <w:rPr>
          <w:rFonts w:ascii="Times New Roman" w:eastAsia="Times New Roman" w:hAnsi="Times New Roman" w:cs="Times New Roman"/>
          <w:color w:val="000000"/>
          <w:sz w:val="24"/>
          <w:szCs w:val="24"/>
        </w:rPr>
        <w:t>Kralik</w:t>
      </w:r>
      <w:proofErr w:type="spellEnd"/>
      <w:r w:rsidR="005F5DE3">
        <w:rPr>
          <w:rFonts w:ascii="Times New Roman" w:eastAsia="Times New Roman" w:hAnsi="Times New Roman" w:cs="Times New Roman"/>
          <w:color w:val="000000"/>
          <w:sz w:val="24"/>
          <w:szCs w:val="24"/>
        </w:rPr>
        <w:t xml:space="preserve"> Charitable Fund, Dr. and Mrs. Grant Patrick, and Dr. and Mrs. Terry </w:t>
      </w:r>
      <w:proofErr w:type="spellStart"/>
      <w:r w:rsidR="005F5DE3">
        <w:rPr>
          <w:rFonts w:ascii="Times New Roman" w:eastAsia="Times New Roman" w:hAnsi="Times New Roman" w:cs="Times New Roman"/>
          <w:color w:val="000000"/>
          <w:sz w:val="24"/>
          <w:szCs w:val="24"/>
        </w:rPr>
        <w:t>Roelofs</w:t>
      </w:r>
      <w:proofErr w:type="spellEnd"/>
      <w:r w:rsidR="005F5DE3">
        <w:rPr>
          <w:rFonts w:ascii="Times New Roman" w:eastAsia="Times New Roman" w:hAnsi="Times New Roman" w:cs="Times New Roman"/>
          <w:color w:val="000000"/>
          <w:sz w:val="24"/>
          <w:szCs w:val="24"/>
        </w:rPr>
        <w:t xml:space="preserve">.  </w:t>
      </w:r>
    </w:p>
    <w:p w14:paraId="59E89D5A" w14:textId="55F17491" w:rsidR="00A02EAD" w:rsidRPr="00670A61" w:rsidRDefault="00491779" w:rsidP="00491779">
      <w:pPr>
        <w:spacing w:after="240" w:line="240" w:lineRule="auto"/>
        <w:rPr>
          <w:rFonts w:ascii="Times New Roman" w:eastAsia="Times New Roman" w:hAnsi="Times New Roman" w:cs="Times New Roman"/>
          <w:sz w:val="24"/>
          <w:szCs w:val="24"/>
        </w:rPr>
      </w:pPr>
      <w:r w:rsidRPr="00AE6D46">
        <w:rPr>
          <w:rFonts w:ascii="Times New Roman" w:eastAsia="Times New Roman" w:hAnsi="Times New Roman" w:cs="Times New Roman"/>
          <w:b/>
          <w:sz w:val="24"/>
          <w:szCs w:val="24"/>
        </w:rPr>
        <w:lastRenderedPageBreak/>
        <w:t>REFERENCES</w:t>
      </w:r>
    </w:p>
    <w:p w14:paraId="4B43BD73" w14:textId="77777777" w:rsidR="003F3621" w:rsidRPr="003F3621" w:rsidRDefault="008331C1" w:rsidP="003F3621">
      <w:pPr>
        <w:pStyle w:val="EndNoteBibliography"/>
        <w:spacing w:after="0"/>
        <w:ind w:left="720" w:hanging="720"/>
      </w:pPr>
      <w:r w:rsidRPr="00AE6D46">
        <w:rPr>
          <w:rFonts w:ascii="Times New Roman" w:hAnsi="Times New Roman" w:cs="Times New Roman"/>
          <w:sz w:val="24"/>
          <w:szCs w:val="24"/>
        </w:rPr>
        <w:fldChar w:fldCharType="begin"/>
      </w:r>
      <w:r w:rsidRPr="007E5FA8">
        <w:rPr>
          <w:rFonts w:ascii="Times New Roman" w:hAnsi="Times New Roman" w:cs="Times New Roman"/>
          <w:sz w:val="24"/>
          <w:szCs w:val="24"/>
        </w:rPr>
        <w:instrText xml:space="preserve"> ADDIN EN.REFLIST </w:instrText>
      </w:r>
      <w:r w:rsidRPr="00AE6D46">
        <w:rPr>
          <w:rFonts w:ascii="Times New Roman" w:hAnsi="Times New Roman" w:cs="Times New Roman"/>
          <w:sz w:val="24"/>
          <w:szCs w:val="24"/>
        </w:rPr>
        <w:fldChar w:fldCharType="separate"/>
      </w:r>
      <w:r w:rsidR="003F3621" w:rsidRPr="003F3621">
        <w:t>Baek HE, Bandivadekar RR, Pandit P, Mah M, Sehgal RN, and Tell LA. 2020. TaqMan quantitative real-time PCR for detecting Avipoxvirus DNA in various sample types from hummingbirds.</w:t>
      </w:r>
      <w:r w:rsidR="003F3621" w:rsidRPr="003F3621">
        <w:rPr>
          <w:i/>
        </w:rPr>
        <w:t xml:space="preserve"> PLoS One</w:t>
      </w:r>
      <w:r w:rsidR="003F3621" w:rsidRPr="003F3621">
        <w:t xml:space="preserve"> 15:e0230701. </w:t>
      </w:r>
    </w:p>
    <w:p w14:paraId="0D563D91" w14:textId="77777777" w:rsidR="003F3621" w:rsidRPr="003F3621" w:rsidRDefault="003F3621" w:rsidP="003F3621">
      <w:pPr>
        <w:pStyle w:val="EndNoteBibliography"/>
        <w:spacing w:after="0"/>
        <w:ind w:left="720" w:hanging="720"/>
      </w:pPr>
      <w:r w:rsidRPr="003F3621">
        <w:t>Bandivadekar RR, Pandit PS, Sollmann R, Thomas MJ, Logan SM, Brown JC, Klimley AP, and Tell LA. 2018. Use of RFID technology to characterize feeder visitations and contact network of hummingbirds in urban habitats.</w:t>
      </w:r>
      <w:r w:rsidRPr="003F3621">
        <w:rPr>
          <w:i/>
        </w:rPr>
        <w:t xml:space="preserve"> PLoS One</w:t>
      </w:r>
      <w:r w:rsidRPr="003F3621">
        <w:t xml:space="preserve"> 13:e0208057. </w:t>
      </w:r>
    </w:p>
    <w:p w14:paraId="082FD9D4" w14:textId="77777777" w:rsidR="003F3621" w:rsidRPr="003F3621" w:rsidRDefault="003F3621" w:rsidP="003F3621">
      <w:pPr>
        <w:pStyle w:val="EndNoteBibliography"/>
        <w:spacing w:after="0"/>
        <w:ind w:left="720" w:hanging="720"/>
      </w:pPr>
      <w:r w:rsidRPr="003F3621">
        <w:t>Bishop CA, Moran AJ, Toshack MC, Elle E, Maisonneuve F, and Elliott JE. 2018. Hummingbirds and bumble bees exposed to neonicotinoid and organophosphate insecticides in the Fraser Valley, British Columbia, Canada.</w:t>
      </w:r>
      <w:r w:rsidRPr="003F3621">
        <w:rPr>
          <w:i/>
        </w:rPr>
        <w:t xml:space="preserve"> Environmental Toxicology and Chemistry</w:t>
      </w:r>
      <w:r w:rsidRPr="003F3621">
        <w:t xml:space="preserve"> 37:2143-2152. </w:t>
      </w:r>
    </w:p>
    <w:p w14:paraId="4FFA1BAD" w14:textId="77777777" w:rsidR="003F3621" w:rsidRPr="003F3621" w:rsidRDefault="003F3621" w:rsidP="003F3621">
      <w:pPr>
        <w:pStyle w:val="EndNoteBibliography"/>
        <w:spacing w:after="0"/>
        <w:ind w:left="720" w:hanging="720"/>
      </w:pPr>
      <w:r w:rsidRPr="003F3621">
        <w:t>Brooks ME, Kristensen K, van Benthem KJ, Magnusson A, Berg CW, Nielsen A, Skaug HJ, Machler M, and Bolker BM. 2017. glmmTMB balances speed and flexibility among packages for zero-inflated generalized linear mixed modeling.</w:t>
      </w:r>
      <w:r w:rsidRPr="003F3621">
        <w:rPr>
          <w:i/>
        </w:rPr>
        <w:t xml:space="preserve"> The R journal</w:t>
      </w:r>
      <w:r w:rsidRPr="003F3621">
        <w:t xml:space="preserve"> 9:378-400. </w:t>
      </w:r>
    </w:p>
    <w:p w14:paraId="38722367" w14:textId="77777777" w:rsidR="003F3621" w:rsidRPr="003F3621" w:rsidRDefault="003F3621" w:rsidP="003F3621">
      <w:pPr>
        <w:pStyle w:val="EndNoteBibliography"/>
        <w:spacing w:after="0"/>
        <w:ind w:left="720" w:hanging="720"/>
      </w:pPr>
      <w:r w:rsidRPr="003F3621">
        <w:t xml:space="preserve">Bucher TL, and Chappell MA. 1989. Energy metabolism and patterns of ventilation in euthermic and torpid hummingbirds.  </w:t>
      </w:r>
      <w:r w:rsidRPr="003F3621">
        <w:rPr>
          <w:i/>
        </w:rPr>
        <w:t>Physiology of Cold Adaptation in Birds</w:t>
      </w:r>
      <w:r w:rsidRPr="003F3621">
        <w:t>: Springer, 187-195.</w:t>
      </w:r>
    </w:p>
    <w:p w14:paraId="68C8A248" w14:textId="77777777" w:rsidR="003F3621" w:rsidRPr="003F3621" w:rsidRDefault="003F3621" w:rsidP="003F3621">
      <w:pPr>
        <w:pStyle w:val="EndNoteBibliography"/>
        <w:spacing w:after="0"/>
        <w:ind w:left="720" w:hanging="720"/>
      </w:pPr>
      <w:r w:rsidRPr="003F3621">
        <w:t>Burton DL, and Doblar KA. 2004. Morbidity and mortality of urban wildlife in the midwestern United States. Proc 4th International Urban Wildlife Symposium. p 171-181.</w:t>
      </w:r>
    </w:p>
    <w:p w14:paraId="3BEAE578" w14:textId="77777777" w:rsidR="003F3621" w:rsidRPr="003F3621" w:rsidRDefault="003F3621" w:rsidP="003F3621">
      <w:pPr>
        <w:pStyle w:val="EndNoteBibliography"/>
        <w:spacing w:after="0"/>
        <w:ind w:left="720" w:hanging="720"/>
      </w:pPr>
      <w:r w:rsidRPr="003F3621">
        <w:t>Calver M, Thomas S, Bradley S, and McCutcheon H. 2007. Reducing the rate of predation on wildlife by pet cats: The efficacy and practicability of collar-mounted pounce protectors.</w:t>
      </w:r>
      <w:r w:rsidRPr="003F3621">
        <w:rPr>
          <w:i/>
        </w:rPr>
        <w:t xml:space="preserve"> Biological Conservation</w:t>
      </w:r>
      <w:r w:rsidRPr="003F3621">
        <w:t xml:space="preserve"> 137:341-348. </w:t>
      </w:r>
    </w:p>
    <w:p w14:paraId="52F660DC" w14:textId="77777777" w:rsidR="003F3621" w:rsidRPr="003F3621" w:rsidRDefault="003F3621" w:rsidP="003F3621">
      <w:pPr>
        <w:pStyle w:val="EndNoteBibliography"/>
        <w:spacing w:after="0"/>
        <w:ind w:left="720" w:hanging="720"/>
      </w:pPr>
      <w:r w:rsidRPr="003F3621">
        <w:t>Carpenter FL. 1987. Food abundance and territoriality: to defend or not to defend?</w:t>
      </w:r>
      <w:r w:rsidRPr="003F3621">
        <w:rPr>
          <w:i/>
        </w:rPr>
        <w:t xml:space="preserve"> American Zoologist</w:t>
      </w:r>
      <w:r w:rsidRPr="003F3621">
        <w:t xml:space="preserve"> 27:387-399. </w:t>
      </w:r>
    </w:p>
    <w:p w14:paraId="64027429" w14:textId="77777777" w:rsidR="003F3621" w:rsidRPr="003F3621" w:rsidRDefault="003F3621" w:rsidP="003F3621">
      <w:pPr>
        <w:pStyle w:val="EndNoteBibliography"/>
        <w:spacing w:after="0"/>
        <w:ind w:left="720" w:hanging="720"/>
      </w:pPr>
      <w:r w:rsidRPr="003F3621">
        <w:t>Dauphiné N, and Cooper RJ. 2009. Impacts of free-ranging domestic cats (Felis catus) on birds in the United States: a review of recent research with conservation and management recommendations. Proceedings of the fourth international partners in flight conference: tundra to tropics.</w:t>
      </w:r>
    </w:p>
    <w:p w14:paraId="36A9C84F" w14:textId="77777777" w:rsidR="003F3621" w:rsidRPr="003F3621" w:rsidRDefault="003F3621" w:rsidP="003F3621">
      <w:pPr>
        <w:pStyle w:val="EndNoteBibliography"/>
        <w:spacing w:after="0"/>
        <w:ind w:left="720" w:hanging="720"/>
      </w:pPr>
      <w:r w:rsidRPr="003F3621">
        <w:t>Dearborn DC. 1998. Interspecific territoriality by a rufous-tailed hummingbird (Amazilia tzacatl): effects of intruder size and resource value.</w:t>
      </w:r>
      <w:r w:rsidRPr="003F3621">
        <w:rPr>
          <w:i/>
        </w:rPr>
        <w:t xml:space="preserve"> Biotropica</w:t>
      </w:r>
      <w:r w:rsidRPr="003F3621">
        <w:t xml:space="preserve"> 30:306-313. </w:t>
      </w:r>
    </w:p>
    <w:p w14:paraId="15B18007" w14:textId="77777777" w:rsidR="003F3621" w:rsidRPr="003F3621" w:rsidRDefault="003F3621" w:rsidP="003F3621">
      <w:pPr>
        <w:pStyle w:val="EndNoteBibliography"/>
        <w:spacing w:after="0"/>
        <w:ind w:left="720" w:hanging="720"/>
      </w:pPr>
      <w:r w:rsidRPr="003F3621">
        <w:t>Deem SL, Terrell SP, and Forrester DJ. 1998. A retrospective study of morbidity and mortality of raptors in Florida: 1988-1994.</w:t>
      </w:r>
      <w:r w:rsidRPr="003F3621">
        <w:rPr>
          <w:i/>
        </w:rPr>
        <w:t xml:space="preserve"> Journal of Zoo and Wildlife Medicine</w:t>
      </w:r>
      <w:r w:rsidRPr="003F3621">
        <w:t xml:space="preserve"> 29:160-164. </w:t>
      </w:r>
    </w:p>
    <w:p w14:paraId="216C799B" w14:textId="77777777" w:rsidR="003F3621" w:rsidRPr="003F3621" w:rsidRDefault="003F3621" w:rsidP="003F3621">
      <w:pPr>
        <w:pStyle w:val="EndNoteBibliography"/>
        <w:spacing w:after="0"/>
        <w:ind w:left="720" w:hanging="720"/>
      </w:pPr>
      <w:r w:rsidRPr="003F3621">
        <w:t>Ditchkoff SS, Saalfeld ST, and Gibson CJ. 2006. Animal behavior in urban ecosystems: modifications due to human-induced stress.</w:t>
      </w:r>
      <w:r w:rsidRPr="003F3621">
        <w:rPr>
          <w:i/>
        </w:rPr>
        <w:t xml:space="preserve"> Urban Ecosystems</w:t>
      </w:r>
      <w:r w:rsidRPr="003F3621">
        <w:t xml:space="preserve"> 9:5-12. </w:t>
      </w:r>
    </w:p>
    <w:p w14:paraId="09ECF3A5" w14:textId="77777777" w:rsidR="003F3621" w:rsidRPr="003F3621" w:rsidRDefault="003F3621" w:rsidP="003F3621">
      <w:pPr>
        <w:pStyle w:val="EndNoteBibliography"/>
        <w:spacing w:after="0"/>
        <w:ind w:left="720" w:hanging="720"/>
      </w:pPr>
      <w:r w:rsidRPr="003F3621">
        <w:t>Evans Ogden LJ. 1996. Collision course: the hazards of lighted structures and windows to migrating birds.</w:t>
      </w:r>
      <w:r w:rsidRPr="003F3621">
        <w:rPr>
          <w:i/>
        </w:rPr>
        <w:t xml:space="preserve"> Fatal Light Awareness Program (FLAP)</w:t>
      </w:r>
      <w:r w:rsidRPr="003F3621">
        <w:t xml:space="preserve">:3. </w:t>
      </w:r>
    </w:p>
    <w:p w14:paraId="240DE26C" w14:textId="77777777" w:rsidR="003F3621" w:rsidRPr="003F3621" w:rsidRDefault="003F3621" w:rsidP="003F3621">
      <w:pPr>
        <w:pStyle w:val="EndNoteBibliography"/>
        <w:spacing w:after="0"/>
        <w:ind w:left="720" w:hanging="720"/>
      </w:pPr>
      <w:r w:rsidRPr="003F3621">
        <w:t>Filigenzi MS, Graves EE, Tell LA, Jelks KA, and Poppenga RH. 2019. Quantitation of neonicotinoid insecticides, plus qualitative screening for other xenobiotics, in small-mass avian tissue samples using UHPLC high-resolution mass spectrometry.</w:t>
      </w:r>
      <w:r w:rsidRPr="003F3621">
        <w:rPr>
          <w:i/>
        </w:rPr>
        <w:t xml:space="preserve"> Journal of Veterinary Diagnostic Investigation</w:t>
      </w:r>
      <w:r w:rsidRPr="003F3621">
        <w:t xml:space="preserve"> 31:399-407. </w:t>
      </w:r>
    </w:p>
    <w:p w14:paraId="6C03B780" w14:textId="77777777" w:rsidR="003F3621" w:rsidRPr="003F3621" w:rsidRDefault="003F3621" w:rsidP="003F3621">
      <w:pPr>
        <w:pStyle w:val="EndNoteBibliography"/>
        <w:spacing w:after="0"/>
        <w:ind w:left="720" w:hanging="720"/>
      </w:pPr>
      <w:r w:rsidRPr="003F3621">
        <w:t>Gelb Y, and Delacretaz N. 2006. Avian window strike mortality at an urban office building.</w:t>
      </w:r>
      <w:r w:rsidRPr="003F3621">
        <w:rPr>
          <w:i/>
        </w:rPr>
        <w:t xml:space="preserve"> The Kingbird</w:t>
      </w:r>
      <w:r w:rsidRPr="003F3621">
        <w:t xml:space="preserve"> 56:190-198. </w:t>
      </w:r>
    </w:p>
    <w:p w14:paraId="4862C557" w14:textId="6351F459" w:rsidR="003F3621" w:rsidRPr="003F3621" w:rsidRDefault="003F3621" w:rsidP="003F3621">
      <w:pPr>
        <w:pStyle w:val="EndNoteBibliography"/>
        <w:spacing w:after="0"/>
        <w:ind w:left="720" w:hanging="720"/>
      </w:pPr>
      <w:r w:rsidRPr="003F3621">
        <w:t>Godoy LA, Dalbeck LS, Tell LA, Woods LW, Colwell RR, Robinson B, Wethington SM, Moresco A, Woolcock PR, and Ernest HB. 2013. Characterization of avian poxvirus in Anna's Hummingbird (Calypte anna) in California, USA.</w:t>
      </w:r>
      <w:r w:rsidRPr="003F3621">
        <w:rPr>
          <w:i/>
        </w:rPr>
        <w:t xml:space="preserve"> Journal of Wildlife Diseases</w:t>
      </w:r>
      <w:r w:rsidRPr="003F3621">
        <w:t xml:space="preserve"> 49:978-985. </w:t>
      </w:r>
      <w:hyperlink r:id="rId10" w:history="1">
        <w:r w:rsidRPr="003F3621">
          <w:rPr>
            <w:rStyle w:val="Hyperlink"/>
          </w:rPr>
          <w:t>http://dx.doi.org/10.7589/2012-09-230</w:t>
        </w:r>
      </w:hyperlink>
    </w:p>
    <w:p w14:paraId="4E813E08" w14:textId="5EE2EAD2" w:rsidR="003F3621" w:rsidRPr="003F3621" w:rsidRDefault="003F3621" w:rsidP="003F3621">
      <w:pPr>
        <w:pStyle w:val="EndNoteBibliography"/>
        <w:spacing w:after="0"/>
        <w:ind w:left="720" w:hanging="720"/>
      </w:pPr>
      <w:r w:rsidRPr="003F3621">
        <w:t>Godoy LA, Tell LA, and Ernest HB. 2014. Hummingbird health: pathogens and disease conditions in the family Trochilidae.</w:t>
      </w:r>
      <w:r w:rsidRPr="003F3621">
        <w:rPr>
          <w:i/>
        </w:rPr>
        <w:t xml:space="preserve"> Journal of ornithology / DO-G</w:t>
      </w:r>
      <w:r w:rsidRPr="003F3621">
        <w:t xml:space="preserve"> 155:1-12. </w:t>
      </w:r>
      <w:hyperlink r:id="rId11" w:history="1">
        <w:r w:rsidRPr="003F3621">
          <w:rPr>
            <w:rStyle w:val="Hyperlink"/>
          </w:rPr>
          <w:t>http://dx.doi.org/10.1007/s10336-013-0990-z</w:t>
        </w:r>
      </w:hyperlink>
    </w:p>
    <w:p w14:paraId="2C74BB12" w14:textId="77777777" w:rsidR="003F3621" w:rsidRPr="003F3621" w:rsidRDefault="003F3621" w:rsidP="003F3621">
      <w:pPr>
        <w:pStyle w:val="EndNoteBibliography"/>
        <w:spacing w:after="0"/>
        <w:ind w:left="720" w:hanging="720"/>
      </w:pPr>
      <w:r w:rsidRPr="003F3621">
        <w:lastRenderedPageBreak/>
        <w:t>Graham DL. 1997. Spider Webs and Windows as Potentially Important Sources of Hummingbird Mortality (Telas de Araña y Ventanas Como Fuentes Potenciales de Mortalidad para Zumbadores).</w:t>
      </w:r>
      <w:r w:rsidRPr="003F3621">
        <w:rPr>
          <w:i/>
        </w:rPr>
        <w:t xml:space="preserve"> Journal of Field Ornithology</w:t>
      </w:r>
      <w:r w:rsidRPr="003F3621">
        <w:t xml:space="preserve">:98-101. </w:t>
      </w:r>
    </w:p>
    <w:p w14:paraId="0E357427" w14:textId="77777777" w:rsidR="003F3621" w:rsidRPr="003F3621" w:rsidRDefault="003F3621" w:rsidP="003F3621">
      <w:pPr>
        <w:pStyle w:val="EndNoteBibliography"/>
        <w:spacing w:after="0"/>
        <w:ind w:left="720" w:hanging="720"/>
      </w:pPr>
      <w:r w:rsidRPr="003F3621">
        <w:t>Graves EE, Jelks KA, Foley JE, Filigenzi MS, Poppenga RH, Ernest HB, Melnicoe R, and Tell LA. 2019. Analysis of insecticide exposure in California hummingbirds using liquid chromatography-mass spectrometry.</w:t>
      </w:r>
      <w:r w:rsidRPr="003F3621">
        <w:rPr>
          <w:i/>
        </w:rPr>
        <w:t xml:space="preserve"> Environmental Science and Pollution Research</w:t>
      </w:r>
      <w:r w:rsidRPr="003F3621">
        <w:t xml:space="preserve"> 26:15458-15466. </w:t>
      </w:r>
    </w:p>
    <w:p w14:paraId="5DB56C60" w14:textId="77777777" w:rsidR="003F3621" w:rsidRPr="003F3621" w:rsidRDefault="003F3621" w:rsidP="003F3621">
      <w:pPr>
        <w:pStyle w:val="EndNoteBibliography"/>
        <w:spacing w:after="0"/>
        <w:ind w:left="720" w:hanging="720"/>
      </w:pPr>
      <w:r w:rsidRPr="003F3621">
        <w:t xml:space="preserve">Greenewalt CH. 1990. </w:t>
      </w:r>
      <w:r w:rsidRPr="003F3621">
        <w:rPr>
          <w:i/>
        </w:rPr>
        <w:t>Hummingbirds</w:t>
      </w:r>
      <w:r w:rsidRPr="003F3621">
        <w:t>: Courier Corporation.</w:t>
      </w:r>
    </w:p>
    <w:p w14:paraId="570AB66F" w14:textId="77777777" w:rsidR="003F3621" w:rsidRPr="003F3621" w:rsidRDefault="003F3621" w:rsidP="003F3621">
      <w:pPr>
        <w:pStyle w:val="EndNoteBibliography"/>
        <w:spacing w:after="0"/>
        <w:ind w:left="720" w:hanging="720"/>
      </w:pPr>
      <w:r w:rsidRPr="003F3621">
        <w:t xml:space="preserve">Greenway MK. 2020. </w:t>
      </w:r>
      <w:r w:rsidRPr="003F3621">
        <w:rPr>
          <w:i/>
        </w:rPr>
        <w:t>If Hummingbirds Could Hum</w:t>
      </w:r>
      <w:r w:rsidRPr="003F3621">
        <w:t>: G2 Books.</w:t>
      </w:r>
    </w:p>
    <w:p w14:paraId="5E6E1523" w14:textId="77777777" w:rsidR="003F3621" w:rsidRPr="003F3621" w:rsidRDefault="003F3621" w:rsidP="003F3621">
      <w:pPr>
        <w:pStyle w:val="EndNoteBibliography"/>
        <w:spacing w:after="0"/>
        <w:ind w:left="720" w:hanging="720"/>
      </w:pPr>
      <w:r w:rsidRPr="003F3621">
        <w:t>Greig EI, Wood EM, and Bonter DN. 2017. Winter range expansion of a hummingbird is associated with urbanization and supplementary feeding.</w:t>
      </w:r>
      <w:r w:rsidRPr="003F3621">
        <w:rPr>
          <w:i/>
        </w:rPr>
        <w:t xml:space="preserve"> Proc Biol Sci</w:t>
      </w:r>
      <w:r w:rsidRPr="003F3621">
        <w:t xml:space="preserve"> 284. 10.1098/rspb.2017.0256</w:t>
      </w:r>
    </w:p>
    <w:p w14:paraId="1305AF47" w14:textId="77777777" w:rsidR="003F3621" w:rsidRPr="003F3621" w:rsidRDefault="003F3621" w:rsidP="003F3621">
      <w:pPr>
        <w:pStyle w:val="EndNoteBibliography"/>
        <w:spacing w:after="0"/>
        <w:ind w:left="720" w:hanging="720"/>
      </w:pPr>
      <w:r w:rsidRPr="003F3621">
        <w:t>Griffith JE, Dhand NK, Krockenberger MB, and Higgins DP. 2013. A retrospective study of admission trends of koalas to a rehabilitation facility over 30 years.</w:t>
      </w:r>
      <w:r w:rsidRPr="003F3621">
        <w:rPr>
          <w:i/>
        </w:rPr>
        <w:t xml:space="preserve"> Journal of Wildlife Diseases</w:t>
      </w:r>
      <w:r w:rsidRPr="003F3621">
        <w:t xml:space="preserve"> 49:18-28. </w:t>
      </w:r>
    </w:p>
    <w:p w14:paraId="1E8F2EF0" w14:textId="77777777" w:rsidR="003F3621" w:rsidRPr="003F3621" w:rsidRDefault="003F3621" w:rsidP="003F3621">
      <w:pPr>
        <w:pStyle w:val="EndNoteBibliography"/>
        <w:spacing w:after="0"/>
        <w:ind w:left="720" w:hanging="720"/>
      </w:pPr>
      <w:r w:rsidRPr="003F3621">
        <w:t>Hainsworth FR, Collins BG, and Wolf LL. 1977. The function of torpor in hummingbirds.</w:t>
      </w:r>
      <w:r w:rsidRPr="003F3621">
        <w:rPr>
          <w:i/>
        </w:rPr>
        <w:t xml:space="preserve"> Physiological Zoology</w:t>
      </w:r>
      <w:r w:rsidRPr="003F3621">
        <w:t xml:space="preserve"> 50:215-222. </w:t>
      </w:r>
    </w:p>
    <w:p w14:paraId="717B3470" w14:textId="77777777" w:rsidR="003F3621" w:rsidRPr="003F3621" w:rsidRDefault="003F3621" w:rsidP="003F3621">
      <w:pPr>
        <w:pStyle w:val="EndNoteBibliography"/>
        <w:spacing w:after="0"/>
        <w:ind w:left="720" w:hanging="720"/>
      </w:pPr>
      <w:r w:rsidRPr="003F3621">
        <w:t>Harris MC, and Sleeman JM. 2007. Morbidity and mortality of bald eagles (Haliaeetus leucocephalus) and peregrine falcons (Falco peregrinus) admitted to the Wildlife Center of Virginia, 1993–2003.</w:t>
      </w:r>
      <w:r w:rsidRPr="003F3621">
        <w:rPr>
          <w:i/>
        </w:rPr>
        <w:t xml:space="preserve"> Journal of Zoo and Wildlife Medicine</w:t>
      </w:r>
      <w:r w:rsidRPr="003F3621">
        <w:t xml:space="preserve"> 38:62-67. </w:t>
      </w:r>
    </w:p>
    <w:p w14:paraId="1CFFFA7B" w14:textId="77777777" w:rsidR="003F3621" w:rsidRPr="003F3621" w:rsidRDefault="003F3621" w:rsidP="003F3621">
      <w:pPr>
        <w:pStyle w:val="EndNoteBibliography"/>
        <w:spacing w:after="0"/>
        <w:ind w:left="720" w:hanging="720"/>
      </w:pPr>
      <w:r w:rsidRPr="003F3621">
        <w:t xml:space="preserve">Heyden KG. 2005. A comparison of avian data from two wildlife rehabilitation centers in Indiana: an honors thesis (HONRS 499). </w:t>
      </w:r>
    </w:p>
    <w:p w14:paraId="385A0F5A" w14:textId="77777777" w:rsidR="003F3621" w:rsidRPr="003F3621" w:rsidRDefault="003F3621" w:rsidP="003F3621">
      <w:pPr>
        <w:pStyle w:val="EndNoteBibliography"/>
        <w:spacing w:after="0"/>
        <w:ind w:left="720" w:hanging="720"/>
      </w:pPr>
      <w:r w:rsidRPr="003F3621">
        <w:t>Kelly A, and Bland M. 2006. Admissions, diagnoses, and outcomes for Eurasian sparrowhawks (Accipiter nisus) brought to a wildlife rehabilitation center in England.</w:t>
      </w:r>
      <w:r w:rsidRPr="003F3621">
        <w:rPr>
          <w:i/>
        </w:rPr>
        <w:t xml:space="preserve"> Journal of Raptor Research</w:t>
      </w:r>
      <w:r w:rsidRPr="003F3621">
        <w:t xml:space="preserve"> 40:231-236. </w:t>
      </w:r>
    </w:p>
    <w:p w14:paraId="47429555" w14:textId="77777777" w:rsidR="003F3621" w:rsidRPr="003F3621" w:rsidRDefault="003F3621" w:rsidP="003F3621">
      <w:pPr>
        <w:pStyle w:val="EndNoteBibliography"/>
        <w:spacing w:after="0"/>
        <w:ind w:left="720" w:hanging="720"/>
      </w:pPr>
      <w:r w:rsidRPr="003F3621">
        <w:t>Klem Jr D. 1989. Bird: window collisions.</w:t>
      </w:r>
      <w:r w:rsidRPr="003F3621">
        <w:rPr>
          <w:i/>
        </w:rPr>
        <w:t xml:space="preserve"> The Wilson Bulletin</w:t>
      </w:r>
      <w:r w:rsidRPr="003F3621">
        <w:t xml:space="preserve">:606-620. </w:t>
      </w:r>
    </w:p>
    <w:p w14:paraId="20BB7820" w14:textId="77777777" w:rsidR="003F3621" w:rsidRPr="003F3621" w:rsidRDefault="003F3621" w:rsidP="003F3621">
      <w:pPr>
        <w:pStyle w:val="EndNoteBibliography"/>
        <w:spacing w:after="0"/>
        <w:ind w:left="720" w:hanging="720"/>
      </w:pPr>
      <w:r w:rsidRPr="003F3621">
        <w:t>Klem Jr D, and Saenger PG. 2013. Evaluating the effectiveness of select visual signals to prevent bird-window collisions.</w:t>
      </w:r>
      <w:r w:rsidRPr="003F3621">
        <w:rPr>
          <w:i/>
        </w:rPr>
        <w:t xml:space="preserve"> The Wilson Journal of Ornithology</w:t>
      </w:r>
      <w:r w:rsidRPr="003F3621">
        <w:t xml:space="preserve"> 125:406-411. </w:t>
      </w:r>
    </w:p>
    <w:p w14:paraId="302E02A8" w14:textId="77777777" w:rsidR="003F3621" w:rsidRPr="003F3621" w:rsidRDefault="003F3621" w:rsidP="003F3621">
      <w:pPr>
        <w:pStyle w:val="EndNoteBibliography"/>
        <w:spacing w:after="0"/>
        <w:ind w:left="720" w:hanging="720"/>
      </w:pPr>
      <w:r w:rsidRPr="003F3621">
        <w:t>Lepczyk CA, Mertig AG, and Liu J. 2004. Landowners and cat predation across rural-to-urban landscapes.</w:t>
      </w:r>
      <w:r w:rsidRPr="003F3621">
        <w:rPr>
          <w:i/>
        </w:rPr>
        <w:t xml:space="preserve"> Biological Conservation</w:t>
      </w:r>
      <w:r w:rsidRPr="003F3621">
        <w:t xml:space="preserve"> 115:191-201. 10.1016/S0006-3207(03)00107-1</w:t>
      </w:r>
    </w:p>
    <w:p w14:paraId="2E43616C" w14:textId="77777777" w:rsidR="003F3621" w:rsidRPr="003F3621" w:rsidRDefault="003F3621" w:rsidP="003F3621">
      <w:pPr>
        <w:pStyle w:val="EndNoteBibliography"/>
        <w:spacing w:after="0"/>
        <w:ind w:left="720" w:hanging="720"/>
      </w:pPr>
      <w:r w:rsidRPr="003F3621">
        <w:t>Loss SR, Will T, and Marra PP. 2013. The impact of free-ranging domestic cats on wildlife of the United States.</w:t>
      </w:r>
      <w:r w:rsidRPr="003F3621">
        <w:rPr>
          <w:i/>
        </w:rPr>
        <w:t xml:space="preserve"> Nature Communications</w:t>
      </w:r>
      <w:r w:rsidRPr="003F3621">
        <w:t xml:space="preserve"> 4:1396. </w:t>
      </w:r>
    </w:p>
    <w:p w14:paraId="32BE4C5D" w14:textId="77777777" w:rsidR="003F3621" w:rsidRPr="003F3621" w:rsidRDefault="003F3621" w:rsidP="003F3621">
      <w:pPr>
        <w:pStyle w:val="EndNoteBibliography"/>
        <w:spacing w:after="0"/>
        <w:ind w:left="720" w:hanging="720"/>
      </w:pPr>
      <w:r w:rsidRPr="003F3621">
        <w:t>Lowry H, Lill A, and Wong BB. 2013. Behavioural responses of wildlife to urban environments.</w:t>
      </w:r>
      <w:r w:rsidRPr="003F3621">
        <w:rPr>
          <w:i/>
        </w:rPr>
        <w:t xml:space="preserve"> Biological Reviews</w:t>
      </w:r>
      <w:r w:rsidRPr="003F3621">
        <w:t xml:space="preserve"> 88:537-549. </w:t>
      </w:r>
    </w:p>
    <w:p w14:paraId="2B17CC0F" w14:textId="77777777" w:rsidR="003F3621" w:rsidRPr="003F3621" w:rsidRDefault="003F3621" w:rsidP="003F3621">
      <w:pPr>
        <w:pStyle w:val="EndNoteBibliography"/>
        <w:spacing w:after="0"/>
        <w:ind w:left="720" w:hanging="720"/>
      </w:pPr>
      <w:r w:rsidRPr="003F3621">
        <w:t>Maruyama PK, Bonizário C, Marcon AP, D'Angelo G, da Silva MM, da Silva Neto EN, Oliveira PE, Sazima I, Sazima M, and Vizentin-Bugoni J. 2019. Plant-hummingbird interaction networks in urban areas: Generalization and the importance of trees with specialized flowers as a nectar resource for pollinator conservation.</w:t>
      </w:r>
      <w:r w:rsidRPr="003F3621">
        <w:rPr>
          <w:i/>
        </w:rPr>
        <w:t xml:space="preserve"> Biological conservation</w:t>
      </w:r>
      <w:r w:rsidRPr="003F3621">
        <w:t xml:space="preserve"> 230:187-194. </w:t>
      </w:r>
    </w:p>
    <w:p w14:paraId="6A2227B6" w14:textId="77777777" w:rsidR="003F3621" w:rsidRPr="003F3621" w:rsidRDefault="003F3621" w:rsidP="003F3621">
      <w:pPr>
        <w:pStyle w:val="EndNoteBibliography"/>
        <w:spacing w:after="0"/>
        <w:ind w:left="720" w:hanging="720"/>
      </w:pPr>
      <w:r w:rsidRPr="003F3621">
        <w:t>Mazaris AD, Mamakis Y, Kalpakis S, Poulopoulos Y, and Matsinos YG. 2008. Evaluating potential threats to birds in Greece: an analysis of a 10-year data set from a rehabilitation centre.</w:t>
      </w:r>
      <w:r w:rsidRPr="003F3621">
        <w:rPr>
          <w:i/>
        </w:rPr>
        <w:t xml:space="preserve"> Oryx</w:t>
      </w:r>
      <w:r w:rsidRPr="003F3621">
        <w:t xml:space="preserve"> 42:408-414. </w:t>
      </w:r>
    </w:p>
    <w:p w14:paraId="09DBD3DE" w14:textId="77777777" w:rsidR="003F3621" w:rsidRPr="003F3621" w:rsidRDefault="003F3621" w:rsidP="003F3621">
      <w:pPr>
        <w:pStyle w:val="EndNoteBibliography"/>
        <w:spacing w:after="0"/>
        <w:ind w:left="720" w:hanging="720"/>
      </w:pPr>
      <w:r w:rsidRPr="003F3621">
        <w:t>Mikoni NA, Poppenga R, Ackerman JT, Foley J, Hazlehurst J, Purdin G, Aston L, Hargrave S, Jelks K, and Tell LA. 2017. Trace element contamination in feather and tissue samples from Anna's hummingbirds.</w:t>
      </w:r>
      <w:r w:rsidRPr="003F3621">
        <w:rPr>
          <w:i/>
        </w:rPr>
        <w:t xml:space="preserve"> Ecological Indicators</w:t>
      </w:r>
      <w:r w:rsidRPr="003F3621">
        <w:t xml:space="preserve"> 80:96-105. 10.1016/j.ecolind.2017.04.053</w:t>
      </w:r>
    </w:p>
    <w:p w14:paraId="4375BA7A" w14:textId="77777777" w:rsidR="003F3621" w:rsidRPr="003F3621" w:rsidRDefault="003F3621" w:rsidP="003F3621">
      <w:pPr>
        <w:pStyle w:val="EndNoteBibliography"/>
        <w:spacing w:after="0"/>
        <w:ind w:left="720" w:hanging="720"/>
      </w:pPr>
      <w:r w:rsidRPr="003F3621">
        <w:t>Molina-López R, and Darwich L. 2011. Causes of admission of little owl (Athene noctua) at a wildlife rehabilitation centre in Catalonia (Spain) from 1995 to 2010.</w:t>
      </w:r>
      <w:r w:rsidRPr="003F3621">
        <w:rPr>
          <w:i/>
        </w:rPr>
        <w:t xml:space="preserve"> Animal Biodiversity and Conservation</w:t>
      </w:r>
      <w:r w:rsidRPr="003F3621">
        <w:t xml:space="preserve"> 34:401-405. </w:t>
      </w:r>
    </w:p>
    <w:p w14:paraId="076CF36E" w14:textId="77777777" w:rsidR="003F3621" w:rsidRPr="003F3621" w:rsidRDefault="003F3621" w:rsidP="003F3621">
      <w:pPr>
        <w:pStyle w:val="EndNoteBibliography"/>
        <w:spacing w:after="0"/>
        <w:ind w:left="720" w:hanging="720"/>
      </w:pPr>
      <w:r w:rsidRPr="003F3621">
        <w:t>Molina-López RA, Casal J, and Darwich L. 2011. Causes of morbidity in wild raptor populations admitted at a wildlife rehabilitation centre in Spain from 1995-2007: a long term retrospective study.</w:t>
      </w:r>
      <w:r w:rsidRPr="003F3621">
        <w:rPr>
          <w:i/>
        </w:rPr>
        <w:t xml:space="preserve"> PLoS One</w:t>
      </w:r>
      <w:r w:rsidRPr="003F3621">
        <w:t xml:space="preserve"> 6:e24603. </w:t>
      </w:r>
    </w:p>
    <w:p w14:paraId="2E5080B9" w14:textId="77777777" w:rsidR="003F3621" w:rsidRPr="003F3621" w:rsidRDefault="003F3621" w:rsidP="003F3621">
      <w:pPr>
        <w:pStyle w:val="EndNoteBibliography"/>
        <w:spacing w:after="0"/>
        <w:ind w:left="720" w:hanging="720"/>
      </w:pPr>
      <w:r w:rsidRPr="003F3621">
        <w:lastRenderedPageBreak/>
        <w:t>Ng SJ, Dole JW, Sauvajot RM, Riley SP, and Valone TJ. 2004. Use of highway undercrossings by wildlife in southern California.</w:t>
      </w:r>
      <w:r w:rsidRPr="003F3621">
        <w:rPr>
          <w:i/>
        </w:rPr>
        <w:t xml:space="preserve"> Biological Conservation</w:t>
      </w:r>
      <w:r w:rsidRPr="003F3621">
        <w:t xml:space="preserve"> 115:499-507. </w:t>
      </w:r>
    </w:p>
    <w:p w14:paraId="46E5CC7A" w14:textId="77777777" w:rsidR="003F3621" w:rsidRPr="003F3621" w:rsidRDefault="003F3621" w:rsidP="003F3621">
      <w:pPr>
        <w:pStyle w:val="EndNoteBibliography"/>
        <w:spacing w:after="0"/>
        <w:ind w:left="720" w:hanging="720"/>
      </w:pPr>
      <w:r w:rsidRPr="003F3621">
        <w:t>Phillips AR. 1975. MIGRATIONS OF ALLENS AND OTHER HUMMINGBIRDS.</w:t>
      </w:r>
      <w:r w:rsidRPr="003F3621">
        <w:rPr>
          <w:i/>
        </w:rPr>
        <w:t xml:space="preserve"> Condor</w:t>
      </w:r>
      <w:r w:rsidRPr="003F3621">
        <w:t xml:space="preserve"> 77:196-205. 10.2307/1365790</w:t>
      </w:r>
    </w:p>
    <w:p w14:paraId="40041807" w14:textId="77777777" w:rsidR="003F3621" w:rsidRPr="003F3621" w:rsidRDefault="003F3621" w:rsidP="003F3621">
      <w:pPr>
        <w:pStyle w:val="EndNoteBibliography"/>
        <w:spacing w:after="0"/>
        <w:ind w:left="720" w:hanging="720"/>
      </w:pPr>
      <w:r w:rsidRPr="003F3621">
        <w:t xml:space="preserve">Russell SM, and Russell RO. 2001. </w:t>
      </w:r>
      <w:r w:rsidRPr="003F3621">
        <w:rPr>
          <w:i/>
        </w:rPr>
        <w:t>The North American banders' manual for banding hummingbirds</w:t>
      </w:r>
      <w:r w:rsidRPr="003F3621">
        <w:t>: North American Banding Council.</w:t>
      </w:r>
    </w:p>
    <w:p w14:paraId="2E271F33" w14:textId="77777777" w:rsidR="003F3621" w:rsidRPr="003F3621" w:rsidRDefault="003F3621" w:rsidP="003F3621">
      <w:pPr>
        <w:pStyle w:val="EndNoteBibliography"/>
        <w:spacing w:after="0"/>
        <w:ind w:left="720" w:hanging="720"/>
      </w:pPr>
      <w:r w:rsidRPr="003F3621">
        <w:t>Ruxton GD, Thomas S, and Wright JW. 2002. Bells reduce predation of wildlife by domestic cats (Felis catus).</w:t>
      </w:r>
      <w:r w:rsidRPr="003F3621">
        <w:rPr>
          <w:i/>
        </w:rPr>
        <w:t xml:space="preserve"> Journal of Zoology</w:t>
      </w:r>
      <w:r w:rsidRPr="003F3621">
        <w:t xml:space="preserve"> 256:81-83. </w:t>
      </w:r>
    </w:p>
    <w:p w14:paraId="3513D155" w14:textId="77777777" w:rsidR="003F3621" w:rsidRPr="003F3621" w:rsidRDefault="003F3621" w:rsidP="003F3621">
      <w:pPr>
        <w:pStyle w:val="EndNoteBibliography"/>
        <w:spacing w:after="0"/>
        <w:ind w:left="720" w:hanging="720"/>
      </w:pPr>
      <w:r w:rsidRPr="003F3621">
        <w:t>Schenk AN, and Souza MJ. 2014. Major anthropogenic causes for and outcomes of wild animal presentation to a wildlife clinic in East Tennessee, USA, 2000–2011.</w:t>
      </w:r>
      <w:r w:rsidRPr="003F3621">
        <w:rPr>
          <w:i/>
        </w:rPr>
        <w:t xml:space="preserve"> PLoS One</w:t>
      </w:r>
      <w:r w:rsidRPr="003F3621">
        <w:t xml:space="preserve"> 9:e93517. </w:t>
      </w:r>
    </w:p>
    <w:p w14:paraId="5811B593" w14:textId="77777777" w:rsidR="003F3621" w:rsidRPr="003F3621" w:rsidRDefault="003F3621" w:rsidP="003F3621">
      <w:pPr>
        <w:pStyle w:val="EndNoteBibliography"/>
        <w:spacing w:after="0"/>
        <w:ind w:left="720" w:hanging="720"/>
      </w:pPr>
      <w:r w:rsidRPr="003F3621">
        <w:t>Stiles FG. 1982. Aggressive and courtship displays of the male Anna's Hummingbird.</w:t>
      </w:r>
      <w:r w:rsidRPr="003F3621">
        <w:rPr>
          <w:i/>
        </w:rPr>
        <w:t xml:space="preserve"> The Condor</w:t>
      </w:r>
      <w:r w:rsidRPr="003F3621">
        <w:t xml:space="preserve"> 84:208-225. </w:t>
      </w:r>
    </w:p>
    <w:p w14:paraId="6C16C37F" w14:textId="77777777" w:rsidR="003F3621" w:rsidRPr="003F3621" w:rsidRDefault="003F3621" w:rsidP="003F3621">
      <w:pPr>
        <w:pStyle w:val="EndNoteBibliography"/>
        <w:spacing w:after="0"/>
        <w:ind w:left="720" w:hanging="720"/>
      </w:pPr>
      <w:r w:rsidRPr="003F3621">
        <w:t>Thomas RL, Baker PJ, and Fellowes MD. 2014. Ranging characteristics of the domestic cat (Felis catus) in an urban environment.</w:t>
      </w:r>
      <w:r w:rsidRPr="003F3621">
        <w:rPr>
          <w:i/>
        </w:rPr>
        <w:t xml:space="preserve"> Urban Ecosystems</w:t>
      </w:r>
      <w:r w:rsidRPr="003F3621">
        <w:t xml:space="preserve"> 17:911-921. </w:t>
      </w:r>
    </w:p>
    <w:p w14:paraId="1CCB5DD6" w14:textId="77777777" w:rsidR="003F3621" w:rsidRPr="003F3621" w:rsidRDefault="003F3621" w:rsidP="003F3621">
      <w:pPr>
        <w:pStyle w:val="EndNoteBibliography"/>
        <w:spacing w:after="0"/>
        <w:ind w:left="720" w:hanging="720"/>
      </w:pPr>
      <w:r w:rsidRPr="003F3621">
        <w:t>Wimberger K, and Downs C. 2010. Annual intake trends of a large urban animal rehabilitation centre in South Africa: a case study.</w:t>
      </w:r>
      <w:r w:rsidRPr="003F3621">
        <w:rPr>
          <w:i/>
        </w:rPr>
        <w:t xml:space="preserve"> Animal Welfare</w:t>
      </w:r>
      <w:r w:rsidRPr="003F3621">
        <w:t xml:space="preserve"> 19:501. </w:t>
      </w:r>
    </w:p>
    <w:p w14:paraId="41D4CD0D" w14:textId="77777777" w:rsidR="003F3621" w:rsidRPr="003F3621" w:rsidRDefault="003F3621" w:rsidP="003F3621">
      <w:pPr>
        <w:pStyle w:val="EndNoteBibliography"/>
        <w:ind w:left="720" w:hanging="720"/>
      </w:pPr>
      <w:r w:rsidRPr="003F3621">
        <w:t>Woods M, McDonald RA, and Harris S. 2003. Predation of wildlife by domestic cats Felis catus in Great Britain.</w:t>
      </w:r>
      <w:r w:rsidRPr="003F3621">
        <w:rPr>
          <w:i/>
        </w:rPr>
        <w:t xml:space="preserve"> Mammal Review</w:t>
      </w:r>
      <w:r w:rsidRPr="003F3621">
        <w:t xml:space="preserve"> 33:174-188. </w:t>
      </w:r>
    </w:p>
    <w:p w14:paraId="536B1089" w14:textId="1E48610E" w:rsidR="00AF6F2E" w:rsidRPr="00AE6D46" w:rsidRDefault="008331C1" w:rsidP="00DE33CB">
      <w:pPr>
        <w:rPr>
          <w:rFonts w:ascii="Times New Roman" w:hAnsi="Times New Roman" w:cs="Times New Roman"/>
          <w:sz w:val="24"/>
          <w:szCs w:val="24"/>
        </w:rPr>
      </w:pPr>
      <w:r w:rsidRPr="00AE6D46">
        <w:rPr>
          <w:rFonts w:ascii="Times New Roman" w:hAnsi="Times New Roman" w:cs="Times New Roman"/>
          <w:sz w:val="24"/>
          <w:szCs w:val="24"/>
        </w:rPr>
        <w:fldChar w:fldCharType="end"/>
      </w:r>
    </w:p>
    <w:sectPr w:rsidR="00AF6F2E" w:rsidRPr="00AE6D46" w:rsidSect="00077989">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4FCC2" w14:textId="77777777" w:rsidR="006F5CE5" w:rsidRDefault="006F5CE5" w:rsidP="00077989">
      <w:pPr>
        <w:spacing w:after="0" w:line="240" w:lineRule="auto"/>
      </w:pPr>
      <w:r>
        <w:separator/>
      </w:r>
    </w:p>
  </w:endnote>
  <w:endnote w:type="continuationSeparator" w:id="0">
    <w:p w14:paraId="69DD6E00" w14:textId="77777777" w:rsidR="006F5CE5" w:rsidRDefault="006F5CE5" w:rsidP="00077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9085546"/>
      <w:docPartObj>
        <w:docPartGallery w:val="Page Numbers (Bottom of Page)"/>
        <w:docPartUnique/>
      </w:docPartObj>
    </w:sdtPr>
    <w:sdtEndPr>
      <w:rPr>
        <w:noProof/>
      </w:rPr>
    </w:sdtEndPr>
    <w:sdtContent>
      <w:p w14:paraId="43652B25" w14:textId="5E9E310C" w:rsidR="00AA6421" w:rsidRDefault="00AA64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341AA6" w14:textId="77777777" w:rsidR="00AA6421" w:rsidRDefault="00AA6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B371A" w14:textId="77777777" w:rsidR="006F5CE5" w:rsidRDefault="006F5CE5" w:rsidP="00077989">
      <w:pPr>
        <w:spacing w:after="0" w:line="240" w:lineRule="auto"/>
      </w:pPr>
      <w:r>
        <w:separator/>
      </w:r>
    </w:p>
  </w:footnote>
  <w:footnote w:type="continuationSeparator" w:id="0">
    <w:p w14:paraId="2C2B022D" w14:textId="77777777" w:rsidR="006F5CE5" w:rsidRDefault="006F5CE5" w:rsidP="00077989">
      <w:pPr>
        <w:spacing w:after="0" w:line="240" w:lineRule="auto"/>
      </w:pPr>
      <w:r>
        <w:continuationSeparator/>
      </w:r>
    </w:p>
  </w:footnote>
  <w:footnote w:id="1">
    <w:p w14:paraId="7DC3579F" w14:textId="5ED69EB4" w:rsidR="00AA6421" w:rsidRDefault="00AA6421">
      <w:pPr>
        <w:pStyle w:val="FootnoteText"/>
      </w:pPr>
      <w:r>
        <w:rPr>
          <w:rStyle w:val="FootnoteReference"/>
        </w:rPr>
        <w:footnoteRef/>
      </w:r>
      <w:r>
        <w:t xml:space="preserve"> Email: </w:t>
      </w:r>
      <w:hyperlink r:id="rId1" w:history="1">
        <w:r w:rsidRPr="008F472C">
          <w:rPr>
            <w:rStyle w:val="Hyperlink"/>
          </w:rPr>
          <w:t>pspandit@ucdavis.edu</w:t>
        </w:r>
      </w:hyperlink>
    </w:p>
    <w:p w14:paraId="5A3D1E35" w14:textId="4D2D11A0" w:rsidR="00AA6421" w:rsidRDefault="00AA6421">
      <w:pPr>
        <w:pStyle w:val="FootnoteText"/>
      </w:pPr>
      <w:r>
        <w:rPr>
          <w:vertAlign w:val="superscript"/>
        </w:rPr>
        <w:t xml:space="preserve">2  </w:t>
      </w:r>
      <w:r>
        <w:t xml:space="preserve">Current affiliation: </w:t>
      </w:r>
      <w:proofErr w:type="spellStart"/>
      <w:r w:rsidRPr="0001215E">
        <w:t>EpiCenter</w:t>
      </w:r>
      <w:proofErr w:type="spellEnd"/>
      <w:r w:rsidRPr="0001215E">
        <w:t xml:space="preserve"> for Disease Dynamics</w:t>
      </w:r>
      <w:r>
        <w:t>,</w:t>
      </w:r>
      <w:r w:rsidRPr="0001215E">
        <w:t xml:space="preserve"> One Health Institute, School of Veterinary Medicine</w:t>
      </w:r>
      <w:r>
        <w:t>,</w:t>
      </w:r>
      <w:r w:rsidRPr="0001215E">
        <w:t xml:space="preserve"> University of California, Davis, CA 95616, USA.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2A673" w14:textId="4E37FC59" w:rsidR="00AA6421" w:rsidRPr="00B66573" w:rsidRDefault="00AA6421">
    <w:pPr>
      <w:pStyle w:val="Header"/>
    </w:pPr>
    <w:r>
      <w:t xml:space="preserve">Pandit </w:t>
    </w:r>
    <w:r w:rsidRPr="00E728DA">
      <w:rPr>
        <w:i/>
        <w:iCs/>
      </w:rPr>
      <w:t>et.al.</w:t>
    </w:r>
    <w:r>
      <w:rPr>
        <w:i/>
        <w:iCs/>
      </w:rPr>
      <w:t xml:space="preserve"> </w:t>
    </w:r>
    <w:r w:rsidRPr="00E728DA">
      <w:t>Hummingbird Rehabilitation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84D17"/>
    <w:multiLevelType w:val="multilevel"/>
    <w:tmpl w:val="3E6E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nav Sudhir Pandit">
    <w15:presenceInfo w15:providerId="AD" w15:userId="S::pspandit@UCDAVIS.EDU::6a66576c-5f70-455c-9c59-5ad29d2073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QwsDQ2tzS0MDc1NzJR0lEKTi0uzszPAykwMa8FABPG/2gtAAAA"/>
    <w:docVar w:name="EN.InstantFormat" w:val="&lt;ENInstantFormat&gt;&lt;Enabled&gt;1&lt;/Enabled&gt;&lt;ScanUnformatted&gt;1&lt;/ScanUnformatted&gt;&lt;ScanChanges&gt;1&lt;/ScanChanges&gt;&lt;Suspended&gt;0&lt;/Suspended&gt;&lt;/ENInstantFormat&gt;"/>
    <w:docVar w:name="EN.Layout" w:val="&lt;ENLayout&gt;&lt;Style&gt;Peer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wzzrr9l9fpeberz2l5rdwwfdx0p0e9vtat&quot;&gt;HHCP_new&lt;record-ids&gt;&lt;item&gt;81&lt;/item&gt;&lt;item&gt;103&lt;/item&gt;&lt;item&gt;120&lt;/item&gt;&lt;item&gt;121&lt;/item&gt;&lt;/record-ids&gt;&lt;/item&gt;&lt;/Libraries&gt;"/>
  </w:docVars>
  <w:rsids>
    <w:rsidRoot w:val="00A02EAD"/>
    <w:rsid w:val="000043EA"/>
    <w:rsid w:val="000072B4"/>
    <w:rsid w:val="0001215E"/>
    <w:rsid w:val="0001230E"/>
    <w:rsid w:val="0001244A"/>
    <w:rsid w:val="00012B38"/>
    <w:rsid w:val="0002194E"/>
    <w:rsid w:val="00022A04"/>
    <w:rsid w:val="00023461"/>
    <w:rsid w:val="000242F0"/>
    <w:rsid w:val="00026785"/>
    <w:rsid w:val="0002734E"/>
    <w:rsid w:val="00027416"/>
    <w:rsid w:val="00030EBF"/>
    <w:rsid w:val="00032362"/>
    <w:rsid w:val="00036FD3"/>
    <w:rsid w:val="00041BC0"/>
    <w:rsid w:val="000438BD"/>
    <w:rsid w:val="00046277"/>
    <w:rsid w:val="00050D21"/>
    <w:rsid w:val="00051099"/>
    <w:rsid w:val="000510AF"/>
    <w:rsid w:val="000514BB"/>
    <w:rsid w:val="000528C7"/>
    <w:rsid w:val="0005514F"/>
    <w:rsid w:val="00055BBE"/>
    <w:rsid w:val="000659C3"/>
    <w:rsid w:val="00067689"/>
    <w:rsid w:val="00067A27"/>
    <w:rsid w:val="00071AFC"/>
    <w:rsid w:val="00074E70"/>
    <w:rsid w:val="000764FA"/>
    <w:rsid w:val="00076D96"/>
    <w:rsid w:val="00077989"/>
    <w:rsid w:val="00081A07"/>
    <w:rsid w:val="0008283C"/>
    <w:rsid w:val="00083926"/>
    <w:rsid w:val="00087204"/>
    <w:rsid w:val="00090301"/>
    <w:rsid w:val="00090AA0"/>
    <w:rsid w:val="00091336"/>
    <w:rsid w:val="00091C71"/>
    <w:rsid w:val="00094EE8"/>
    <w:rsid w:val="00095910"/>
    <w:rsid w:val="0009599F"/>
    <w:rsid w:val="000970C9"/>
    <w:rsid w:val="000A22D9"/>
    <w:rsid w:val="000A337E"/>
    <w:rsid w:val="000A4DDA"/>
    <w:rsid w:val="000A544D"/>
    <w:rsid w:val="000A6810"/>
    <w:rsid w:val="000B1338"/>
    <w:rsid w:val="000B15DC"/>
    <w:rsid w:val="000B2990"/>
    <w:rsid w:val="000B3316"/>
    <w:rsid w:val="000B7820"/>
    <w:rsid w:val="000C25CF"/>
    <w:rsid w:val="000C28EE"/>
    <w:rsid w:val="000C3A0A"/>
    <w:rsid w:val="000C60C5"/>
    <w:rsid w:val="000C628F"/>
    <w:rsid w:val="000C7A7C"/>
    <w:rsid w:val="000D0640"/>
    <w:rsid w:val="000D4428"/>
    <w:rsid w:val="000D57E5"/>
    <w:rsid w:val="000D6417"/>
    <w:rsid w:val="000D6505"/>
    <w:rsid w:val="000D68CE"/>
    <w:rsid w:val="000D7744"/>
    <w:rsid w:val="000E0173"/>
    <w:rsid w:val="000E2311"/>
    <w:rsid w:val="000E2E41"/>
    <w:rsid w:val="000F06ED"/>
    <w:rsid w:val="000F125A"/>
    <w:rsid w:val="000F23E5"/>
    <w:rsid w:val="000F6459"/>
    <w:rsid w:val="00100650"/>
    <w:rsid w:val="0010200C"/>
    <w:rsid w:val="00103CA7"/>
    <w:rsid w:val="00104CE1"/>
    <w:rsid w:val="00104E65"/>
    <w:rsid w:val="00105B29"/>
    <w:rsid w:val="00111606"/>
    <w:rsid w:val="00112850"/>
    <w:rsid w:val="00114128"/>
    <w:rsid w:val="00115D1F"/>
    <w:rsid w:val="00121576"/>
    <w:rsid w:val="001217D9"/>
    <w:rsid w:val="00122E8D"/>
    <w:rsid w:val="00123540"/>
    <w:rsid w:val="001244AD"/>
    <w:rsid w:val="00126525"/>
    <w:rsid w:val="001326AC"/>
    <w:rsid w:val="00137BA1"/>
    <w:rsid w:val="001409A0"/>
    <w:rsid w:val="0014187B"/>
    <w:rsid w:val="0014298E"/>
    <w:rsid w:val="00147EC2"/>
    <w:rsid w:val="0015214B"/>
    <w:rsid w:val="001530FA"/>
    <w:rsid w:val="00157305"/>
    <w:rsid w:val="0015790F"/>
    <w:rsid w:val="0016039D"/>
    <w:rsid w:val="00161814"/>
    <w:rsid w:val="00167DD4"/>
    <w:rsid w:val="00171BCC"/>
    <w:rsid w:val="001728D8"/>
    <w:rsid w:val="00172D4A"/>
    <w:rsid w:val="00173FA3"/>
    <w:rsid w:val="00175B94"/>
    <w:rsid w:val="00180149"/>
    <w:rsid w:val="00180554"/>
    <w:rsid w:val="00181800"/>
    <w:rsid w:val="00186280"/>
    <w:rsid w:val="00187590"/>
    <w:rsid w:val="001901F2"/>
    <w:rsid w:val="001913D4"/>
    <w:rsid w:val="00191A8C"/>
    <w:rsid w:val="00195F54"/>
    <w:rsid w:val="00196781"/>
    <w:rsid w:val="00196B81"/>
    <w:rsid w:val="00197A3A"/>
    <w:rsid w:val="001A08A5"/>
    <w:rsid w:val="001A0EE2"/>
    <w:rsid w:val="001A2B6E"/>
    <w:rsid w:val="001A54DF"/>
    <w:rsid w:val="001B24B1"/>
    <w:rsid w:val="001B2DF1"/>
    <w:rsid w:val="001B7188"/>
    <w:rsid w:val="001C27E1"/>
    <w:rsid w:val="001C5EC9"/>
    <w:rsid w:val="001D01F5"/>
    <w:rsid w:val="001D30E8"/>
    <w:rsid w:val="001D3627"/>
    <w:rsid w:val="001D3B26"/>
    <w:rsid w:val="001D695D"/>
    <w:rsid w:val="001E1252"/>
    <w:rsid w:val="001E4279"/>
    <w:rsid w:val="001E4324"/>
    <w:rsid w:val="001E4671"/>
    <w:rsid w:val="001E5E8D"/>
    <w:rsid w:val="001E79E3"/>
    <w:rsid w:val="001F1E7C"/>
    <w:rsid w:val="001F205A"/>
    <w:rsid w:val="001F466F"/>
    <w:rsid w:val="001F6B9B"/>
    <w:rsid w:val="002000EB"/>
    <w:rsid w:val="00200416"/>
    <w:rsid w:val="00205842"/>
    <w:rsid w:val="00205B86"/>
    <w:rsid w:val="00211973"/>
    <w:rsid w:val="002119B7"/>
    <w:rsid w:val="002119BD"/>
    <w:rsid w:val="00212080"/>
    <w:rsid w:val="002121FC"/>
    <w:rsid w:val="00220C40"/>
    <w:rsid w:val="00221D69"/>
    <w:rsid w:val="002227EA"/>
    <w:rsid w:val="00222FF7"/>
    <w:rsid w:val="00224D31"/>
    <w:rsid w:val="00230B9A"/>
    <w:rsid w:val="00231D39"/>
    <w:rsid w:val="00232863"/>
    <w:rsid w:val="00234400"/>
    <w:rsid w:val="00242083"/>
    <w:rsid w:val="0024283C"/>
    <w:rsid w:val="0024383D"/>
    <w:rsid w:val="00245BD9"/>
    <w:rsid w:val="0025016F"/>
    <w:rsid w:val="00250B1C"/>
    <w:rsid w:val="00254BD9"/>
    <w:rsid w:val="00255B3E"/>
    <w:rsid w:val="00256908"/>
    <w:rsid w:val="002602F6"/>
    <w:rsid w:val="00260457"/>
    <w:rsid w:val="00261921"/>
    <w:rsid w:val="00263ECE"/>
    <w:rsid w:val="00264090"/>
    <w:rsid w:val="002640A7"/>
    <w:rsid w:val="002648B4"/>
    <w:rsid w:val="002648CA"/>
    <w:rsid w:val="00265B53"/>
    <w:rsid w:val="00270035"/>
    <w:rsid w:val="002700D8"/>
    <w:rsid w:val="002713CC"/>
    <w:rsid w:val="00271C60"/>
    <w:rsid w:val="00275C62"/>
    <w:rsid w:val="00276FF5"/>
    <w:rsid w:val="00282E1F"/>
    <w:rsid w:val="002933E3"/>
    <w:rsid w:val="00296DED"/>
    <w:rsid w:val="00297C2B"/>
    <w:rsid w:val="002A1989"/>
    <w:rsid w:val="002A2602"/>
    <w:rsid w:val="002A2F7F"/>
    <w:rsid w:val="002A48A7"/>
    <w:rsid w:val="002B3704"/>
    <w:rsid w:val="002B3F70"/>
    <w:rsid w:val="002B6932"/>
    <w:rsid w:val="002B7B75"/>
    <w:rsid w:val="002C1291"/>
    <w:rsid w:val="002C1703"/>
    <w:rsid w:val="002C2EF6"/>
    <w:rsid w:val="002C58F4"/>
    <w:rsid w:val="002C6703"/>
    <w:rsid w:val="002D095D"/>
    <w:rsid w:val="002D2415"/>
    <w:rsid w:val="002D4D9F"/>
    <w:rsid w:val="002D5670"/>
    <w:rsid w:val="002D7CF6"/>
    <w:rsid w:val="002E0B75"/>
    <w:rsid w:val="002E2B7E"/>
    <w:rsid w:val="002E7A89"/>
    <w:rsid w:val="002E7EF2"/>
    <w:rsid w:val="002F2B32"/>
    <w:rsid w:val="002F2C33"/>
    <w:rsid w:val="002F3971"/>
    <w:rsid w:val="002F3BA8"/>
    <w:rsid w:val="002F4795"/>
    <w:rsid w:val="002F5C98"/>
    <w:rsid w:val="002F6813"/>
    <w:rsid w:val="003039EE"/>
    <w:rsid w:val="00304861"/>
    <w:rsid w:val="00304FD3"/>
    <w:rsid w:val="00306E90"/>
    <w:rsid w:val="00315ACD"/>
    <w:rsid w:val="003161DA"/>
    <w:rsid w:val="00321F3C"/>
    <w:rsid w:val="00322D3B"/>
    <w:rsid w:val="00323A3C"/>
    <w:rsid w:val="0032432C"/>
    <w:rsid w:val="003250DC"/>
    <w:rsid w:val="00326E01"/>
    <w:rsid w:val="00330E62"/>
    <w:rsid w:val="00335436"/>
    <w:rsid w:val="00335C2D"/>
    <w:rsid w:val="00340770"/>
    <w:rsid w:val="003409A0"/>
    <w:rsid w:val="00340EBB"/>
    <w:rsid w:val="003422E5"/>
    <w:rsid w:val="00344C7F"/>
    <w:rsid w:val="003515E1"/>
    <w:rsid w:val="00353561"/>
    <w:rsid w:val="00357330"/>
    <w:rsid w:val="00360704"/>
    <w:rsid w:val="00361C00"/>
    <w:rsid w:val="00362E75"/>
    <w:rsid w:val="003659CF"/>
    <w:rsid w:val="003663DA"/>
    <w:rsid w:val="003711BF"/>
    <w:rsid w:val="003715E3"/>
    <w:rsid w:val="00373080"/>
    <w:rsid w:val="0037334B"/>
    <w:rsid w:val="00381912"/>
    <w:rsid w:val="00381CE9"/>
    <w:rsid w:val="00381CF5"/>
    <w:rsid w:val="00384B5D"/>
    <w:rsid w:val="00384EF2"/>
    <w:rsid w:val="00386349"/>
    <w:rsid w:val="00386F5C"/>
    <w:rsid w:val="00390158"/>
    <w:rsid w:val="00391FD4"/>
    <w:rsid w:val="00394D91"/>
    <w:rsid w:val="00395428"/>
    <w:rsid w:val="003A2CDC"/>
    <w:rsid w:val="003A491F"/>
    <w:rsid w:val="003A4D1A"/>
    <w:rsid w:val="003A62F6"/>
    <w:rsid w:val="003A70BB"/>
    <w:rsid w:val="003A783A"/>
    <w:rsid w:val="003A7E58"/>
    <w:rsid w:val="003B06F1"/>
    <w:rsid w:val="003B16C7"/>
    <w:rsid w:val="003B3269"/>
    <w:rsid w:val="003C082A"/>
    <w:rsid w:val="003C1A2C"/>
    <w:rsid w:val="003C36E3"/>
    <w:rsid w:val="003C4B4C"/>
    <w:rsid w:val="003D1D9C"/>
    <w:rsid w:val="003D5980"/>
    <w:rsid w:val="003E1A27"/>
    <w:rsid w:val="003E2F40"/>
    <w:rsid w:val="003E315E"/>
    <w:rsid w:val="003E7B4C"/>
    <w:rsid w:val="003F1149"/>
    <w:rsid w:val="003F14B9"/>
    <w:rsid w:val="003F35EE"/>
    <w:rsid w:val="003F3621"/>
    <w:rsid w:val="003F720C"/>
    <w:rsid w:val="004006CD"/>
    <w:rsid w:val="00405560"/>
    <w:rsid w:val="00406445"/>
    <w:rsid w:val="00406DE0"/>
    <w:rsid w:val="00411BAE"/>
    <w:rsid w:val="00411C1D"/>
    <w:rsid w:val="00411CD2"/>
    <w:rsid w:val="0041452D"/>
    <w:rsid w:val="00414B26"/>
    <w:rsid w:val="00414C82"/>
    <w:rsid w:val="00415988"/>
    <w:rsid w:val="00417B0D"/>
    <w:rsid w:val="00420EE8"/>
    <w:rsid w:val="00421173"/>
    <w:rsid w:val="004217FF"/>
    <w:rsid w:val="00421EC2"/>
    <w:rsid w:val="00422503"/>
    <w:rsid w:val="00423462"/>
    <w:rsid w:val="00424771"/>
    <w:rsid w:val="00425336"/>
    <w:rsid w:val="00431BEC"/>
    <w:rsid w:val="00431C69"/>
    <w:rsid w:val="00432BA8"/>
    <w:rsid w:val="004341E2"/>
    <w:rsid w:val="00435638"/>
    <w:rsid w:val="00436B3B"/>
    <w:rsid w:val="00437ABF"/>
    <w:rsid w:val="00442741"/>
    <w:rsid w:val="00443264"/>
    <w:rsid w:val="004451E2"/>
    <w:rsid w:val="00447842"/>
    <w:rsid w:val="00453524"/>
    <w:rsid w:val="00454DF3"/>
    <w:rsid w:val="00461B89"/>
    <w:rsid w:val="00463C0E"/>
    <w:rsid w:val="0047226F"/>
    <w:rsid w:val="00472B11"/>
    <w:rsid w:val="004749A1"/>
    <w:rsid w:val="00474F0C"/>
    <w:rsid w:val="00476E4C"/>
    <w:rsid w:val="00477D8D"/>
    <w:rsid w:val="00480BC9"/>
    <w:rsid w:val="00481EE2"/>
    <w:rsid w:val="00482408"/>
    <w:rsid w:val="00483420"/>
    <w:rsid w:val="00483E60"/>
    <w:rsid w:val="00485060"/>
    <w:rsid w:val="004857A9"/>
    <w:rsid w:val="00486245"/>
    <w:rsid w:val="0048641F"/>
    <w:rsid w:val="00490742"/>
    <w:rsid w:val="00491779"/>
    <w:rsid w:val="00496B81"/>
    <w:rsid w:val="00496D6B"/>
    <w:rsid w:val="00496DDC"/>
    <w:rsid w:val="004A206C"/>
    <w:rsid w:val="004A2CC6"/>
    <w:rsid w:val="004A378B"/>
    <w:rsid w:val="004A3B26"/>
    <w:rsid w:val="004A45FA"/>
    <w:rsid w:val="004A71ED"/>
    <w:rsid w:val="004B13FF"/>
    <w:rsid w:val="004B29E4"/>
    <w:rsid w:val="004B3A77"/>
    <w:rsid w:val="004B617B"/>
    <w:rsid w:val="004C0FA5"/>
    <w:rsid w:val="004C295A"/>
    <w:rsid w:val="004C2FF5"/>
    <w:rsid w:val="004C3866"/>
    <w:rsid w:val="004C39E5"/>
    <w:rsid w:val="004C49D8"/>
    <w:rsid w:val="004C5964"/>
    <w:rsid w:val="004C63F7"/>
    <w:rsid w:val="004C64C4"/>
    <w:rsid w:val="004C75FD"/>
    <w:rsid w:val="004D5636"/>
    <w:rsid w:val="004E165F"/>
    <w:rsid w:val="004E2BE7"/>
    <w:rsid w:val="004E5322"/>
    <w:rsid w:val="004E6823"/>
    <w:rsid w:val="004E6BBE"/>
    <w:rsid w:val="004F0547"/>
    <w:rsid w:val="004F2490"/>
    <w:rsid w:val="004F2ED9"/>
    <w:rsid w:val="004F58F0"/>
    <w:rsid w:val="00500185"/>
    <w:rsid w:val="00501BF9"/>
    <w:rsid w:val="005029BF"/>
    <w:rsid w:val="005035BC"/>
    <w:rsid w:val="00503A2C"/>
    <w:rsid w:val="0050656C"/>
    <w:rsid w:val="00511C41"/>
    <w:rsid w:val="00512C80"/>
    <w:rsid w:val="00513BF4"/>
    <w:rsid w:val="00514452"/>
    <w:rsid w:val="00516B04"/>
    <w:rsid w:val="005204EC"/>
    <w:rsid w:val="00530161"/>
    <w:rsid w:val="00531479"/>
    <w:rsid w:val="00533E81"/>
    <w:rsid w:val="00535658"/>
    <w:rsid w:val="00536D74"/>
    <w:rsid w:val="00537B45"/>
    <w:rsid w:val="0054116C"/>
    <w:rsid w:val="00542245"/>
    <w:rsid w:val="0054294F"/>
    <w:rsid w:val="00542BC9"/>
    <w:rsid w:val="00542EF4"/>
    <w:rsid w:val="0054451F"/>
    <w:rsid w:val="0054751C"/>
    <w:rsid w:val="005520D7"/>
    <w:rsid w:val="00553101"/>
    <w:rsid w:val="00553627"/>
    <w:rsid w:val="0055395E"/>
    <w:rsid w:val="00554763"/>
    <w:rsid w:val="005549D3"/>
    <w:rsid w:val="005552C7"/>
    <w:rsid w:val="005607C7"/>
    <w:rsid w:val="00561997"/>
    <w:rsid w:val="00562C90"/>
    <w:rsid w:val="00562EE6"/>
    <w:rsid w:val="00562F63"/>
    <w:rsid w:val="0056618E"/>
    <w:rsid w:val="005728EF"/>
    <w:rsid w:val="005764F2"/>
    <w:rsid w:val="00576B56"/>
    <w:rsid w:val="00576EA9"/>
    <w:rsid w:val="00581AD7"/>
    <w:rsid w:val="0058378A"/>
    <w:rsid w:val="0058702A"/>
    <w:rsid w:val="005875B7"/>
    <w:rsid w:val="005915B1"/>
    <w:rsid w:val="00593794"/>
    <w:rsid w:val="005A0081"/>
    <w:rsid w:val="005A0CD0"/>
    <w:rsid w:val="005A1B43"/>
    <w:rsid w:val="005A1ED5"/>
    <w:rsid w:val="005A3033"/>
    <w:rsid w:val="005A347E"/>
    <w:rsid w:val="005B1AF8"/>
    <w:rsid w:val="005B207E"/>
    <w:rsid w:val="005B33F8"/>
    <w:rsid w:val="005B57F2"/>
    <w:rsid w:val="005B589D"/>
    <w:rsid w:val="005B5BDC"/>
    <w:rsid w:val="005C0EC4"/>
    <w:rsid w:val="005C7158"/>
    <w:rsid w:val="005D1FC8"/>
    <w:rsid w:val="005D25E8"/>
    <w:rsid w:val="005D6FAF"/>
    <w:rsid w:val="005D7186"/>
    <w:rsid w:val="005D7321"/>
    <w:rsid w:val="005D77B8"/>
    <w:rsid w:val="005E16FF"/>
    <w:rsid w:val="005E1A30"/>
    <w:rsid w:val="005E4CF8"/>
    <w:rsid w:val="005E4DF3"/>
    <w:rsid w:val="005E7405"/>
    <w:rsid w:val="005E77E8"/>
    <w:rsid w:val="005F1CB6"/>
    <w:rsid w:val="005F2390"/>
    <w:rsid w:val="005F54E6"/>
    <w:rsid w:val="005F554F"/>
    <w:rsid w:val="005F5DE3"/>
    <w:rsid w:val="005F6AA6"/>
    <w:rsid w:val="00600F93"/>
    <w:rsid w:val="006036B6"/>
    <w:rsid w:val="00603A27"/>
    <w:rsid w:val="0060486C"/>
    <w:rsid w:val="00605C8D"/>
    <w:rsid w:val="00607D5A"/>
    <w:rsid w:val="006150EC"/>
    <w:rsid w:val="00617A64"/>
    <w:rsid w:val="006201EA"/>
    <w:rsid w:val="00620316"/>
    <w:rsid w:val="0062074D"/>
    <w:rsid w:val="0062230F"/>
    <w:rsid w:val="006246A6"/>
    <w:rsid w:val="0062618F"/>
    <w:rsid w:val="00626BD9"/>
    <w:rsid w:val="00632F99"/>
    <w:rsid w:val="00635CFD"/>
    <w:rsid w:val="0064152E"/>
    <w:rsid w:val="0064228E"/>
    <w:rsid w:val="00644DF7"/>
    <w:rsid w:val="0064683A"/>
    <w:rsid w:val="00647227"/>
    <w:rsid w:val="00651818"/>
    <w:rsid w:val="006604ED"/>
    <w:rsid w:val="00660847"/>
    <w:rsid w:val="00661CBC"/>
    <w:rsid w:val="00663885"/>
    <w:rsid w:val="00670A61"/>
    <w:rsid w:val="006710C9"/>
    <w:rsid w:val="00681CA4"/>
    <w:rsid w:val="006821B3"/>
    <w:rsid w:val="00682B67"/>
    <w:rsid w:val="0068303F"/>
    <w:rsid w:val="0068315D"/>
    <w:rsid w:val="00685735"/>
    <w:rsid w:val="00685E0D"/>
    <w:rsid w:val="00692BDF"/>
    <w:rsid w:val="0069523C"/>
    <w:rsid w:val="00697F09"/>
    <w:rsid w:val="006A4CA6"/>
    <w:rsid w:val="006A5A69"/>
    <w:rsid w:val="006B48DB"/>
    <w:rsid w:val="006B7063"/>
    <w:rsid w:val="006B70AF"/>
    <w:rsid w:val="006C18F9"/>
    <w:rsid w:val="006C2AEA"/>
    <w:rsid w:val="006C5AB0"/>
    <w:rsid w:val="006C69CC"/>
    <w:rsid w:val="006C784D"/>
    <w:rsid w:val="006C792B"/>
    <w:rsid w:val="006D0767"/>
    <w:rsid w:val="006D171E"/>
    <w:rsid w:val="006D1C8C"/>
    <w:rsid w:val="006D1DEE"/>
    <w:rsid w:val="006D4969"/>
    <w:rsid w:val="006D5B80"/>
    <w:rsid w:val="006D71B8"/>
    <w:rsid w:val="006E1FE1"/>
    <w:rsid w:val="006E2E56"/>
    <w:rsid w:val="006E2FF0"/>
    <w:rsid w:val="006E4A92"/>
    <w:rsid w:val="006F3662"/>
    <w:rsid w:val="006F5CE5"/>
    <w:rsid w:val="006F7A93"/>
    <w:rsid w:val="0070137A"/>
    <w:rsid w:val="0070358C"/>
    <w:rsid w:val="007037B6"/>
    <w:rsid w:val="00705C70"/>
    <w:rsid w:val="00710141"/>
    <w:rsid w:val="00713044"/>
    <w:rsid w:val="00713EB2"/>
    <w:rsid w:val="00714621"/>
    <w:rsid w:val="00714998"/>
    <w:rsid w:val="00717657"/>
    <w:rsid w:val="0072321D"/>
    <w:rsid w:val="00726DC9"/>
    <w:rsid w:val="0073197E"/>
    <w:rsid w:val="00735C89"/>
    <w:rsid w:val="00736680"/>
    <w:rsid w:val="00737884"/>
    <w:rsid w:val="00740771"/>
    <w:rsid w:val="00740BEE"/>
    <w:rsid w:val="00741ABB"/>
    <w:rsid w:val="00750A7F"/>
    <w:rsid w:val="00750EA2"/>
    <w:rsid w:val="00750F6B"/>
    <w:rsid w:val="00751016"/>
    <w:rsid w:val="00753714"/>
    <w:rsid w:val="00754156"/>
    <w:rsid w:val="007564CF"/>
    <w:rsid w:val="00760BDC"/>
    <w:rsid w:val="00763EA5"/>
    <w:rsid w:val="00764FD1"/>
    <w:rsid w:val="00767B84"/>
    <w:rsid w:val="00774179"/>
    <w:rsid w:val="007746D1"/>
    <w:rsid w:val="00774769"/>
    <w:rsid w:val="007755A0"/>
    <w:rsid w:val="00776735"/>
    <w:rsid w:val="00776A06"/>
    <w:rsid w:val="00776ED0"/>
    <w:rsid w:val="00777AD0"/>
    <w:rsid w:val="00777C62"/>
    <w:rsid w:val="00781809"/>
    <w:rsid w:val="0078241F"/>
    <w:rsid w:val="0078385D"/>
    <w:rsid w:val="00786BC6"/>
    <w:rsid w:val="0078751B"/>
    <w:rsid w:val="00793678"/>
    <w:rsid w:val="0079550C"/>
    <w:rsid w:val="007958D5"/>
    <w:rsid w:val="007A1EB7"/>
    <w:rsid w:val="007A30C5"/>
    <w:rsid w:val="007A49A1"/>
    <w:rsid w:val="007A503F"/>
    <w:rsid w:val="007A5595"/>
    <w:rsid w:val="007A56B2"/>
    <w:rsid w:val="007A6F97"/>
    <w:rsid w:val="007B456D"/>
    <w:rsid w:val="007B57C1"/>
    <w:rsid w:val="007B6F37"/>
    <w:rsid w:val="007C1111"/>
    <w:rsid w:val="007C3D07"/>
    <w:rsid w:val="007C3ED9"/>
    <w:rsid w:val="007C4245"/>
    <w:rsid w:val="007C515B"/>
    <w:rsid w:val="007D201F"/>
    <w:rsid w:val="007E10DD"/>
    <w:rsid w:val="007E113F"/>
    <w:rsid w:val="007E400C"/>
    <w:rsid w:val="007E4E41"/>
    <w:rsid w:val="007E5FA8"/>
    <w:rsid w:val="007E67D0"/>
    <w:rsid w:val="007F5509"/>
    <w:rsid w:val="007F5988"/>
    <w:rsid w:val="007F63AA"/>
    <w:rsid w:val="007F6792"/>
    <w:rsid w:val="008027FE"/>
    <w:rsid w:val="00805334"/>
    <w:rsid w:val="00805369"/>
    <w:rsid w:val="00807F5B"/>
    <w:rsid w:val="00812C93"/>
    <w:rsid w:val="0081384D"/>
    <w:rsid w:val="0081450E"/>
    <w:rsid w:val="00814B4C"/>
    <w:rsid w:val="008177DA"/>
    <w:rsid w:val="008225F2"/>
    <w:rsid w:val="00822C73"/>
    <w:rsid w:val="0082445A"/>
    <w:rsid w:val="00826CE1"/>
    <w:rsid w:val="00827467"/>
    <w:rsid w:val="00830419"/>
    <w:rsid w:val="00830F93"/>
    <w:rsid w:val="008319BD"/>
    <w:rsid w:val="008325E5"/>
    <w:rsid w:val="00832D57"/>
    <w:rsid w:val="008331C1"/>
    <w:rsid w:val="00833718"/>
    <w:rsid w:val="00837B8F"/>
    <w:rsid w:val="00841670"/>
    <w:rsid w:val="00842067"/>
    <w:rsid w:val="00842DC0"/>
    <w:rsid w:val="00846130"/>
    <w:rsid w:val="00847CFA"/>
    <w:rsid w:val="00851C57"/>
    <w:rsid w:val="00852DCB"/>
    <w:rsid w:val="008567A5"/>
    <w:rsid w:val="0085702F"/>
    <w:rsid w:val="0085756E"/>
    <w:rsid w:val="008605AF"/>
    <w:rsid w:val="008639C8"/>
    <w:rsid w:val="00864730"/>
    <w:rsid w:val="00864DE7"/>
    <w:rsid w:val="00865586"/>
    <w:rsid w:val="00865C1F"/>
    <w:rsid w:val="00865CD4"/>
    <w:rsid w:val="00865D0F"/>
    <w:rsid w:val="008719F7"/>
    <w:rsid w:val="00871D39"/>
    <w:rsid w:val="008722EA"/>
    <w:rsid w:val="00874C3F"/>
    <w:rsid w:val="00875AB3"/>
    <w:rsid w:val="0088067C"/>
    <w:rsid w:val="00880993"/>
    <w:rsid w:val="00881913"/>
    <w:rsid w:val="00881DDA"/>
    <w:rsid w:val="008832A8"/>
    <w:rsid w:val="00886039"/>
    <w:rsid w:val="0088731A"/>
    <w:rsid w:val="00887C58"/>
    <w:rsid w:val="00893BDF"/>
    <w:rsid w:val="008941C5"/>
    <w:rsid w:val="0089479B"/>
    <w:rsid w:val="00895032"/>
    <w:rsid w:val="00897EF3"/>
    <w:rsid w:val="00897F92"/>
    <w:rsid w:val="008A01C3"/>
    <w:rsid w:val="008A1AC0"/>
    <w:rsid w:val="008A2E7A"/>
    <w:rsid w:val="008A3ABB"/>
    <w:rsid w:val="008A6BF3"/>
    <w:rsid w:val="008B0A33"/>
    <w:rsid w:val="008B661D"/>
    <w:rsid w:val="008C2981"/>
    <w:rsid w:val="008C4F75"/>
    <w:rsid w:val="008D041D"/>
    <w:rsid w:val="008D18AF"/>
    <w:rsid w:val="008D3090"/>
    <w:rsid w:val="008D3A08"/>
    <w:rsid w:val="008D418A"/>
    <w:rsid w:val="008D4D63"/>
    <w:rsid w:val="008D54E9"/>
    <w:rsid w:val="008D5DEE"/>
    <w:rsid w:val="008D601F"/>
    <w:rsid w:val="008D62D3"/>
    <w:rsid w:val="008D6309"/>
    <w:rsid w:val="008D66AD"/>
    <w:rsid w:val="008D7134"/>
    <w:rsid w:val="008D7F3B"/>
    <w:rsid w:val="008E023C"/>
    <w:rsid w:val="008E1E63"/>
    <w:rsid w:val="008E398D"/>
    <w:rsid w:val="008E4727"/>
    <w:rsid w:val="008E49F2"/>
    <w:rsid w:val="008E578F"/>
    <w:rsid w:val="008E7538"/>
    <w:rsid w:val="008F01F2"/>
    <w:rsid w:val="008F0392"/>
    <w:rsid w:val="008F6A3C"/>
    <w:rsid w:val="00900D0A"/>
    <w:rsid w:val="00900E73"/>
    <w:rsid w:val="00903962"/>
    <w:rsid w:val="00903BB9"/>
    <w:rsid w:val="00904574"/>
    <w:rsid w:val="00907BD7"/>
    <w:rsid w:val="00907D70"/>
    <w:rsid w:val="00907F15"/>
    <w:rsid w:val="00910303"/>
    <w:rsid w:val="00913D52"/>
    <w:rsid w:val="00913E51"/>
    <w:rsid w:val="009143E0"/>
    <w:rsid w:val="00914DE7"/>
    <w:rsid w:val="00915087"/>
    <w:rsid w:val="0091685B"/>
    <w:rsid w:val="00917029"/>
    <w:rsid w:val="00917E52"/>
    <w:rsid w:val="0092068D"/>
    <w:rsid w:val="009222B2"/>
    <w:rsid w:val="00922502"/>
    <w:rsid w:val="009226D6"/>
    <w:rsid w:val="009235D6"/>
    <w:rsid w:val="00924D84"/>
    <w:rsid w:val="00926D77"/>
    <w:rsid w:val="00927371"/>
    <w:rsid w:val="00930523"/>
    <w:rsid w:val="00932F0A"/>
    <w:rsid w:val="00934915"/>
    <w:rsid w:val="0093778F"/>
    <w:rsid w:val="00944177"/>
    <w:rsid w:val="009476D0"/>
    <w:rsid w:val="00950D67"/>
    <w:rsid w:val="0095382B"/>
    <w:rsid w:val="00961045"/>
    <w:rsid w:val="0096212E"/>
    <w:rsid w:val="009632E8"/>
    <w:rsid w:val="00964D04"/>
    <w:rsid w:val="00965AE4"/>
    <w:rsid w:val="009711AB"/>
    <w:rsid w:val="00973BCE"/>
    <w:rsid w:val="0097506F"/>
    <w:rsid w:val="00980BC9"/>
    <w:rsid w:val="00980FEE"/>
    <w:rsid w:val="00981459"/>
    <w:rsid w:val="00982697"/>
    <w:rsid w:val="0098581D"/>
    <w:rsid w:val="00986D08"/>
    <w:rsid w:val="009955B7"/>
    <w:rsid w:val="00996FA7"/>
    <w:rsid w:val="00997C9D"/>
    <w:rsid w:val="00997E86"/>
    <w:rsid w:val="009A0C61"/>
    <w:rsid w:val="009A2651"/>
    <w:rsid w:val="009A3186"/>
    <w:rsid w:val="009A47BB"/>
    <w:rsid w:val="009A4CB8"/>
    <w:rsid w:val="009A7BDD"/>
    <w:rsid w:val="009B22A2"/>
    <w:rsid w:val="009B2FE5"/>
    <w:rsid w:val="009B45A7"/>
    <w:rsid w:val="009B57FB"/>
    <w:rsid w:val="009B620F"/>
    <w:rsid w:val="009C08F3"/>
    <w:rsid w:val="009C264D"/>
    <w:rsid w:val="009C2D8C"/>
    <w:rsid w:val="009C32B1"/>
    <w:rsid w:val="009D007C"/>
    <w:rsid w:val="009D4CB6"/>
    <w:rsid w:val="009D7853"/>
    <w:rsid w:val="009E0A77"/>
    <w:rsid w:val="009E24D0"/>
    <w:rsid w:val="009F42A4"/>
    <w:rsid w:val="00A004D3"/>
    <w:rsid w:val="00A01DEB"/>
    <w:rsid w:val="00A02EAD"/>
    <w:rsid w:val="00A03AE4"/>
    <w:rsid w:val="00A058BB"/>
    <w:rsid w:val="00A10C6C"/>
    <w:rsid w:val="00A11D4A"/>
    <w:rsid w:val="00A206C5"/>
    <w:rsid w:val="00A20B50"/>
    <w:rsid w:val="00A229AB"/>
    <w:rsid w:val="00A263FD"/>
    <w:rsid w:val="00A26AD7"/>
    <w:rsid w:val="00A26FE9"/>
    <w:rsid w:val="00A2715C"/>
    <w:rsid w:val="00A300EA"/>
    <w:rsid w:val="00A308ED"/>
    <w:rsid w:val="00A309DF"/>
    <w:rsid w:val="00A31B67"/>
    <w:rsid w:val="00A3327F"/>
    <w:rsid w:val="00A354CA"/>
    <w:rsid w:val="00A35679"/>
    <w:rsid w:val="00A371BE"/>
    <w:rsid w:val="00A37973"/>
    <w:rsid w:val="00A406BA"/>
    <w:rsid w:val="00A439E1"/>
    <w:rsid w:val="00A44680"/>
    <w:rsid w:val="00A45960"/>
    <w:rsid w:val="00A46ECF"/>
    <w:rsid w:val="00A4788C"/>
    <w:rsid w:val="00A47A84"/>
    <w:rsid w:val="00A515B4"/>
    <w:rsid w:val="00A51ABB"/>
    <w:rsid w:val="00A53660"/>
    <w:rsid w:val="00A539FC"/>
    <w:rsid w:val="00A54EEE"/>
    <w:rsid w:val="00A55855"/>
    <w:rsid w:val="00A56C4C"/>
    <w:rsid w:val="00A60E65"/>
    <w:rsid w:val="00A63EFC"/>
    <w:rsid w:val="00A64042"/>
    <w:rsid w:val="00A656DA"/>
    <w:rsid w:val="00A708D9"/>
    <w:rsid w:val="00A70E8C"/>
    <w:rsid w:val="00A726A2"/>
    <w:rsid w:val="00A72BEC"/>
    <w:rsid w:val="00A72C2F"/>
    <w:rsid w:val="00A746A3"/>
    <w:rsid w:val="00A7517B"/>
    <w:rsid w:val="00A815B0"/>
    <w:rsid w:val="00A82F00"/>
    <w:rsid w:val="00A83980"/>
    <w:rsid w:val="00A87C36"/>
    <w:rsid w:val="00A87E2F"/>
    <w:rsid w:val="00A93512"/>
    <w:rsid w:val="00A94D8A"/>
    <w:rsid w:val="00A9578C"/>
    <w:rsid w:val="00AA01EE"/>
    <w:rsid w:val="00AA06D6"/>
    <w:rsid w:val="00AA4044"/>
    <w:rsid w:val="00AA6421"/>
    <w:rsid w:val="00AB0002"/>
    <w:rsid w:val="00AB0D42"/>
    <w:rsid w:val="00AB1AEB"/>
    <w:rsid w:val="00AB40C8"/>
    <w:rsid w:val="00AB44C1"/>
    <w:rsid w:val="00AC39E3"/>
    <w:rsid w:val="00AC4092"/>
    <w:rsid w:val="00AC4265"/>
    <w:rsid w:val="00AC4AB0"/>
    <w:rsid w:val="00AD01F8"/>
    <w:rsid w:val="00AD1267"/>
    <w:rsid w:val="00AD1A36"/>
    <w:rsid w:val="00AE1669"/>
    <w:rsid w:val="00AE6D46"/>
    <w:rsid w:val="00AE7446"/>
    <w:rsid w:val="00AF5415"/>
    <w:rsid w:val="00AF5D51"/>
    <w:rsid w:val="00AF6F2E"/>
    <w:rsid w:val="00AF7B00"/>
    <w:rsid w:val="00B031CA"/>
    <w:rsid w:val="00B035D1"/>
    <w:rsid w:val="00B03A9E"/>
    <w:rsid w:val="00B047F3"/>
    <w:rsid w:val="00B06104"/>
    <w:rsid w:val="00B10C62"/>
    <w:rsid w:val="00B1126D"/>
    <w:rsid w:val="00B11E1F"/>
    <w:rsid w:val="00B124B5"/>
    <w:rsid w:val="00B12CF5"/>
    <w:rsid w:val="00B13605"/>
    <w:rsid w:val="00B166A9"/>
    <w:rsid w:val="00B21FCE"/>
    <w:rsid w:val="00B23974"/>
    <w:rsid w:val="00B241BB"/>
    <w:rsid w:val="00B250E0"/>
    <w:rsid w:val="00B2686B"/>
    <w:rsid w:val="00B26B98"/>
    <w:rsid w:val="00B3069F"/>
    <w:rsid w:val="00B30D9C"/>
    <w:rsid w:val="00B3461E"/>
    <w:rsid w:val="00B37782"/>
    <w:rsid w:val="00B42004"/>
    <w:rsid w:val="00B42EDA"/>
    <w:rsid w:val="00B47B3E"/>
    <w:rsid w:val="00B522D8"/>
    <w:rsid w:val="00B55E52"/>
    <w:rsid w:val="00B609C0"/>
    <w:rsid w:val="00B6478F"/>
    <w:rsid w:val="00B6588F"/>
    <w:rsid w:val="00B66573"/>
    <w:rsid w:val="00B70845"/>
    <w:rsid w:val="00B70981"/>
    <w:rsid w:val="00B73E7A"/>
    <w:rsid w:val="00B74F04"/>
    <w:rsid w:val="00B7643A"/>
    <w:rsid w:val="00B82348"/>
    <w:rsid w:val="00B8493C"/>
    <w:rsid w:val="00B84E25"/>
    <w:rsid w:val="00B857B3"/>
    <w:rsid w:val="00B87154"/>
    <w:rsid w:val="00B87A37"/>
    <w:rsid w:val="00B933B0"/>
    <w:rsid w:val="00B93DE3"/>
    <w:rsid w:val="00B94BC0"/>
    <w:rsid w:val="00B971F2"/>
    <w:rsid w:val="00BA0B2C"/>
    <w:rsid w:val="00BA0E66"/>
    <w:rsid w:val="00BA1D75"/>
    <w:rsid w:val="00BA7CA7"/>
    <w:rsid w:val="00BB0161"/>
    <w:rsid w:val="00BB0514"/>
    <w:rsid w:val="00BB0899"/>
    <w:rsid w:val="00BB33EA"/>
    <w:rsid w:val="00BB4383"/>
    <w:rsid w:val="00BB4B09"/>
    <w:rsid w:val="00BB5FA8"/>
    <w:rsid w:val="00BB6DD8"/>
    <w:rsid w:val="00BB778D"/>
    <w:rsid w:val="00BC1C4B"/>
    <w:rsid w:val="00BC273C"/>
    <w:rsid w:val="00BC36A6"/>
    <w:rsid w:val="00BC584B"/>
    <w:rsid w:val="00BD1DDC"/>
    <w:rsid w:val="00BD458D"/>
    <w:rsid w:val="00BE06A2"/>
    <w:rsid w:val="00BE1F12"/>
    <w:rsid w:val="00BE2F3A"/>
    <w:rsid w:val="00BE424F"/>
    <w:rsid w:val="00BE6237"/>
    <w:rsid w:val="00BE7D6C"/>
    <w:rsid w:val="00BE7DA7"/>
    <w:rsid w:val="00BF3640"/>
    <w:rsid w:val="00BF4CFB"/>
    <w:rsid w:val="00BF6337"/>
    <w:rsid w:val="00C03048"/>
    <w:rsid w:val="00C034FC"/>
    <w:rsid w:val="00C039D4"/>
    <w:rsid w:val="00C03D86"/>
    <w:rsid w:val="00C06724"/>
    <w:rsid w:val="00C06B93"/>
    <w:rsid w:val="00C10D74"/>
    <w:rsid w:val="00C12778"/>
    <w:rsid w:val="00C1290D"/>
    <w:rsid w:val="00C13318"/>
    <w:rsid w:val="00C14BB0"/>
    <w:rsid w:val="00C1762F"/>
    <w:rsid w:val="00C224B0"/>
    <w:rsid w:val="00C257D4"/>
    <w:rsid w:val="00C275B7"/>
    <w:rsid w:val="00C33EBA"/>
    <w:rsid w:val="00C3509E"/>
    <w:rsid w:val="00C41704"/>
    <w:rsid w:val="00C51556"/>
    <w:rsid w:val="00C5495E"/>
    <w:rsid w:val="00C54A22"/>
    <w:rsid w:val="00C56396"/>
    <w:rsid w:val="00C57D92"/>
    <w:rsid w:val="00C614AB"/>
    <w:rsid w:val="00C63FCB"/>
    <w:rsid w:val="00C668FE"/>
    <w:rsid w:val="00C70843"/>
    <w:rsid w:val="00C81D51"/>
    <w:rsid w:val="00C90BB4"/>
    <w:rsid w:val="00C92714"/>
    <w:rsid w:val="00C93F31"/>
    <w:rsid w:val="00C94E87"/>
    <w:rsid w:val="00C95707"/>
    <w:rsid w:val="00CA0E69"/>
    <w:rsid w:val="00CA2BEF"/>
    <w:rsid w:val="00CA370F"/>
    <w:rsid w:val="00CA46EA"/>
    <w:rsid w:val="00CA5435"/>
    <w:rsid w:val="00CB0567"/>
    <w:rsid w:val="00CB1C9B"/>
    <w:rsid w:val="00CB22B4"/>
    <w:rsid w:val="00CB479D"/>
    <w:rsid w:val="00CB52AF"/>
    <w:rsid w:val="00CB6376"/>
    <w:rsid w:val="00CB673A"/>
    <w:rsid w:val="00CC0E90"/>
    <w:rsid w:val="00CC1528"/>
    <w:rsid w:val="00CC1A56"/>
    <w:rsid w:val="00CC294C"/>
    <w:rsid w:val="00CC6CC0"/>
    <w:rsid w:val="00CC7031"/>
    <w:rsid w:val="00CC790A"/>
    <w:rsid w:val="00CD36AA"/>
    <w:rsid w:val="00CD6440"/>
    <w:rsid w:val="00CD646C"/>
    <w:rsid w:val="00CD7A0E"/>
    <w:rsid w:val="00CE442E"/>
    <w:rsid w:val="00CE60CB"/>
    <w:rsid w:val="00CF0EE2"/>
    <w:rsid w:val="00CF12F4"/>
    <w:rsid w:val="00CF4CA8"/>
    <w:rsid w:val="00CF4F97"/>
    <w:rsid w:val="00D005FC"/>
    <w:rsid w:val="00D03C36"/>
    <w:rsid w:val="00D05266"/>
    <w:rsid w:val="00D05B1D"/>
    <w:rsid w:val="00D07644"/>
    <w:rsid w:val="00D105D3"/>
    <w:rsid w:val="00D109AF"/>
    <w:rsid w:val="00D10B44"/>
    <w:rsid w:val="00D1201C"/>
    <w:rsid w:val="00D151E5"/>
    <w:rsid w:val="00D15BEC"/>
    <w:rsid w:val="00D21F16"/>
    <w:rsid w:val="00D228BC"/>
    <w:rsid w:val="00D240C5"/>
    <w:rsid w:val="00D24B66"/>
    <w:rsid w:val="00D26069"/>
    <w:rsid w:val="00D26385"/>
    <w:rsid w:val="00D34A3F"/>
    <w:rsid w:val="00D360DA"/>
    <w:rsid w:val="00D40A84"/>
    <w:rsid w:val="00D41DDA"/>
    <w:rsid w:val="00D42312"/>
    <w:rsid w:val="00D47A68"/>
    <w:rsid w:val="00D50ED1"/>
    <w:rsid w:val="00D518FD"/>
    <w:rsid w:val="00D542FF"/>
    <w:rsid w:val="00D5695C"/>
    <w:rsid w:val="00D57925"/>
    <w:rsid w:val="00D63CFC"/>
    <w:rsid w:val="00D644FB"/>
    <w:rsid w:val="00D6466B"/>
    <w:rsid w:val="00D64CE0"/>
    <w:rsid w:val="00D650C0"/>
    <w:rsid w:val="00D667AD"/>
    <w:rsid w:val="00D67BEC"/>
    <w:rsid w:val="00D72C1D"/>
    <w:rsid w:val="00D73349"/>
    <w:rsid w:val="00D74262"/>
    <w:rsid w:val="00D7431D"/>
    <w:rsid w:val="00D74A01"/>
    <w:rsid w:val="00D7677D"/>
    <w:rsid w:val="00D80687"/>
    <w:rsid w:val="00D84679"/>
    <w:rsid w:val="00D849D0"/>
    <w:rsid w:val="00D8725B"/>
    <w:rsid w:val="00D9236D"/>
    <w:rsid w:val="00D94690"/>
    <w:rsid w:val="00D96601"/>
    <w:rsid w:val="00DA1D24"/>
    <w:rsid w:val="00DA3D95"/>
    <w:rsid w:val="00DA5270"/>
    <w:rsid w:val="00DA66DD"/>
    <w:rsid w:val="00DA68A6"/>
    <w:rsid w:val="00DB2BCD"/>
    <w:rsid w:val="00DC1DAA"/>
    <w:rsid w:val="00DC442C"/>
    <w:rsid w:val="00DC5C3A"/>
    <w:rsid w:val="00DC5C92"/>
    <w:rsid w:val="00DE0168"/>
    <w:rsid w:val="00DE05C7"/>
    <w:rsid w:val="00DE178A"/>
    <w:rsid w:val="00DE33CB"/>
    <w:rsid w:val="00DE3765"/>
    <w:rsid w:val="00DE4E6C"/>
    <w:rsid w:val="00DE7459"/>
    <w:rsid w:val="00DF1E7E"/>
    <w:rsid w:val="00DF7678"/>
    <w:rsid w:val="00DF79F0"/>
    <w:rsid w:val="00E0023C"/>
    <w:rsid w:val="00E0132D"/>
    <w:rsid w:val="00E04BBB"/>
    <w:rsid w:val="00E07CCC"/>
    <w:rsid w:val="00E10CD4"/>
    <w:rsid w:val="00E127FF"/>
    <w:rsid w:val="00E1338A"/>
    <w:rsid w:val="00E1407E"/>
    <w:rsid w:val="00E16945"/>
    <w:rsid w:val="00E17866"/>
    <w:rsid w:val="00E23C09"/>
    <w:rsid w:val="00E2639E"/>
    <w:rsid w:val="00E26DCA"/>
    <w:rsid w:val="00E26DFF"/>
    <w:rsid w:val="00E279C6"/>
    <w:rsid w:val="00E326B2"/>
    <w:rsid w:val="00E326D2"/>
    <w:rsid w:val="00E36A76"/>
    <w:rsid w:val="00E37F99"/>
    <w:rsid w:val="00E41AB1"/>
    <w:rsid w:val="00E41CD2"/>
    <w:rsid w:val="00E42082"/>
    <w:rsid w:val="00E42655"/>
    <w:rsid w:val="00E428C0"/>
    <w:rsid w:val="00E43607"/>
    <w:rsid w:val="00E45497"/>
    <w:rsid w:val="00E46E19"/>
    <w:rsid w:val="00E5256B"/>
    <w:rsid w:val="00E571AC"/>
    <w:rsid w:val="00E60FA6"/>
    <w:rsid w:val="00E61374"/>
    <w:rsid w:val="00E615AF"/>
    <w:rsid w:val="00E61A5B"/>
    <w:rsid w:val="00E6407A"/>
    <w:rsid w:val="00E64FFF"/>
    <w:rsid w:val="00E67677"/>
    <w:rsid w:val="00E71D03"/>
    <w:rsid w:val="00E72537"/>
    <w:rsid w:val="00E728DA"/>
    <w:rsid w:val="00E7390D"/>
    <w:rsid w:val="00E82692"/>
    <w:rsid w:val="00E85ADE"/>
    <w:rsid w:val="00E86847"/>
    <w:rsid w:val="00E877B6"/>
    <w:rsid w:val="00E90472"/>
    <w:rsid w:val="00E92016"/>
    <w:rsid w:val="00E93408"/>
    <w:rsid w:val="00E96264"/>
    <w:rsid w:val="00E97B72"/>
    <w:rsid w:val="00EA0B04"/>
    <w:rsid w:val="00EA14C5"/>
    <w:rsid w:val="00EA3149"/>
    <w:rsid w:val="00EA520A"/>
    <w:rsid w:val="00EA70FE"/>
    <w:rsid w:val="00EA77D2"/>
    <w:rsid w:val="00EB1841"/>
    <w:rsid w:val="00EB3FC2"/>
    <w:rsid w:val="00EB4129"/>
    <w:rsid w:val="00EB43C4"/>
    <w:rsid w:val="00EB672C"/>
    <w:rsid w:val="00EB6A26"/>
    <w:rsid w:val="00EC02D9"/>
    <w:rsid w:val="00EC0505"/>
    <w:rsid w:val="00EC1690"/>
    <w:rsid w:val="00EC16DA"/>
    <w:rsid w:val="00EC1831"/>
    <w:rsid w:val="00EC22D9"/>
    <w:rsid w:val="00EC43BA"/>
    <w:rsid w:val="00EC4FD3"/>
    <w:rsid w:val="00EC5F98"/>
    <w:rsid w:val="00EC5F9C"/>
    <w:rsid w:val="00ED04DE"/>
    <w:rsid w:val="00ED08A9"/>
    <w:rsid w:val="00ED1F90"/>
    <w:rsid w:val="00ED78D7"/>
    <w:rsid w:val="00EE14BC"/>
    <w:rsid w:val="00EE2FCE"/>
    <w:rsid w:val="00EE44F5"/>
    <w:rsid w:val="00EE5CC2"/>
    <w:rsid w:val="00EE6201"/>
    <w:rsid w:val="00EF1289"/>
    <w:rsid w:val="00EF12C7"/>
    <w:rsid w:val="00EF17F7"/>
    <w:rsid w:val="00EF4E85"/>
    <w:rsid w:val="00EF532A"/>
    <w:rsid w:val="00F00602"/>
    <w:rsid w:val="00F0118B"/>
    <w:rsid w:val="00F0726E"/>
    <w:rsid w:val="00F079F5"/>
    <w:rsid w:val="00F1023C"/>
    <w:rsid w:val="00F12733"/>
    <w:rsid w:val="00F1609D"/>
    <w:rsid w:val="00F205F8"/>
    <w:rsid w:val="00F20A26"/>
    <w:rsid w:val="00F212BF"/>
    <w:rsid w:val="00F22F6A"/>
    <w:rsid w:val="00F234C5"/>
    <w:rsid w:val="00F26F0F"/>
    <w:rsid w:val="00F30805"/>
    <w:rsid w:val="00F32A15"/>
    <w:rsid w:val="00F33B60"/>
    <w:rsid w:val="00F3526E"/>
    <w:rsid w:val="00F421C3"/>
    <w:rsid w:val="00F4416E"/>
    <w:rsid w:val="00F4785D"/>
    <w:rsid w:val="00F500AC"/>
    <w:rsid w:val="00F51921"/>
    <w:rsid w:val="00F51C12"/>
    <w:rsid w:val="00F51CA1"/>
    <w:rsid w:val="00F562F8"/>
    <w:rsid w:val="00F56F6C"/>
    <w:rsid w:val="00F6660F"/>
    <w:rsid w:val="00F672AA"/>
    <w:rsid w:val="00F6775F"/>
    <w:rsid w:val="00F701C3"/>
    <w:rsid w:val="00F73996"/>
    <w:rsid w:val="00F7740B"/>
    <w:rsid w:val="00F80694"/>
    <w:rsid w:val="00F81989"/>
    <w:rsid w:val="00F821BE"/>
    <w:rsid w:val="00F83609"/>
    <w:rsid w:val="00F8535D"/>
    <w:rsid w:val="00F8778E"/>
    <w:rsid w:val="00F87CEF"/>
    <w:rsid w:val="00F87DE5"/>
    <w:rsid w:val="00F912AC"/>
    <w:rsid w:val="00F91BE8"/>
    <w:rsid w:val="00F922C5"/>
    <w:rsid w:val="00F94188"/>
    <w:rsid w:val="00FA08BE"/>
    <w:rsid w:val="00FB3C07"/>
    <w:rsid w:val="00FB4C0D"/>
    <w:rsid w:val="00FB5365"/>
    <w:rsid w:val="00FB555D"/>
    <w:rsid w:val="00FC0709"/>
    <w:rsid w:val="00FC44B3"/>
    <w:rsid w:val="00FC70DF"/>
    <w:rsid w:val="00FD50B2"/>
    <w:rsid w:val="00FE0153"/>
    <w:rsid w:val="00FE04B1"/>
    <w:rsid w:val="00FE0F5C"/>
    <w:rsid w:val="00FE1F17"/>
    <w:rsid w:val="00FE413B"/>
    <w:rsid w:val="00FF2DAF"/>
    <w:rsid w:val="00FF414C"/>
    <w:rsid w:val="00FF624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5A0D5"/>
  <w15:docId w15:val="{B0342506-C90E-49BB-9825-4F73F460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273C"/>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2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2EAD"/>
  </w:style>
  <w:style w:type="paragraph" w:customStyle="1" w:styleId="EndNoteBibliographyTitle">
    <w:name w:val="EndNote Bibliography Title"/>
    <w:basedOn w:val="Normal"/>
    <w:link w:val="EndNoteBibliographyTitleChar"/>
    <w:rsid w:val="008331C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31C1"/>
    <w:rPr>
      <w:rFonts w:ascii="Calibri" w:hAnsi="Calibri" w:cs="Calibri"/>
      <w:noProof/>
    </w:rPr>
  </w:style>
  <w:style w:type="paragraph" w:customStyle="1" w:styleId="EndNoteBibliography">
    <w:name w:val="EndNote Bibliography"/>
    <w:basedOn w:val="Normal"/>
    <w:link w:val="EndNoteBibliographyChar"/>
    <w:rsid w:val="008331C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331C1"/>
    <w:rPr>
      <w:rFonts w:ascii="Calibri" w:hAnsi="Calibri" w:cs="Calibri"/>
      <w:noProof/>
    </w:rPr>
  </w:style>
  <w:style w:type="character" w:styleId="CommentReference">
    <w:name w:val="annotation reference"/>
    <w:basedOn w:val="DefaultParagraphFont"/>
    <w:uiPriority w:val="99"/>
    <w:semiHidden/>
    <w:unhideWhenUsed/>
    <w:rsid w:val="00BD458D"/>
    <w:rPr>
      <w:sz w:val="16"/>
      <w:szCs w:val="16"/>
    </w:rPr>
  </w:style>
  <w:style w:type="paragraph" w:styleId="CommentText">
    <w:name w:val="annotation text"/>
    <w:basedOn w:val="Normal"/>
    <w:link w:val="CommentTextChar"/>
    <w:uiPriority w:val="99"/>
    <w:unhideWhenUsed/>
    <w:rsid w:val="00BD458D"/>
    <w:pPr>
      <w:spacing w:line="240" w:lineRule="auto"/>
    </w:pPr>
    <w:rPr>
      <w:sz w:val="20"/>
      <w:szCs w:val="20"/>
    </w:rPr>
  </w:style>
  <w:style w:type="character" w:customStyle="1" w:styleId="CommentTextChar">
    <w:name w:val="Comment Text Char"/>
    <w:basedOn w:val="DefaultParagraphFont"/>
    <w:link w:val="CommentText"/>
    <w:uiPriority w:val="99"/>
    <w:rsid w:val="00BD458D"/>
    <w:rPr>
      <w:sz w:val="20"/>
      <w:szCs w:val="20"/>
    </w:rPr>
  </w:style>
  <w:style w:type="paragraph" w:styleId="CommentSubject">
    <w:name w:val="annotation subject"/>
    <w:basedOn w:val="CommentText"/>
    <w:next w:val="CommentText"/>
    <w:link w:val="CommentSubjectChar"/>
    <w:uiPriority w:val="99"/>
    <w:semiHidden/>
    <w:unhideWhenUsed/>
    <w:rsid w:val="00BD458D"/>
    <w:rPr>
      <w:b/>
      <w:bCs/>
    </w:rPr>
  </w:style>
  <w:style w:type="character" w:customStyle="1" w:styleId="CommentSubjectChar">
    <w:name w:val="Comment Subject Char"/>
    <w:basedOn w:val="CommentTextChar"/>
    <w:link w:val="CommentSubject"/>
    <w:uiPriority w:val="99"/>
    <w:semiHidden/>
    <w:rsid w:val="00BD458D"/>
    <w:rPr>
      <w:b/>
      <w:bCs/>
      <w:sz w:val="20"/>
      <w:szCs w:val="20"/>
    </w:rPr>
  </w:style>
  <w:style w:type="paragraph" w:styleId="BalloonText">
    <w:name w:val="Balloon Text"/>
    <w:basedOn w:val="Normal"/>
    <w:link w:val="BalloonTextChar"/>
    <w:uiPriority w:val="99"/>
    <w:semiHidden/>
    <w:unhideWhenUsed/>
    <w:rsid w:val="00BD4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58D"/>
    <w:rPr>
      <w:rFonts w:ascii="Segoe UI" w:hAnsi="Segoe UI" w:cs="Segoe UI"/>
      <w:sz w:val="18"/>
      <w:szCs w:val="18"/>
    </w:rPr>
  </w:style>
  <w:style w:type="character" w:styleId="Emphasis">
    <w:name w:val="Emphasis"/>
    <w:basedOn w:val="DefaultParagraphFont"/>
    <w:uiPriority w:val="20"/>
    <w:qFormat/>
    <w:rsid w:val="001F205A"/>
    <w:rPr>
      <w:i/>
      <w:iCs/>
    </w:rPr>
  </w:style>
  <w:style w:type="character" w:styleId="Hyperlink">
    <w:name w:val="Hyperlink"/>
    <w:basedOn w:val="DefaultParagraphFont"/>
    <w:uiPriority w:val="99"/>
    <w:unhideWhenUsed/>
    <w:rsid w:val="00282E1F"/>
    <w:rPr>
      <w:color w:val="0000FF"/>
      <w:u w:val="single"/>
    </w:rPr>
  </w:style>
  <w:style w:type="character" w:customStyle="1" w:styleId="UnresolvedMention1">
    <w:name w:val="Unresolved Mention1"/>
    <w:basedOn w:val="DefaultParagraphFont"/>
    <w:uiPriority w:val="99"/>
    <w:semiHidden/>
    <w:unhideWhenUsed/>
    <w:rsid w:val="00897EF3"/>
    <w:rPr>
      <w:color w:val="605E5C"/>
      <w:shd w:val="clear" w:color="auto" w:fill="E1DFDD"/>
    </w:rPr>
  </w:style>
  <w:style w:type="paragraph" w:styleId="Header">
    <w:name w:val="header"/>
    <w:basedOn w:val="Normal"/>
    <w:link w:val="HeaderChar"/>
    <w:uiPriority w:val="99"/>
    <w:unhideWhenUsed/>
    <w:rsid w:val="00077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989"/>
  </w:style>
  <w:style w:type="paragraph" w:styleId="Footer">
    <w:name w:val="footer"/>
    <w:basedOn w:val="Normal"/>
    <w:link w:val="FooterChar"/>
    <w:uiPriority w:val="99"/>
    <w:unhideWhenUsed/>
    <w:rsid w:val="00077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989"/>
  </w:style>
  <w:style w:type="character" w:styleId="LineNumber">
    <w:name w:val="line number"/>
    <w:basedOn w:val="DefaultParagraphFont"/>
    <w:uiPriority w:val="99"/>
    <w:semiHidden/>
    <w:unhideWhenUsed/>
    <w:rsid w:val="00077989"/>
  </w:style>
  <w:style w:type="table" w:styleId="TableGrid">
    <w:name w:val="Table Grid"/>
    <w:basedOn w:val="TableNormal"/>
    <w:uiPriority w:val="39"/>
    <w:rsid w:val="002F5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6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EE6201"/>
    <w:rPr>
      <w:rFonts w:ascii="Courier New" w:eastAsia="Times New Roman" w:hAnsi="Courier New" w:cs="Courier New"/>
      <w:sz w:val="20"/>
      <w:szCs w:val="20"/>
      <w:lang w:bidi="mr-IN"/>
    </w:rPr>
  </w:style>
  <w:style w:type="paragraph" w:styleId="Caption">
    <w:name w:val="caption"/>
    <w:basedOn w:val="Normal"/>
    <w:next w:val="Normal"/>
    <w:uiPriority w:val="35"/>
    <w:unhideWhenUsed/>
    <w:qFormat/>
    <w:rsid w:val="004451E2"/>
    <w:pPr>
      <w:spacing w:after="200" w:line="240" w:lineRule="auto"/>
    </w:pPr>
    <w:rPr>
      <w:i/>
      <w:iCs/>
      <w:color w:val="44546A" w:themeColor="text2"/>
      <w:sz w:val="18"/>
      <w:szCs w:val="18"/>
    </w:rPr>
  </w:style>
  <w:style w:type="paragraph" w:styleId="Revision">
    <w:name w:val="Revision"/>
    <w:hidden/>
    <w:uiPriority w:val="99"/>
    <w:semiHidden/>
    <w:rsid w:val="00B70845"/>
    <w:pPr>
      <w:spacing w:after="0" w:line="240" w:lineRule="auto"/>
    </w:pPr>
  </w:style>
  <w:style w:type="paragraph" w:styleId="FootnoteText">
    <w:name w:val="footnote text"/>
    <w:basedOn w:val="Normal"/>
    <w:link w:val="FootnoteTextChar"/>
    <w:uiPriority w:val="99"/>
    <w:semiHidden/>
    <w:unhideWhenUsed/>
    <w:rsid w:val="00BB77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78D"/>
    <w:rPr>
      <w:sz w:val="20"/>
      <w:szCs w:val="20"/>
    </w:rPr>
  </w:style>
  <w:style w:type="character" w:styleId="FootnoteReference">
    <w:name w:val="footnote reference"/>
    <w:basedOn w:val="DefaultParagraphFont"/>
    <w:uiPriority w:val="99"/>
    <w:semiHidden/>
    <w:unhideWhenUsed/>
    <w:rsid w:val="00BB778D"/>
    <w:rPr>
      <w:vertAlign w:val="superscript"/>
    </w:rPr>
  </w:style>
  <w:style w:type="character" w:customStyle="1" w:styleId="UnresolvedMention2">
    <w:name w:val="Unresolved Mention2"/>
    <w:basedOn w:val="DefaultParagraphFont"/>
    <w:uiPriority w:val="99"/>
    <w:semiHidden/>
    <w:unhideWhenUsed/>
    <w:rsid w:val="000E0173"/>
    <w:rPr>
      <w:color w:val="605E5C"/>
      <w:shd w:val="clear" w:color="auto" w:fill="E1DFDD"/>
    </w:rPr>
  </w:style>
  <w:style w:type="character" w:customStyle="1" w:styleId="Heading3Char">
    <w:name w:val="Heading 3 Char"/>
    <w:basedOn w:val="DefaultParagraphFont"/>
    <w:link w:val="Heading3"/>
    <w:uiPriority w:val="9"/>
    <w:rsid w:val="00BC273C"/>
    <w:rPr>
      <w:rFonts w:ascii="Times New Roman" w:eastAsia="Times New Roman" w:hAnsi="Times New Roman" w:cs="Times New Roman"/>
      <w:b/>
      <w:bCs/>
      <w:sz w:val="27"/>
      <w:szCs w:val="27"/>
      <w:lang w:bidi="mr-IN"/>
    </w:rPr>
  </w:style>
  <w:style w:type="character" w:styleId="FollowedHyperlink">
    <w:name w:val="FollowedHyperlink"/>
    <w:basedOn w:val="DefaultParagraphFont"/>
    <w:uiPriority w:val="99"/>
    <w:semiHidden/>
    <w:unhideWhenUsed/>
    <w:rsid w:val="00910303"/>
    <w:rPr>
      <w:color w:val="954F72" w:themeColor="followedHyperlink"/>
      <w:u w:val="single"/>
    </w:rPr>
  </w:style>
  <w:style w:type="paragraph" w:styleId="NoSpacing">
    <w:name w:val="No Spacing"/>
    <w:uiPriority w:val="1"/>
    <w:qFormat/>
    <w:rsid w:val="00105B29"/>
    <w:pPr>
      <w:spacing w:after="0" w:line="240" w:lineRule="auto"/>
    </w:pPr>
  </w:style>
  <w:style w:type="character" w:styleId="UnresolvedMention">
    <w:name w:val="Unresolved Mention"/>
    <w:basedOn w:val="DefaultParagraphFont"/>
    <w:uiPriority w:val="99"/>
    <w:semiHidden/>
    <w:unhideWhenUsed/>
    <w:rsid w:val="00897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9055">
      <w:bodyDiv w:val="1"/>
      <w:marLeft w:val="0"/>
      <w:marRight w:val="0"/>
      <w:marTop w:val="0"/>
      <w:marBottom w:val="0"/>
      <w:divBdr>
        <w:top w:val="none" w:sz="0" w:space="0" w:color="auto"/>
        <w:left w:val="none" w:sz="0" w:space="0" w:color="auto"/>
        <w:bottom w:val="none" w:sz="0" w:space="0" w:color="auto"/>
        <w:right w:val="none" w:sz="0" w:space="0" w:color="auto"/>
      </w:divBdr>
    </w:div>
    <w:div w:id="247810530">
      <w:bodyDiv w:val="1"/>
      <w:marLeft w:val="0"/>
      <w:marRight w:val="0"/>
      <w:marTop w:val="0"/>
      <w:marBottom w:val="0"/>
      <w:divBdr>
        <w:top w:val="none" w:sz="0" w:space="0" w:color="auto"/>
        <w:left w:val="none" w:sz="0" w:space="0" w:color="auto"/>
        <w:bottom w:val="none" w:sz="0" w:space="0" w:color="auto"/>
        <w:right w:val="none" w:sz="0" w:space="0" w:color="auto"/>
      </w:divBdr>
    </w:div>
    <w:div w:id="270358352">
      <w:bodyDiv w:val="1"/>
      <w:marLeft w:val="0"/>
      <w:marRight w:val="0"/>
      <w:marTop w:val="0"/>
      <w:marBottom w:val="0"/>
      <w:divBdr>
        <w:top w:val="none" w:sz="0" w:space="0" w:color="auto"/>
        <w:left w:val="none" w:sz="0" w:space="0" w:color="auto"/>
        <w:bottom w:val="none" w:sz="0" w:space="0" w:color="auto"/>
        <w:right w:val="none" w:sz="0" w:space="0" w:color="auto"/>
      </w:divBdr>
    </w:div>
    <w:div w:id="327952207">
      <w:bodyDiv w:val="1"/>
      <w:marLeft w:val="0"/>
      <w:marRight w:val="0"/>
      <w:marTop w:val="0"/>
      <w:marBottom w:val="0"/>
      <w:divBdr>
        <w:top w:val="none" w:sz="0" w:space="0" w:color="auto"/>
        <w:left w:val="none" w:sz="0" w:space="0" w:color="auto"/>
        <w:bottom w:val="none" w:sz="0" w:space="0" w:color="auto"/>
        <w:right w:val="none" w:sz="0" w:space="0" w:color="auto"/>
      </w:divBdr>
    </w:div>
    <w:div w:id="473449716">
      <w:bodyDiv w:val="1"/>
      <w:marLeft w:val="0"/>
      <w:marRight w:val="0"/>
      <w:marTop w:val="0"/>
      <w:marBottom w:val="0"/>
      <w:divBdr>
        <w:top w:val="none" w:sz="0" w:space="0" w:color="auto"/>
        <w:left w:val="none" w:sz="0" w:space="0" w:color="auto"/>
        <w:bottom w:val="none" w:sz="0" w:space="0" w:color="auto"/>
        <w:right w:val="none" w:sz="0" w:space="0" w:color="auto"/>
      </w:divBdr>
    </w:div>
    <w:div w:id="486476355">
      <w:bodyDiv w:val="1"/>
      <w:marLeft w:val="0"/>
      <w:marRight w:val="0"/>
      <w:marTop w:val="0"/>
      <w:marBottom w:val="0"/>
      <w:divBdr>
        <w:top w:val="none" w:sz="0" w:space="0" w:color="auto"/>
        <w:left w:val="none" w:sz="0" w:space="0" w:color="auto"/>
        <w:bottom w:val="none" w:sz="0" w:space="0" w:color="auto"/>
        <w:right w:val="none" w:sz="0" w:space="0" w:color="auto"/>
      </w:divBdr>
    </w:div>
    <w:div w:id="801727732">
      <w:bodyDiv w:val="1"/>
      <w:marLeft w:val="0"/>
      <w:marRight w:val="0"/>
      <w:marTop w:val="0"/>
      <w:marBottom w:val="0"/>
      <w:divBdr>
        <w:top w:val="none" w:sz="0" w:space="0" w:color="auto"/>
        <w:left w:val="none" w:sz="0" w:space="0" w:color="auto"/>
        <w:bottom w:val="none" w:sz="0" w:space="0" w:color="auto"/>
        <w:right w:val="none" w:sz="0" w:space="0" w:color="auto"/>
      </w:divBdr>
    </w:div>
    <w:div w:id="925961373">
      <w:bodyDiv w:val="1"/>
      <w:marLeft w:val="0"/>
      <w:marRight w:val="0"/>
      <w:marTop w:val="0"/>
      <w:marBottom w:val="0"/>
      <w:divBdr>
        <w:top w:val="none" w:sz="0" w:space="0" w:color="auto"/>
        <w:left w:val="none" w:sz="0" w:space="0" w:color="auto"/>
        <w:bottom w:val="none" w:sz="0" w:space="0" w:color="auto"/>
        <w:right w:val="none" w:sz="0" w:space="0" w:color="auto"/>
      </w:divBdr>
    </w:div>
    <w:div w:id="959456613">
      <w:bodyDiv w:val="1"/>
      <w:marLeft w:val="0"/>
      <w:marRight w:val="0"/>
      <w:marTop w:val="0"/>
      <w:marBottom w:val="0"/>
      <w:divBdr>
        <w:top w:val="none" w:sz="0" w:space="0" w:color="auto"/>
        <w:left w:val="none" w:sz="0" w:space="0" w:color="auto"/>
        <w:bottom w:val="none" w:sz="0" w:space="0" w:color="auto"/>
        <w:right w:val="none" w:sz="0" w:space="0" w:color="auto"/>
      </w:divBdr>
    </w:div>
    <w:div w:id="979310849">
      <w:bodyDiv w:val="1"/>
      <w:marLeft w:val="0"/>
      <w:marRight w:val="0"/>
      <w:marTop w:val="0"/>
      <w:marBottom w:val="0"/>
      <w:divBdr>
        <w:top w:val="none" w:sz="0" w:space="0" w:color="auto"/>
        <w:left w:val="none" w:sz="0" w:space="0" w:color="auto"/>
        <w:bottom w:val="none" w:sz="0" w:space="0" w:color="auto"/>
        <w:right w:val="none" w:sz="0" w:space="0" w:color="auto"/>
      </w:divBdr>
    </w:div>
    <w:div w:id="1020933241">
      <w:bodyDiv w:val="1"/>
      <w:marLeft w:val="0"/>
      <w:marRight w:val="0"/>
      <w:marTop w:val="0"/>
      <w:marBottom w:val="0"/>
      <w:divBdr>
        <w:top w:val="none" w:sz="0" w:space="0" w:color="auto"/>
        <w:left w:val="none" w:sz="0" w:space="0" w:color="auto"/>
        <w:bottom w:val="none" w:sz="0" w:space="0" w:color="auto"/>
        <w:right w:val="none" w:sz="0" w:space="0" w:color="auto"/>
      </w:divBdr>
      <w:divsChild>
        <w:div w:id="955452729">
          <w:marLeft w:val="0"/>
          <w:marRight w:val="0"/>
          <w:marTop w:val="0"/>
          <w:marBottom w:val="0"/>
          <w:divBdr>
            <w:top w:val="none" w:sz="0" w:space="0" w:color="auto"/>
            <w:left w:val="none" w:sz="0" w:space="0" w:color="auto"/>
            <w:bottom w:val="none" w:sz="0" w:space="0" w:color="auto"/>
            <w:right w:val="none" w:sz="0" w:space="0" w:color="auto"/>
          </w:divBdr>
        </w:div>
        <w:div w:id="966356336">
          <w:marLeft w:val="0"/>
          <w:marRight w:val="0"/>
          <w:marTop w:val="0"/>
          <w:marBottom w:val="0"/>
          <w:divBdr>
            <w:top w:val="none" w:sz="0" w:space="0" w:color="auto"/>
            <w:left w:val="none" w:sz="0" w:space="0" w:color="auto"/>
            <w:bottom w:val="none" w:sz="0" w:space="0" w:color="auto"/>
            <w:right w:val="none" w:sz="0" w:space="0" w:color="auto"/>
          </w:divBdr>
        </w:div>
      </w:divsChild>
    </w:div>
    <w:div w:id="1440955050">
      <w:bodyDiv w:val="1"/>
      <w:marLeft w:val="0"/>
      <w:marRight w:val="0"/>
      <w:marTop w:val="0"/>
      <w:marBottom w:val="0"/>
      <w:divBdr>
        <w:top w:val="none" w:sz="0" w:space="0" w:color="auto"/>
        <w:left w:val="none" w:sz="0" w:space="0" w:color="auto"/>
        <w:bottom w:val="none" w:sz="0" w:space="0" w:color="auto"/>
        <w:right w:val="none" w:sz="0" w:space="0" w:color="auto"/>
      </w:divBdr>
    </w:div>
    <w:div w:id="1532184470">
      <w:bodyDiv w:val="1"/>
      <w:marLeft w:val="0"/>
      <w:marRight w:val="0"/>
      <w:marTop w:val="0"/>
      <w:marBottom w:val="0"/>
      <w:divBdr>
        <w:top w:val="none" w:sz="0" w:space="0" w:color="auto"/>
        <w:left w:val="none" w:sz="0" w:space="0" w:color="auto"/>
        <w:bottom w:val="none" w:sz="0" w:space="0" w:color="auto"/>
        <w:right w:val="none" w:sz="0" w:space="0" w:color="auto"/>
      </w:divBdr>
    </w:div>
    <w:div w:id="1691568861">
      <w:bodyDiv w:val="1"/>
      <w:marLeft w:val="0"/>
      <w:marRight w:val="0"/>
      <w:marTop w:val="0"/>
      <w:marBottom w:val="0"/>
      <w:divBdr>
        <w:top w:val="none" w:sz="0" w:space="0" w:color="auto"/>
        <w:left w:val="none" w:sz="0" w:space="0" w:color="auto"/>
        <w:bottom w:val="none" w:sz="0" w:space="0" w:color="auto"/>
        <w:right w:val="none" w:sz="0" w:space="0" w:color="auto"/>
      </w:divBdr>
    </w:div>
    <w:div w:id="1709144956">
      <w:bodyDiv w:val="1"/>
      <w:marLeft w:val="0"/>
      <w:marRight w:val="0"/>
      <w:marTop w:val="0"/>
      <w:marBottom w:val="0"/>
      <w:divBdr>
        <w:top w:val="none" w:sz="0" w:space="0" w:color="auto"/>
        <w:left w:val="none" w:sz="0" w:space="0" w:color="auto"/>
        <w:bottom w:val="none" w:sz="0" w:space="0" w:color="auto"/>
        <w:right w:val="none" w:sz="0" w:space="0" w:color="auto"/>
      </w:divBdr>
    </w:div>
    <w:div w:id="190848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md.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07/s10336-013-0990-z"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dx.doi.org/10.7589/2012-09-230" TargetMode="External"/><Relationship Id="rId4" Type="http://schemas.openxmlformats.org/officeDocument/2006/relationships/settings" Target="settings.xml"/><Relationship Id="rId9" Type="http://schemas.openxmlformats.org/officeDocument/2006/relationships/hyperlink" Target="https://www.audubon.org/bird-gui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pspandit@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2BBFF-E4D7-44FF-A3B4-86A95430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21</Pages>
  <Words>12228</Words>
  <Characters>69700</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 Bandivadekar</dc:creator>
  <cp:keywords/>
  <dc:description/>
  <cp:lastModifiedBy>Pranav Sudhir Pandit</cp:lastModifiedBy>
  <cp:revision>19</cp:revision>
  <cp:lastPrinted>2020-02-05T19:25:00Z</cp:lastPrinted>
  <dcterms:created xsi:type="dcterms:W3CDTF">2021-01-20T20:36:00Z</dcterms:created>
  <dcterms:modified xsi:type="dcterms:W3CDTF">2021-01-29T22:15:00Z</dcterms:modified>
</cp:coreProperties>
</file>